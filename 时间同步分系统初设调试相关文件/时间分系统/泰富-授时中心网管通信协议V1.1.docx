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6A1C6" w14:textId="77777777" w:rsidR="007F4049" w:rsidRDefault="007F4049" w:rsidP="003E6632">
      <w:pPr>
        <w:pStyle w:val="1"/>
        <w:ind w:firstLineChars="745" w:firstLine="2756"/>
        <w:rPr>
          <w:lang w:eastAsia="zh-CN"/>
        </w:rPr>
      </w:pPr>
    </w:p>
    <w:p w14:paraId="1E98EE8A" w14:textId="77777777" w:rsidR="007F4049" w:rsidRPr="00F13FE0" w:rsidRDefault="00B31010" w:rsidP="003E6632">
      <w:pPr>
        <w:pStyle w:val="aa"/>
        <w:ind w:firstLineChars="200" w:firstLine="1040"/>
        <w:rPr>
          <w:lang w:eastAsia="zh-CN"/>
        </w:rPr>
      </w:pPr>
      <w:r>
        <w:rPr>
          <w:rFonts w:hint="eastAsia"/>
          <w:lang w:eastAsia="zh-CN"/>
        </w:rPr>
        <w:t>四川泰富</w:t>
      </w:r>
      <w:r w:rsidR="007F4049" w:rsidRPr="00F13FE0">
        <w:rPr>
          <w:rFonts w:hint="eastAsia"/>
          <w:lang w:eastAsia="zh-CN"/>
        </w:rPr>
        <w:t>网管通信协议</w:t>
      </w:r>
    </w:p>
    <w:p w14:paraId="6C03F427" w14:textId="77777777" w:rsidR="007F4049" w:rsidRPr="00793B44" w:rsidRDefault="007F4049" w:rsidP="001C255F">
      <w:pPr>
        <w:ind w:left="2520" w:firstLine="420"/>
        <w:rPr>
          <w:rFonts w:ascii="仿宋" w:eastAsia="仿宋" w:hAnsi="仿宋"/>
          <w:b/>
          <w:sz w:val="32"/>
          <w:szCs w:val="32"/>
          <w:lang w:eastAsia="zh-CN"/>
        </w:rPr>
      </w:pPr>
      <w:r w:rsidRPr="00793B44">
        <w:rPr>
          <w:rFonts w:ascii="仿宋" w:eastAsia="仿宋" w:hAnsi="仿宋" w:hint="eastAsia"/>
          <w:b/>
          <w:sz w:val="32"/>
          <w:szCs w:val="32"/>
          <w:lang w:eastAsia="zh-CN"/>
        </w:rPr>
        <w:t>版本号：V</w:t>
      </w:r>
      <w:r w:rsidR="00267365">
        <w:rPr>
          <w:rFonts w:ascii="仿宋" w:eastAsia="仿宋" w:hAnsi="仿宋" w:hint="eastAsia"/>
          <w:b/>
          <w:sz w:val="32"/>
          <w:szCs w:val="32"/>
          <w:lang w:eastAsia="zh-CN"/>
        </w:rPr>
        <w:t>1.0</w:t>
      </w:r>
    </w:p>
    <w:p w14:paraId="6EBA7C11" w14:textId="77777777" w:rsidR="00371DFD" w:rsidRDefault="00371DFD" w:rsidP="00A310D8">
      <w:pPr>
        <w:rPr>
          <w:b/>
          <w:sz w:val="30"/>
          <w:szCs w:val="30"/>
          <w:lang w:eastAsia="zh-CN"/>
        </w:rPr>
      </w:pPr>
    </w:p>
    <w:p w14:paraId="03369AC8" w14:textId="77777777" w:rsidR="00371DFD" w:rsidRDefault="00371DFD" w:rsidP="00A310D8">
      <w:pPr>
        <w:rPr>
          <w:b/>
          <w:sz w:val="30"/>
          <w:szCs w:val="30"/>
          <w:lang w:eastAsia="zh-CN"/>
        </w:rPr>
      </w:pPr>
    </w:p>
    <w:p w14:paraId="60DC8ED8" w14:textId="77777777" w:rsidR="00371DFD" w:rsidRDefault="00371DFD" w:rsidP="00A310D8">
      <w:pPr>
        <w:rPr>
          <w:b/>
          <w:sz w:val="30"/>
          <w:szCs w:val="30"/>
          <w:lang w:eastAsia="zh-CN"/>
        </w:rPr>
      </w:pPr>
    </w:p>
    <w:p w14:paraId="0860EA69" w14:textId="77777777" w:rsidR="00371DFD" w:rsidRDefault="00371DFD" w:rsidP="00A310D8">
      <w:pPr>
        <w:rPr>
          <w:b/>
          <w:sz w:val="30"/>
          <w:szCs w:val="30"/>
          <w:lang w:eastAsia="zh-CN"/>
        </w:rPr>
      </w:pPr>
    </w:p>
    <w:p w14:paraId="090D84E1" w14:textId="77777777" w:rsidR="00371DFD" w:rsidRDefault="00371DFD" w:rsidP="00A310D8">
      <w:pPr>
        <w:rPr>
          <w:b/>
          <w:sz w:val="30"/>
          <w:szCs w:val="30"/>
          <w:lang w:eastAsia="zh-CN"/>
        </w:rPr>
      </w:pPr>
    </w:p>
    <w:p w14:paraId="66AF7132" w14:textId="77777777" w:rsidR="00371DFD" w:rsidRPr="00793B44" w:rsidRDefault="00371DFD" w:rsidP="001C255F">
      <w:pPr>
        <w:ind w:left="2520" w:firstLine="420"/>
        <w:rPr>
          <w:rFonts w:ascii="仿宋" w:eastAsia="仿宋" w:hAnsi="仿宋"/>
          <w:b/>
          <w:sz w:val="32"/>
          <w:szCs w:val="32"/>
          <w:lang w:eastAsia="zh-CN"/>
        </w:rPr>
      </w:pPr>
      <w:r w:rsidRPr="00793B44">
        <w:rPr>
          <w:rFonts w:ascii="仿宋" w:eastAsia="仿宋" w:hAnsi="仿宋" w:hint="eastAsia"/>
          <w:b/>
          <w:sz w:val="32"/>
          <w:szCs w:val="32"/>
          <w:lang w:eastAsia="zh-CN"/>
        </w:rPr>
        <w:t>泰富软件项目组</w:t>
      </w:r>
    </w:p>
    <w:p w14:paraId="7396739C" w14:textId="77777777" w:rsidR="00371DFD" w:rsidRDefault="00371DFD" w:rsidP="00A310D8">
      <w:pPr>
        <w:rPr>
          <w:b/>
          <w:sz w:val="30"/>
          <w:szCs w:val="30"/>
          <w:lang w:eastAsia="zh-CN"/>
        </w:rPr>
      </w:pPr>
      <w:r>
        <w:rPr>
          <w:rFonts w:hint="eastAsia"/>
          <w:b/>
          <w:sz w:val="30"/>
          <w:szCs w:val="30"/>
          <w:lang w:eastAsia="zh-CN"/>
        </w:rPr>
        <w:t xml:space="preserve">                        201</w:t>
      </w:r>
      <w:r w:rsidR="00C355A7">
        <w:rPr>
          <w:rFonts w:hint="eastAsia"/>
          <w:b/>
          <w:sz w:val="30"/>
          <w:szCs w:val="30"/>
          <w:lang w:eastAsia="zh-CN"/>
        </w:rPr>
        <w:t>9</w:t>
      </w:r>
      <w:r>
        <w:rPr>
          <w:rFonts w:hint="eastAsia"/>
          <w:b/>
          <w:sz w:val="30"/>
          <w:szCs w:val="30"/>
          <w:lang w:eastAsia="zh-CN"/>
        </w:rPr>
        <w:t>.</w:t>
      </w:r>
      <w:r w:rsidR="00C355A7">
        <w:rPr>
          <w:rFonts w:hint="eastAsia"/>
          <w:b/>
          <w:sz w:val="30"/>
          <w:szCs w:val="30"/>
          <w:lang w:eastAsia="zh-CN"/>
        </w:rPr>
        <w:t>12</w:t>
      </w:r>
    </w:p>
    <w:p w14:paraId="6DDE2FD0" w14:textId="77777777" w:rsidR="00793B44" w:rsidRDefault="00793B44" w:rsidP="00A310D8">
      <w:pPr>
        <w:rPr>
          <w:b/>
          <w:sz w:val="30"/>
          <w:szCs w:val="30"/>
          <w:lang w:eastAsia="zh-CN"/>
        </w:rPr>
      </w:pPr>
    </w:p>
    <w:p w14:paraId="7FDD4069" w14:textId="77777777" w:rsidR="00793B44" w:rsidRDefault="00793B44" w:rsidP="00A310D8">
      <w:pPr>
        <w:rPr>
          <w:b/>
          <w:sz w:val="30"/>
          <w:szCs w:val="30"/>
          <w:lang w:eastAsia="zh-CN"/>
        </w:rPr>
      </w:pPr>
    </w:p>
    <w:p w14:paraId="65FCF41A" w14:textId="77777777" w:rsidR="00793B44" w:rsidRDefault="00793B44" w:rsidP="00A310D8">
      <w:pPr>
        <w:rPr>
          <w:b/>
          <w:sz w:val="30"/>
          <w:szCs w:val="30"/>
          <w:lang w:eastAsia="zh-CN"/>
        </w:rPr>
      </w:pPr>
    </w:p>
    <w:p w14:paraId="342D824E" w14:textId="77777777" w:rsidR="00793B44" w:rsidRPr="00793B44" w:rsidRDefault="00793B44" w:rsidP="00C5031F">
      <w:pPr>
        <w:rPr>
          <w:b/>
          <w:sz w:val="21"/>
          <w:szCs w:val="21"/>
          <w:lang w:eastAsia="zh-CN"/>
        </w:rPr>
      </w:pPr>
    </w:p>
    <w:p w14:paraId="50ECC3A6" w14:textId="77777777" w:rsidR="00C5031F" w:rsidRDefault="00C5031F" w:rsidP="00A310D8">
      <w:pPr>
        <w:rPr>
          <w:b/>
          <w:sz w:val="21"/>
          <w:szCs w:val="21"/>
          <w:lang w:eastAsia="zh-CN"/>
        </w:rPr>
      </w:pPr>
    </w:p>
    <w:p w14:paraId="261AA4ED" w14:textId="77777777" w:rsidR="004D0BD2" w:rsidRDefault="004D0BD2" w:rsidP="00A310D8">
      <w:pPr>
        <w:rPr>
          <w:b/>
          <w:sz w:val="21"/>
          <w:szCs w:val="21"/>
          <w:lang w:eastAsia="zh-CN"/>
        </w:rPr>
      </w:pPr>
    </w:p>
    <w:p w14:paraId="6735E7F8" w14:textId="77777777" w:rsidR="004D0BD2" w:rsidRDefault="004D0BD2" w:rsidP="00A310D8">
      <w:pPr>
        <w:rPr>
          <w:b/>
          <w:sz w:val="21"/>
          <w:szCs w:val="21"/>
          <w:lang w:eastAsia="zh-CN"/>
        </w:rPr>
      </w:pPr>
    </w:p>
    <w:p w14:paraId="1A110710" w14:textId="77777777" w:rsidR="004D0BD2" w:rsidRDefault="004D0BD2" w:rsidP="00A310D8">
      <w:pPr>
        <w:rPr>
          <w:b/>
          <w:sz w:val="21"/>
          <w:szCs w:val="21"/>
          <w:lang w:eastAsia="zh-CN"/>
        </w:rPr>
      </w:pPr>
    </w:p>
    <w:p w14:paraId="1A48AEDB" w14:textId="77777777" w:rsidR="00C5031F" w:rsidRPr="00C5031F" w:rsidRDefault="00C5031F" w:rsidP="00311982">
      <w:pPr>
        <w:autoSpaceDE w:val="0"/>
        <w:autoSpaceDN w:val="0"/>
        <w:adjustRightInd w:val="0"/>
        <w:spacing w:line="240" w:lineRule="auto"/>
        <w:ind w:left="2940" w:firstLine="420"/>
        <w:rPr>
          <w:sz w:val="28"/>
          <w:szCs w:val="28"/>
          <w:lang w:eastAsia="zh-CN"/>
        </w:rPr>
      </w:pPr>
      <w:r w:rsidRPr="00C5031F">
        <w:rPr>
          <w:rFonts w:ascii="宋体" w:hint="eastAsia"/>
          <w:sz w:val="28"/>
          <w:szCs w:val="28"/>
          <w:lang w:val="zh-CN" w:eastAsia="zh-CN"/>
        </w:rPr>
        <w:lastRenderedPageBreak/>
        <w:t>修改记录：</w:t>
      </w:r>
    </w:p>
    <w:tbl>
      <w:tblPr>
        <w:tblW w:w="8789" w:type="dxa"/>
        <w:tblInd w:w="-176" w:type="dxa"/>
        <w:tblLayout w:type="fixed"/>
        <w:tblLook w:val="0000" w:firstRow="0" w:lastRow="0" w:firstColumn="0" w:lastColumn="0" w:noHBand="0" w:noVBand="0"/>
      </w:tblPr>
      <w:tblGrid>
        <w:gridCol w:w="1456"/>
        <w:gridCol w:w="4640"/>
        <w:gridCol w:w="1134"/>
        <w:gridCol w:w="1559"/>
      </w:tblGrid>
      <w:tr w:rsidR="00C5031F" w14:paraId="3C6E131A" w14:textId="77777777" w:rsidTr="000670FC">
        <w:tc>
          <w:tcPr>
            <w:tcW w:w="1456" w:type="dxa"/>
            <w:tcBorders>
              <w:top w:val="single" w:sz="6" w:space="0" w:color="auto"/>
              <w:left w:val="single" w:sz="6" w:space="0" w:color="auto"/>
              <w:bottom w:val="single" w:sz="6" w:space="0" w:color="auto"/>
              <w:right w:val="single" w:sz="6" w:space="0" w:color="auto"/>
            </w:tcBorders>
            <w:shd w:val="clear" w:color="auto" w:fill="C0C0C0"/>
          </w:tcPr>
          <w:p w14:paraId="7168CA51" w14:textId="77777777" w:rsidR="00C5031F" w:rsidRDefault="00C5031F" w:rsidP="00311982">
            <w:pPr>
              <w:autoSpaceDE w:val="0"/>
              <w:autoSpaceDN w:val="0"/>
              <w:adjustRightInd w:val="0"/>
              <w:spacing w:before="100" w:after="100" w:line="240" w:lineRule="auto"/>
              <w:jc w:val="center"/>
              <w:rPr>
                <w:rFonts w:ascii="宋体"/>
                <w:lang w:val="zh-CN"/>
              </w:rPr>
            </w:pPr>
            <w:proofErr w:type="spellStart"/>
            <w:r>
              <w:rPr>
                <w:rFonts w:ascii="宋体" w:hint="eastAsia"/>
                <w:lang w:val="zh-CN"/>
              </w:rPr>
              <w:t>文档版本</w:t>
            </w:r>
            <w:proofErr w:type="spellEnd"/>
          </w:p>
        </w:tc>
        <w:tc>
          <w:tcPr>
            <w:tcW w:w="4640" w:type="dxa"/>
            <w:tcBorders>
              <w:top w:val="single" w:sz="6" w:space="0" w:color="auto"/>
              <w:left w:val="single" w:sz="6" w:space="0" w:color="auto"/>
              <w:bottom w:val="single" w:sz="6" w:space="0" w:color="auto"/>
              <w:right w:val="single" w:sz="6" w:space="0" w:color="auto"/>
            </w:tcBorders>
            <w:shd w:val="clear" w:color="auto" w:fill="C0C0C0"/>
          </w:tcPr>
          <w:p w14:paraId="5C267F8F" w14:textId="77777777" w:rsidR="00C5031F" w:rsidRDefault="00C5031F" w:rsidP="00311982">
            <w:pPr>
              <w:autoSpaceDE w:val="0"/>
              <w:autoSpaceDN w:val="0"/>
              <w:adjustRightInd w:val="0"/>
              <w:spacing w:before="100" w:after="100" w:line="240" w:lineRule="auto"/>
              <w:jc w:val="center"/>
              <w:rPr>
                <w:rFonts w:ascii="宋体"/>
                <w:lang w:val="zh-CN"/>
              </w:rPr>
            </w:pPr>
            <w:proofErr w:type="spellStart"/>
            <w:r>
              <w:rPr>
                <w:rFonts w:ascii="宋体" w:hint="eastAsia"/>
                <w:lang w:val="zh-CN"/>
              </w:rPr>
              <w:t>描述</w:t>
            </w:r>
            <w:proofErr w:type="spellEnd"/>
          </w:p>
        </w:tc>
        <w:tc>
          <w:tcPr>
            <w:tcW w:w="1134" w:type="dxa"/>
            <w:tcBorders>
              <w:top w:val="single" w:sz="6" w:space="0" w:color="auto"/>
              <w:left w:val="single" w:sz="6" w:space="0" w:color="auto"/>
              <w:bottom w:val="single" w:sz="6" w:space="0" w:color="auto"/>
              <w:right w:val="single" w:sz="6" w:space="0" w:color="auto"/>
            </w:tcBorders>
            <w:shd w:val="clear" w:color="auto" w:fill="C0C0C0"/>
          </w:tcPr>
          <w:p w14:paraId="4BF86DC9" w14:textId="77777777" w:rsidR="00C5031F" w:rsidRDefault="00C5031F" w:rsidP="00311982">
            <w:pPr>
              <w:autoSpaceDE w:val="0"/>
              <w:autoSpaceDN w:val="0"/>
              <w:adjustRightInd w:val="0"/>
              <w:spacing w:before="100" w:after="100" w:line="240" w:lineRule="auto"/>
              <w:jc w:val="center"/>
              <w:rPr>
                <w:rFonts w:ascii="宋体"/>
                <w:lang w:val="zh-CN"/>
              </w:rPr>
            </w:pPr>
            <w:proofErr w:type="spellStart"/>
            <w:r>
              <w:rPr>
                <w:rFonts w:ascii="宋体" w:hint="eastAsia"/>
                <w:lang w:val="zh-CN"/>
              </w:rPr>
              <w:t>作者</w:t>
            </w:r>
            <w:proofErr w:type="spellEnd"/>
          </w:p>
        </w:tc>
        <w:tc>
          <w:tcPr>
            <w:tcW w:w="1559" w:type="dxa"/>
            <w:tcBorders>
              <w:top w:val="single" w:sz="6" w:space="0" w:color="auto"/>
              <w:left w:val="single" w:sz="6" w:space="0" w:color="auto"/>
              <w:bottom w:val="single" w:sz="6" w:space="0" w:color="auto"/>
              <w:right w:val="single" w:sz="6" w:space="0" w:color="auto"/>
            </w:tcBorders>
            <w:shd w:val="clear" w:color="auto" w:fill="C0C0C0"/>
          </w:tcPr>
          <w:p w14:paraId="149893E2" w14:textId="77777777" w:rsidR="00C5031F" w:rsidRDefault="00C5031F" w:rsidP="00311982">
            <w:pPr>
              <w:autoSpaceDE w:val="0"/>
              <w:autoSpaceDN w:val="0"/>
              <w:adjustRightInd w:val="0"/>
              <w:spacing w:before="100" w:after="100" w:line="240" w:lineRule="auto"/>
              <w:jc w:val="center"/>
              <w:rPr>
                <w:rFonts w:ascii="宋体"/>
                <w:lang w:val="zh-CN"/>
              </w:rPr>
            </w:pPr>
            <w:proofErr w:type="spellStart"/>
            <w:r>
              <w:rPr>
                <w:rFonts w:ascii="宋体" w:hint="eastAsia"/>
                <w:lang w:val="zh-CN"/>
              </w:rPr>
              <w:t>日期</w:t>
            </w:r>
            <w:proofErr w:type="spellEnd"/>
          </w:p>
        </w:tc>
      </w:tr>
      <w:tr w:rsidR="00C5031F" w14:paraId="37B84AE7" w14:textId="77777777" w:rsidTr="000670FC">
        <w:tc>
          <w:tcPr>
            <w:tcW w:w="1456" w:type="dxa"/>
            <w:tcBorders>
              <w:top w:val="single" w:sz="6" w:space="0" w:color="auto"/>
              <w:left w:val="single" w:sz="6" w:space="0" w:color="auto"/>
              <w:bottom w:val="single" w:sz="6" w:space="0" w:color="auto"/>
              <w:right w:val="single" w:sz="6" w:space="0" w:color="auto"/>
            </w:tcBorders>
          </w:tcPr>
          <w:p w14:paraId="65DFA9A7" w14:textId="77777777" w:rsidR="00C5031F" w:rsidRDefault="00C5031F" w:rsidP="007326C1">
            <w:pPr>
              <w:autoSpaceDE w:val="0"/>
              <w:autoSpaceDN w:val="0"/>
              <w:adjustRightInd w:val="0"/>
              <w:spacing w:before="100" w:after="100" w:line="240" w:lineRule="auto"/>
              <w:jc w:val="center"/>
              <w:rPr>
                <w:rFonts w:ascii="宋体"/>
                <w:lang w:val="zh-CN" w:eastAsia="zh-CN"/>
              </w:rPr>
            </w:pPr>
            <w:r>
              <w:rPr>
                <w:rFonts w:ascii="宋体" w:hint="eastAsia"/>
                <w:lang w:val="zh-CN"/>
              </w:rPr>
              <w:t>V</w:t>
            </w:r>
            <w:r w:rsidR="007326C1">
              <w:rPr>
                <w:rFonts w:ascii="宋体" w:hint="eastAsia"/>
                <w:lang w:val="zh-CN" w:eastAsia="zh-CN"/>
              </w:rPr>
              <w:t>1</w:t>
            </w:r>
            <w:r>
              <w:rPr>
                <w:rFonts w:ascii="宋体" w:hint="eastAsia"/>
                <w:lang w:val="zh-CN"/>
              </w:rPr>
              <w:t>.</w:t>
            </w:r>
            <w:r w:rsidR="007326C1">
              <w:rPr>
                <w:rFonts w:ascii="宋体" w:hint="eastAsia"/>
                <w:lang w:eastAsia="zh-CN"/>
              </w:rPr>
              <w:t>0</w:t>
            </w:r>
          </w:p>
        </w:tc>
        <w:tc>
          <w:tcPr>
            <w:tcW w:w="4640" w:type="dxa"/>
            <w:tcBorders>
              <w:top w:val="single" w:sz="6" w:space="0" w:color="auto"/>
              <w:left w:val="single" w:sz="6" w:space="0" w:color="auto"/>
              <w:bottom w:val="single" w:sz="6" w:space="0" w:color="auto"/>
              <w:right w:val="single" w:sz="6" w:space="0" w:color="auto"/>
            </w:tcBorders>
          </w:tcPr>
          <w:p w14:paraId="507C6A5F" w14:textId="77777777" w:rsidR="00C5031F" w:rsidRDefault="00513256" w:rsidP="00311982">
            <w:pPr>
              <w:autoSpaceDE w:val="0"/>
              <w:autoSpaceDN w:val="0"/>
              <w:adjustRightInd w:val="0"/>
              <w:spacing w:line="240" w:lineRule="auto"/>
              <w:rPr>
                <w:lang w:eastAsia="zh-CN"/>
              </w:rPr>
            </w:pPr>
            <w:r>
              <w:rPr>
                <w:rFonts w:hint="eastAsia"/>
                <w:lang w:eastAsia="zh-CN"/>
              </w:rPr>
              <w:t>四川泰富</w:t>
            </w:r>
            <w:r w:rsidR="00C5031F">
              <w:rPr>
                <w:rFonts w:hint="eastAsia"/>
                <w:lang w:eastAsia="zh-CN"/>
              </w:rPr>
              <w:t>网管通信协议</w:t>
            </w:r>
          </w:p>
        </w:tc>
        <w:tc>
          <w:tcPr>
            <w:tcW w:w="1134" w:type="dxa"/>
            <w:tcBorders>
              <w:top w:val="single" w:sz="6" w:space="0" w:color="auto"/>
              <w:left w:val="single" w:sz="6" w:space="0" w:color="auto"/>
              <w:bottom w:val="single" w:sz="6" w:space="0" w:color="auto"/>
              <w:right w:val="single" w:sz="6" w:space="0" w:color="auto"/>
            </w:tcBorders>
          </w:tcPr>
          <w:p w14:paraId="50099E45" w14:textId="77777777" w:rsidR="00C5031F" w:rsidRDefault="00C5031F" w:rsidP="00311982">
            <w:pPr>
              <w:autoSpaceDE w:val="0"/>
              <w:autoSpaceDN w:val="0"/>
              <w:adjustRightInd w:val="0"/>
              <w:spacing w:before="100" w:after="100" w:line="240" w:lineRule="auto"/>
              <w:jc w:val="center"/>
              <w:rPr>
                <w:rFonts w:ascii="宋体"/>
                <w:lang w:val="zh-CN" w:eastAsia="zh-CN"/>
              </w:rPr>
            </w:pPr>
          </w:p>
        </w:tc>
        <w:tc>
          <w:tcPr>
            <w:tcW w:w="1559" w:type="dxa"/>
            <w:tcBorders>
              <w:top w:val="single" w:sz="6" w:space="0" w:color="auto"/>
              <w:left w:val="single" w:sz="6" w:space="0" w:color="auto"/>
              <w:bottom w:val="single" w:sz="6" w:space="0" w:color="auto"/>
              <w:right w:val="single" w:sz="6" w:space="0" w:color="auto"/>
            </w:tcBorders>
          </w:tcPr>
          <w:p w14:paraId="1C099C27" w14:textId="77777777" w:rsidR="00C5031F" w:rsidRDefault="00C5031F" w:rsidP="009A3A1C">
            <w:pPr>
              <w:autoSpaceDE w:val="0"/>
              <w:autoSpaceDN w:val="0"/>
              <w:adjustRightInd w:val="0"/>
              <w:spacing w:before="100" w:after="100"/>
              <w:jc w:val="center"/>
              <w:rPr>
                <w:rFonts w:ascii="宋体"/>
                <w:lang w:val="zh-CN" w:eastAsia="zh-CN"/>
              </w:rPr>
              <w:pPrChange w:id="0" w:author="yang fan" w:date="2020-03-19T18:39:00Z">
                <w:pPr>
                  <w:autoSpaceDE w:val="0"/>
                  <w:autoSpaceDN w:val="0"/>
                  <w:adjustRightInd w:val="0"/>
                  <w:spacing w:before="100" w:after="100"/>
                </w:pPr>
              </w:pPrChange>
            </w:pPr>
            <w:r>
              <w:rPr>
                <w:rFonts w:ascii="宋体"/>
                <w:lang w:val="zh-CN"/>
              </w:rPr>
              <w:t>201</w:t>
            </w:r>
            <w:r w:rsidR="007326C1">
              <w:rPr>
                <w:rFonts w:ascii="宋体" w:hint="eastAsia"/>
                <w:lang w:val="zh-CN" w:eastAsia="zh-CN"/>
              </w:rPr>
              <w:t>9</w:t>
            </w:r>
            <w:r>
              <w:rPr>
                <w:rFonts w:ascii="宋体"/>
                <w:lang w:val="zh-CN"/>
              </w:rPr>
              <w:t>-</w:t>
            </w:r>
            <w:r w:rsidR="007326C1">
              <w:rPr>
                <w:rFonts w:ascii="宋体" w:hint="eastAsia"/>
                <w:lang w:eastAsia="zh-CN"/>
              </w:rPr>
              <w:t>10</w:t>
            </w:r>
            <w:r>
              <w:rPr>
                <w:rFonts w:ascii="宋体"/>
                <w:lang w:val="zh-CN"/>
              </w:rPr>
              <w:t>-2</w:t>
            </w:r>
            <w:r w:rsidR="001650E0">
              <w:rPr>
                <w:rFonts w:ascii="宋体" w:hint="eastAsia"/>
                <w:lang w:eastAsia="zh-CN"/>
              </w:rPr>
              <w:t>2</w:t>
            </w:r>
          </w:p>
        </w:tc>
      </w:tr>
      <w:tr w:rsidR="00C5031F" w14:paraId="2193CFB7" w14:textId="77777777" w:rsidTr="000670FC">
        <w:tc>
          <w:tcPr>
            <w:tcW w:w="1456" w:type="dxa"/>
            <w:tcBorders>
              <w:top w:val="single" w:sz="6" w:space="0" w:color="auto"/>
              <w:left w:val="single" w:sz="6" w:space="0" w:color="auto"/>
              <w:bottom w:val="single" w:sz="6" w:space="0" w:color="auto"/>
              <w:right w:val="single" w:sz="6" w:space="0" w:color="auto"/>
            </w:tcBorders>
          </w:tcPr>
          <w:p w14:paraId="341E4561" w14:textId="228F9D71" w:rsidR="00C5031F" w:rsidRDefault="00BF3948" w:rsidP="00311982">
            <w:pPr>
              <w:autoSpaceDE w:val="0"/>
              <w:autoSpaceDN w:val="0"/>
              <w:adjustRightInd w:val="0"/>
              <w:spacing w:before="100" w:after="100" w:line="240" w:lineRule="auto"/>
              <w:jc w:val="center"/>
              <w:rPr>
                <w:rFonts w:ascii="宋体"/>
                <w:color w:val="FF0000"/>
                <w:lang w:val="zh-CN" w:eastAsia="zh-CN"/>
              </w:rPr>
            </w:pPr>
            <w:ins w:id="1" w:author="yang fan" w:date="2020-03-19T18:38:00Z">
              <w:r>
                <w:rPr>
                  <w:rFonts w:ascii="宋体"/>
                  <w:color w:val="FF0000"/>
                  <w:lang w:val="zh-CN" w:eastAsia="zh-CN"/>
                </w:rPr>
                <w:t>V1.1</w:t>
              </w:r>
            </w:ins>
          </w:p>
        </w:tc>
        <w:tc>
          <w:tcPr>
            <w:tcW w:w="4640" w:type="dxa"/>
            <w:tcBorders>
              <w:top w:val="single" w:sz="6" w:space="0" w:color="auto"/>
              <w:left w:val="single" w:sz="6" w:space="0" w:color="auto"/>
              <w:bottom w:val="single" w:sz="6" w:space="0" w:color="auto"/>
              <w:right w:val="single" w:sz="6" w:space="0" w:color="auto"/>
            </w:tcBorders>
          </w:tcPr>
          <w:p w14:paraId="08585C54" w14:textId="2A944916" w:rsidR="00C5031F" w:rsidRDefault="00BF3948" w:rsidP="00311982">
            <w:pPr>
              <w:autoSpaceDE w:val="0"/>
              <w:autoSpaceDN w:val="0"/>
              <w:adjustRightInd w:val="0"/>
              <w:spacing w:line="240" w:lineRule="auto"/>
              <w:rPr>
                <w:rFonts w:hint="eastAsia"/>
                <w:color w:val="FF0000"/>
                <w:lang w:eastAsia="zh-CN"/>
              </w:rPr>
            </w:pPr>
            <w:ins w:id="2" w:author="yang fan" w:date="2020-03-19T18:39:00Z">
              <w:r>
                <w:rPr>
                  <w:rFonts w:hint="eastAsia"/>
                  <w:color w:val="FF0000"/>
                  <w:lang w:eastAsia="zh-CN"/>
                </w:rPr>
                <w:t>增加输入输出功率</w:t>
              </w:r>
            </w:ins>
            <w:ins w:id="3" w:author="yang fan" w:date="2020-03-19T18:40:00Z">
              <w:r w:rsidR="00E26600">
                <w:rPr>
                  <w:rFonts w:hint="eastAsia"/>
                  <w:color w:val="FF0000"/>
                  <w:lang w:eastAsia="zh-CN"/>
                </w:rPr>
                <w:t>和</w:t>
              </w:r>
            </w:ins>
            <w:ins w:id="4" w:author="yang fan" w:date="2020-03-19T18:39:00Z">
              <w:r>
                <w:rPr>
                  <w:rFonts w:hint="eastAsia"/>
                  <w:color w:val="FF0000"/>
                  <w:lang w:eastAsia="zh-CN"/>
                </w:rPr>
                <w:t>状态</w:t>
              </w:r>
            </w:ins>
            <w:ins w:id="5" w:author="yang fan" w:date="2020-03-19T18:40:00Z">
              <w:r w:rsidR="005C0879">
                <w:rPr>
                  <w:rFonts w:hint="eastAsia"/>
                  <w:color w:val="FF0000"/>
                  <w:lang w:eastAsia="zh-CN"/>
                </w:rPr>
                <w:t>细节</w:t>
              </w:r>
            </w:ins>
            <w:bookmarkStart w:id="6" w:name="_GoBack"/>
            <w:bookmarkEnd w:id="6"/>
            <w:ins w:id="7" w:author="yang fan" w:date="2020-03-19T18:39:00Z">
              <w:r>
                <w:rPr>
                  <w:rFonts w:hint="eastAsia"/>
                  <w:color w:val="FF0000"/>
                  <w:lang w:eastAsia="zh-CN"/>
                </w:rPr>
                <w:t>描述</w:t>
              </w:r>
            </w:ins>
          </w:p>
        </w:tc>
        <w:tc>
          <w:tcPr>
            <w:tcW w:w="1134" w:type="dxa"/>
            <w:tcBorders>
              <w:top w:val="single" w:sz="6" w:space="0" w:color="auto"/>
              <w:left w:val="single" w:sz="6" w:space="0" w:color="auto"/>
              <w:bottom w:val="single" w:sz="6" w:space="0" w:color="auto"/>
              <w:right w:val="single" w:sz="6" w:space="0" w:color="auto"/>
            </w:tcBorders>
          </w:tcPr>
          <w:p w14:paraId="40DABDEF" w14:textId="77777777" w:rsidR="00C5031F" w:rsidRPr="00797205" w:rsidRDefault="00C5031F" w:rsidP="00311982">
            <w:pPr>
              <w:autoSpaceDE w:val="0"/>
              <w:autoSpaceDN w:val="0"/>
              <w:adjustRightInd w:val="0"/>
              <w:spacing w:before="100" w:after="100" w:line="240" w:lineRule="auto"/>
              <w:jc w:val="center"/>
              <w:rPr>
                <w:rFonts w:ascii="宋体"/>
                <w:color w:val="FF0000"/>
                <w:lang w:val="zh-CN" w:eastAsia="zh-CN"/>
              </w:rPr>
            </w:pPr>
          </w:p>
        </w:tc>
        <w:tc>
          <w:tcPr>
            <w:tcW w:w="1559" w:type="dxa"/>
            <w:tcBorders>
              <w:top w:val="single" w:sz="6" w:space="0" w:color="auto"/>
              <w:left w:val="single" w:sz="6" w:space="0" w:color="auto"/>
              <w:bottom w:val="single" w:sz="6" w:space="0" w:color="auto"/>
              <w:right w:val="single" w:sz="6" w:space="0" w:color="auto"/>
            </w:tcBorders>
          </w:tcPr>
          <w:p w14:paraId="22B5553D" w14:textId="0C9AB32B" w:rsidR="00C5031F" w:rsidRDefault="009A3A1C" w:rsidP="00311982">
            <w:pPr>
              <w:autoSpaceDE w:val="0"/>
              <w:autoSpaceDN w:val="0"/>
              <w:adjustRightInd w:val="0"/>
              <w:spacing w:before="100" w:after="100" w:line="240" w:lineRule="auto"/>
              <w:jc w:val="center"/>
              <w:rPr>
                <w:rFonts w:ascii="宋体"/>
                <w:color w:val="FF0000"/>
                <w:lang w:val="zh-CN" w:eastAsia="zh-CN"/>
              </w:rPr>
            </w:pPr>
            <w:ins w:id="8" w:author="yang fan" w:date="2020-03-19T18:39:00Z">
              <w:r>
                <w:rPr>
                  <w:rFonts w:ascii="宋体" w:hint="eastAsia"/>
                  <w:color w:val="FF0000"/>
                  <w:lang w:val="zh-CN" w:eastAsia="zh-CN"/>
                </w:rPr>
                <w:t>2</w:t>
              </w:r>
              <w:r>
                <w:rPr>
                  <w:rFonts w:ascii="宋体"/>
                  <w:color w:val="FF0000"/>
                  <w:lang w:val="zh-CN" w:eastAsia="zh-CN"/>
                </w:rPr>
                <w:t>020</w:t>
              </w:r>
              <w:r>
                <w:rPr>
                  <w:rFonts w:ascii="宋体" w:hint="eastAsia"/>
                  <w:color w:val="FF0000"/>
                  <w:lang w:val="zh-CN" w:eastAsia="zh-CN"/>
                </w:rPr>
                <w:t>-</w:t>
              </w:r>
              <w:r>
                <w:rPr>
                  <w:rFonts w:ascii="宋体"/>
                  <w:color w:val="FF0000"/>
                  <w:lang w:val="zh-CN" w:eastAsia="zh-CN"/>
                </w:rPr>
                <w:t>03</w:t>
              </w:r>
              <w:r>
                <w:rPr>
                  <w:rFonts w:ascii="宋体" w:hint="eastAsia"/>
                  <w:color w:val="FF0000"/>
                  <w:lang w:val="zh-CN" w:eastAsia="zh-CN"/>
                </w:rPr>
                <w:t>-</w:t>
              </w:r>
              <w:r>
                <w:rPr>
                  <w:rFonts w:ascii="宋体"/>
                  <w:color w:val="FF0000"/>
                  <w:lang w:val="zh-CN" w:eastAsia="zh-CN"/>
                </w:rPr>
                <w:t>19</w:t>
              </w:r>
            </w:ins>
          </w:p>
        </w:tc>
      </w:tr>
      <w:tr w:rsidR="00CB75F2" w14:paraId="6B881717" w14:textId="77777777" w:rsidTr="000670FC">
        <w:tc>
          <w:tcPr>
            <w:tcW w:w="1456" w:type="dxa"/>
            <w:tcBorders>
              <w:top w:val="single" w:sz="6" w:space="0" w:color="auto"/>
              <w:left w:val="single" w:sz="6" w:space="0" w:color="auto"/>
              <w:bottom w:val="single" w:sz="6" w:space="0" w:color="auto"/>
              <w:right w:val="single" w:sz="6" w:space="0" w:color="auto"/>
            </w:tcBorders>
          </w:tcPr>
          <w:p w14:paraId="3E946F0E"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c>
          <w:tcPr>
            <w:tcW w:w="4640" w:type="dxa"/>
            <w:tcBorders>
              <w:top w:val="single" w:sz="6" w:space="0" w:color="auto"/>
              <w:left w:val="single" w:sz="6" w:space="0" w:color="auto"/>
              <w:bottom w:val="single" w:sz="6" w:space="0" w:color="auto"/>
              <w:right w:val="single" w:sz="6" w:space="0" w:color="auto"/>
            </w:tcBorders>
          </w:tcPr>
          <w:p w14:paraId="5F75422D" w14:textId="77777777" w:rsidR="00CB75F2" w:rsidRDefault="00CB75F2" w:rsidP="00311982">
            <w:pPr>
              <w:autoSpaceDE w:val="0"/>
              <w:autoSpaceDN w:val="0"/>
              <w:adjustRightInd w:val="0"/>
              <w:spacing w:line="240" w:lineRule="auto"/>
              <w:rPr>
                <w:color w:val="FF0000"/>
                <w:lang w:eastAsia="zh-CN"/>
              </w:rPr>
            </w:pPr>
          </w:p>
        </w:tc>
        <w:tc>
          <w:tcPr>
            <w:tcW w:w="1134" w:type="dxa"/>
            <w:tcBorders>
              <w:top w:val="single" w:sz="6" w:space="0" w:color="auto"/>
              <w:left w:val="single" w:sz="6" w:space="0" w:color="auto"/>
              <w:bottom w:val="single" w:sz="6" w:space="0" w:color="auto"/>
              <w:right w:val="single" w:sz="6" w:space="0" w:color="auto"/>
            </w:tcBorders>
          </w:tcPr>
          <w:p w14:paraId="3078AD3D" w14:textId="77777777" w:rsidR="00CB75F2" w:rsidRPr="00797205" w:rsidRDefault="00CB75F2" w:rsidP="00311982">
            <w:pPr>
              <w:autoSpaceDE w:val="0"/>
              <w:autoSpaceDN w:val="0"/>
              <w:adjustRightInd w:val="0"/>
              <w:spacing w:before="100" w:after="100" w:line="240" w:lineRule="auto"/>
              <w:jc w:val="center"/>
              <w:rPr>
                <w:rFonts w:ascii="宋体"/>
                <w:color w:val="FF0000"/>
                <w:lang w:val="zh-CN" w:eastAsia="zh-CN"/>
              </w:rPr>
            </w:pPr>
          </w:p>
        </w:tc>
        <w:tc>
          <w:tcPr>
            <w:tcW w:w="1559" w:type="dxa"/>
            <w:tcBorders>
              <w:top w:val="single" w:sz="6" w:space="0" w:color="auto"/>
              <w:left w:val="single" w:sz="6" w:space="0" w:color="auto"/>
              <w:bottom w:val="single" w:sz="6" w:space="0" w:color="auto"/>
              <w:right w:val="single" w:sz="6" w:space="0" w:color="auto"/>
            </w:tcBorders>
          </w:tcPr>
          <w:p w14:paraId="209ABE6D"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r>
      <w:tr w:rsidR="00CB75F2" w14:paraId="2D5824DD" w14:textId="77777777" w:rsidTr="000670FC">
        <w:tc>
          <w:tcPr>
            <w:tcW w:w="1456" w:type="dxa"/>
            <w:tcBorders>
              <w:top w:val="single" w:sz="6" w:space="0" w:color="auto"/>
              <w:left w:val="single" w:sz="6" w:space="0" w:color="auto"/>
              <w:bottom w:val="single" w:sz="6" w:space="0" w:color="auto"/>
              <w:right w:val="single" w:sz="6" w:space="0" w:color="auto"/>
            </w:tcBorders>
          </w:tcPr>
          <w:p w14:paraId="5EEAAFBC"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c>
          <w:tcPr>
            <w:tcW w:w="4640" w:type="dxa"/>
            <w:tcBorders>
              <w:top w:val="single" w:sz="6" w:space="0" w:color="auto"/>
              <w:left w:val="single" w:sz="6" w:space="0" w:color="auto"/>
              <w:bottom w:val="single" w:sz="6" w:space="0" w:color="auto"/>
              <w:right w:val="single" w:sz="6" w:space="0" w:color="auto"/>
            </w:tcBorders>
          </w:tcPr>
          <w:p w14:paraId="6C64AC2A" w14:textId="77777777" w:rsidR="00CB75F2" w:rsidRDefault="00CB75F2" w:rsidP="00311982">
            <w:pPr>
              <w:autoSpaceDE w:val="0"/>
              <w:autoSpaceDN w:val="0"/>
              <w:adjustRightInd w:val="0"/>
              <w:spacing w:line="240" w:lineRule="auto"/>
              <w:rPr>
                <w:color w:val="FF0000"/>
                <w:lang w:eastAsia="zh-CN"/>
              </w:rPr>
            </w:pPr>
          </w:p>
        </w:tc>
        <w:tc>
          <w:tcPr>
            <w:tcW w:w="1134" w:type="dxa"/>
            <w:tcBorders>
              <w:top w:val="single" w:sz="6" w:space="0" w:color="auto"/>
              <w:left w:val="single" w:sz="6" w:space="0" w:color="auto"/>
              <w:bottom w:val="single" w:sz="6" w:space="0" w:color="auto"/>
              <w:right w:val="single" w:sz="6" w:space="0" w:color="auto"/>
            </w:tcBorders>
          </w:tcPr>
          <w:p w14:paraId="6D2DC489" w14:textId="77777777" w:rsidR="00CB75F2" w:rsidRPr="00797205" w:rsidRDefault="00CB75F2" w:rsidP="00311982">
            <w:pPr>
              <w:autoSpaceDE w:val="0"/>
              <w:autoSpaceDN w:val="0"/>
              <w:adjustRightInd w:val="0"/>
              <w:spacing w:before="100" w:after="100" w:line="240" w:lineRule="auto"/>
              <w:jc w:val="center"/>
              <w:rPr>
                <w:rFonts w:ascii="宋体"/>
                <w:color w:val="FF0000"/>
                <w:lang w:val="zh-CN" w:eastAsia="zh-CN"/>
              </w:rPr>
            </w:pPr>
          </w:p>
        </w:tc>
        <w:tc>
          <w:tcPr>
            <w:tcW w:w="1559" w:type="dxa"/>
            <w:tcBorders>
              <w:top w:val="single" w:sz="6" w:space="0" w:color="auto"/>
              <w:left w:val="single" w:sz="6" w:space="0" w:color="auto"/>
              <w:bottom w:val="single" w:sz="6" w:space="0" w:color="auto"/>
              <w:right w:val="single" w:sz="6" w:space="0" w:color="auto"/>
            </w:tcBorders>
          </w:tcPr>
          <w:p w14:paraId="0FD9B096"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r>
      <w:tr w:rsidR="00CB75F2" w14:paraId="6941DEFD" w14:textId="77777777" w:rsidTr="000670FC">
        <w:tc>
          <w:tcPr>
            <w:tcW w:w="1456" w:type="dxa"/>
            <w:tcBorders>
              <w:top w:val="single" w:sz="6" w:space="0" w:color="auto"/>
              <w:left w:val="single" w:sz="6" w:space="0" w:color="auto"/>
              <w:bottom w:val="single" w:sz="6" w:space="0" w:color="auto"/>
              <w:right w:val="single" w:sz="6" w:space="0" w:color="auto"/>
            </w:tcBorders>
          </w:tcPr>
          <w:p w14:paraId="298AF8DF"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c>
          <w:tcPr>
            <w:tcW w:w="4640" w:type="dxa"/>
            <w:tcBorders>
              <w:top w:val="single" w:sz="6" w:space="0" w:color="auto"/>
              <w:left w:val="single" w:sz="6" w:space="0" w:color="auto"/>
              <w:bottom w:val="single" w:sz="6" w:space="0" w:color="auto"/>
              <w:right w:val="single" w:sz="6" w:space="0" w:color="auto"/>
            </w:tcBorders>
          </w:tcPr>
          <w:p w14:paraId="537A3A88" w14:textId="77777777" w:rsidR="00CB75F2" w:rsidRDefault="00CB75F2" w:rsidP="00311982">
            <w:pPr>
              <w:autoSpaceDE w:val="0"/>
              <w:autoSpaceDN w:val="0"/>
              <w:adjustRightInd w:val="0"/>
              <w:spacing w:line="240" w:lineRule="auto"/>
              <w:rPr>
                <w:color w:val="FF0000"/>
                <w:lang w:eastAsia="zh-CN"/>
              </w:rPr>
            </w:pPr>
          </w:p>
        </w:tc>
        <w:tc>
          <w:tcPr>
            <w:tcW w:w="1134" w:type="dxa"/>
            <w:tcBorders>
              <w:top w:val="single" w:sz="6" w:space="0" w:color="auto"/>
              <w:left w:val="single" w:sz="6" w:space="0" w:color="auto"/>
              <w:bottom w:val="single" w:sz="6" w:space="0" w:color="auto"/>
              <w:right w:val="single" w:sz="6" w:space="0" w:color="auto"/>
            </w:tcBorders>
          </w:tcPr>
          <w:p w14:paraId="1324641A" w14:textId="77777777" w:rsidR="00CB75F2" w:rsidRPr="00797205" w:rsidRDefault="00CB75F2" w:rsidP="00311982">
            <w:pPr>
              <w:autoSpaceDE w:val="0"/>
              <w:autoSpaceDN w:val="0"/>
              <w:adjustRightInd w:val="0"/>
              <w:spacing w:before="100" w:after="100" w:line="240" w:lineRule="auto"/>
              <w:jc w:val="center"/>
              <w:rPr>
                <w:rFonts w:ascii="宋体"/>
                <w:color w:val="FF0000"/>
                <w:lang w:val="zh-CN" w:eastAsia="zh-CN"/>
              </w:rPr>
            </w:pPr>
          </w:p>
        </w:tc>
        <w:tc>
          <w:tcPr>
            <w:tcW w:w="1559" w:type="dxa"/>
            <w:tcBorders>
              <w:top w:val="single" w:sz="6" w:space="0" w:color="auto"/>
              <w:left w:val="single" w:sz="6" w:space="0" w:color="auto"/>
              <w:bottom w:val="single" w:sz="6" w:space="0" w:color="auto"/>
              <w:right w:val="single" w:sz="6" w:space="0" w:color="auto"/>
            </w:tcBorders>
          </w:tcPr>
          <w:p w14:paraId="7620F41C"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r>
      <w:tr w:rsidR="00CB75F2" w14:paraId="513288BA" w14:textId="77777777" w:rsidTr="000670FC">
        <w:tc>
          <w:tcPr>
            <w:tcW w:w="1456" w:type="dxa"/>
            <w:tcBorders>
              <w:top w:val="single" w:sz="6" w:space="0" w:color="auto"/>
              <w:left w:val="single" w:sz="6" w:space="0" w:color="auto"/>
              <w:bottom w:val="single" w:sz="6" w:space="0" w:color="auto"/>
              <w:right w:val="single" w:sz="6" w:space="0" w:color="auto"/>
            </w:tcBorders>
          </w:tcPr>
          <w:p w14:paraId="1F1483D4"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c>
          <w:tcPr>
            <w:tcW w:w="4640" w:type="dxa"/>
            <w:tcBorders>
              <w:top w:val="single" w:sz="6" w:space="0" w:color="auto"/>
              <w:left w:val="single" w:sz="6" w:space="0" w:color="auto"/>
              <w:bottom w:val="single" w:sz="6" w:space="0" w:color="auto"/>
              <w:right w:val="single" w:sz="6" w:space="0" w:color="auto"/>
            </w:tcBorders>
          </w:tcPr>
          <w:p w14:paraId="71120F6A" w14:textId="77777777" w:rsidR="00CB75F2" w:rsidRDefault="00CB75F2" w:rsidP="00311982">
            <w:pPr>
              <w:autoSpaceDE w:val="0"/>
              <w:autoSpaceDN w:val="0"/>
              <w:adjustRightInd w:val="0"/>
              <w:spacing w:line="240" w:lineRule="auto"/>
              <w:rPr>
                <w:color w:val="FF0000"/>
                <w:lang w:eastAsia="zh-CN"/>
              </w:rPr>
            </w:pPr>
          </w:p>
        </w:tc>
        <w:tc>
          <w:tcPr>
            <w:tcW w:w="1134" w:type="dxa"/>
            <w:tcBorders>
              <w:top w:val="single" w:sz="6" w:space="0" w:color="auto"/>
              <w:left w:val="single" w:sz="6" w:space="0" w:color="auto"/>
              <w:bottom w:val="single" w:sz="6" w:space="0" w:color="auto"/>
              <w:right w:val="single" w:sz="6" w:space="0" w:color="auto"/>
            </w:tcBorders>
          </w:tcPr>
          <w:p w14:paraId="5CE64693" w14:textId="77777777" w:rsidR="00CB75F2" w:rsidRPr="00797205" w:rsidRDefault="00CB75F2" w:rsidP="00311982">
            <w:pPr>
              <w:autoSpaceDE w:val="0"/>
              <w:autoSpaceDN w:val="0"/>
              <w:adjustRightInd w:val="0"/>
              <w:spacing w:before="100" w:after="100" w:line="240" w:lineRule="auto"/>
              <w:jc w:val="center"/>
              <w:rPr>
                <w:rFonts w:ascii="宋体"/>
                <w:color w:val="FF0000"/>
                <w:lang w:val="zh-CN" w:eastAsia="zh-CN"/>
              </w:rPr>
            </w:pPr>
          </w:p>
        </w:tc>
        <w:tc>
          <w:tcPr>
            <w:tcW w:w="1559" w:type="dxa"/>
            <w:tcBorders>
              <w:top w:val="single" w:sz="6" w:space="0" w:color="auto"/>
              <w:left w:val="single" w:sz="6" w:space="0" w:color="auto"/>
              <w:bottom w:val="single" w:sz="6" w:space="0" w:color="auto"/>
              <w:right w:val="single" w:sz="6" w:space="0" w:color="auto"/>
            </w:tcBorders>
          </w:tcPr>
          <w:p w14:paraId="092E52FE"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r>
      <w:tr w:rsidR="00CB75F2" w14:paraId="4EFEAD06" w14:textId="77777777" w:rsidTr="000670FC">
        <w:tc>
          <w:tcPr>
            <w:tcW w:w="1456" w:type="dxa"/>
            <w:tcBorders>
              <w:top w:val="single" w:sz="6" w:space="0" w:color="auto"/>
              <w:left w:val="single" w:sz="6" w:space="0" w:color="auto"/>
              <w:bottom w:val="single" w:sz="6" w:space="0" w:color="auto"/>
              <w:right w:val="single" w:sz="6" w:space="0" w:color="auto"/>
            </w:tcBorders>
          </w:tcPr>
          <w:p w14:paraId="1AB43917"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c>
          <w:tcPr>
            <w:tcW w:w="4640" w:type="dxa"/>
            <w:tcBorders>
              <w:top w:val="single" w:sz="6" w:space="0" w:color="auto"/>
              <w:left w:val="single" w:sz="6" w:space="0" w:color="auto"/>
              <w:bottom w:val="single" w:sz="6" w:space="0" w:color="auto"/>
              <w:right w:val="single" w:sz="6" w:space="0" w:color="auto"/>
            </w:tcBorders>
          </w:tcPr>
          <w:p w14:paraId="0EFEE1F4" w14:textId="77777777" w:rsidR="00CB75F2" w:rsidRDefault="00CB75F2" w:rsidP="00311982">
            <w:pPr>
              <w:autoSpaceDE w:val="0"/>
              <w:autoSpaceDN w:val="0"/>
              <w:adjustRightInd w:val="0"/>
              <w:spacing w:line="240" w:lineRule="auto"/>
              <w:rPr>
                <w:color w:val="FF0000"/>
                <w:lang w:eastAsia="zh-CN"/>
              </w:rPr>
            </w:pPr>
          </w:p>
        </w:tc>
        <w:tc>
          <w:tcPr>
            <w:tcW w:w="1134" w:type="dxa"/>
            <w:tcBorders>
              <w:top w:val="single" w:sz="6" w:space="0" w:color="auto"/>
              <w:left w:val="single" w:sz="6" w:space="0" w:color="auto"/>
              <w:bottom w:val="single" w:sz="6" w:space="0" w:color="auto"/>
              <w:right w:val="single" w:sz="6" w:space="0" w:color="auto"/>
            </w:tcBorders>
          </w:tcPr>
          <w:p w14:paraId="632F02C3" w14:textId="77777777" w:rsidR="00CB75F2" w:rsidRPr="00797205" w:rsidRDefault="00CB75F2" w:rsidP="00311982">
            <w:pPr>
              <w:autoSpaceDE w:val="0"/>
              <w:autoSpaceDN w:val="0"/>
              <w:adjustRightInd w:val="0"/>
              <w:spacing w:before="100" w:after="100" w:line="240" w:lineRule="auto"/>
              <w:jc w:val="center"/>
              <w:rPr>
                <w:rFonts w:ascii="宋体"/>
                <w:color w:val="FF0000"/>
                <w:lang w:val="zh-CN" w:eastAsia="zh-CN"/>
              </w:rPr>
            </w:pPr>
          </w:p>
        </w:tc>
        <w:tc>
          <w:tcPr>
            <w:tcW w:w="1559" w:type="dxa"/>
            <w:tcBorders>
              <w:top w:val="single" w:sz="6" w:space="0" w:color="auto"/>
              <w:left w:val="single" w:sz="6" w:space="0" w:color="auto"/>
              <w:bottom w:val="single" w:sz="6" w:space="0" w:color="auto"/>
              <w:right w:val="single" w:sz="6" w:space="0" w:color="auto"/>
            </w:tcBorders>
          </w:tcPr>
          <w:p w14:paraId="1D89EABA"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r>
      <w:tr w:rsidR="00CB75F2" w14:paraId="4E7C632D" w14:textId="77777777" w:rsidTr="000670FC">
        <w:tc>
          <w:tcPr>
            <w:tcW w:w="1456" w:type="dxa"/>
            <w:tcBorders>
              <w:top w:val="single" w:sz="6" w:space="0" w:color="auto"/>
              <w:left w:val="single" w:sz="6" w:space="0" w:color="auto"/>
              <w:bottom w:val="single" w:sz="6" w:space="0" w:color="auto"/>
              <w:right w:val="single" w:sz="6" w:space="0" w:color="auto"/>
            </w:tcBorders>
          </w:tcPr>
          <w:p w14:paraId="1B4095A6"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c>
          <w:tcPr>
            <w:tcW w:w="4640" w:type="dxa"/>
            <w:tcBorders>
              <w:top w:val="single" w:sz="6" w:space="0" w:color="auto"/>
              <w:left w:val="single" w:sz="6" w:space="0" w:color="auto"/>
              <w:bottom w:val="single" w:sz="6" w:space="0" w:color="auto"/>
              <w:right w:val="single" w:sz="6" w:space="0" w:color="auto"/>
            </w:tcBorders>
          </w:tcPr>
          <w:p w14:paraId="17B9CC50" w14:textId="77777777" w:rsidR="00CB75F2" w:rsidRDefault="00CB75F2" w:rsidP="00311982">
            <w:pPr>
              <w:autoSpaceDE w:val="0"/>
              <w:autoSpaceDN w:val="0"/>
              <w:adjustRightInd w:val="0"/>
              <w:spacing w:line="240" w:lineRule="auto"/>
              <w:rPr>
                <w:color w:val="FF0000"/>
                <w:lang w:eastAsia="zh-CN"/>
              </w:rPr>
            </w:pPr>
          </w:p>
        </w:tc>
        <w:tc>
          <w:tcPr>
            <w:tcW w:w="1134" w:type="dxa"/>
            <w:tcBorders>
              <w:top w:val="single" w:sz="6" w:space="0" w:color="auto"/>
              <w:left w:val="single" w:sz="6" w:space="0" w:color="auto"/>
              <w:bottom w:val="single" w:sz="6" w:space="0" w:color="auto"/>
              <w:right w:val="single" w:sz="6" w:space="0" w:color="auto"/>
            </w:tcBorders>
          </w:tcPr>
          <w:p w14:paraId="4DDFC5B8" w14:textId="77777777" w:rsidR="00CB75F2" w:rsidRPr="00797205" w:rsidRDefault="00CB75F2" w:rsidP="00311982">
            <w:pPr>
              <w:autoSpaceDE w:val="0"/>
              <w:autoSpaceDN w:val="0"/>
              <w:adjustRightInd w:val="0"/>
              <w:spacing w:before="100" w:after="100" w:line="240" w:lineRule="auto"/>
              <w:jc w:val="center"/>
              <w:rPr>
                <w:rFonts w:ascii="宋体"/>
                <w:color w:val="FF0000"/>
                <w:lang w:val="zh-CN" w:eastAsia="zh-CN"/>
              </w:rPr>
            </w:pPr>
          </w:p>
        </w:tc>
        <w:tc>
          <w:tcPr>
            <w:tcW w:w="1559" w:type="dxa"/>
            <w:tcBorders>
              <w:top w:val="single" w:sz="6" w:space="0" w:color="auto"/>
              <w:left w:val="single" w:sz="6" w:space="0" w:color="auto"/>
              <w:bottom w:val="single" w:sz="6" w:space="0" w:color="auto"/>
              <w:right w:val="single" w:sz="6" w:space="0" w:color="auto"/>
            </w:tcBorders>
          </w:tcPr>
          <w:p w14:paraId="1CB10793" w14:textId="77777777" w:rsidR="00CB75F2" w:rsidRDefault="00CB75F2" w:rsidP="00311982">
            <w:pPr>
              <w:autoSpaceDE w:val="0"/>
              <w:autoSpaceDN w:val="0"/>
              <w:adjustRightInd w:val="0"/>
              <w:spacing w:before="100" w:after="100" w:line="240" w:lineRule="auto"/>
              <w:jc w:val="center"/>
              <w:rPr>
                <w:rFonts w:ascii="宋体"/>
                <w:color w:val="FF0000"/>
                <w:lang w:val="zh-CN" w:eastAsia="zh-CN"/>
              </w:rPr>
            </w:pPr>
          </w:p>
        </w:tc>
      </w:tr>
    </w:tbl>
    <w:p w14:paraId="14F587D9" w14:textId="77777777" w:rsidR="00311982" w:rsidRDefault="00311982" w:rsidP="00311982">
      <w:pPr>
        <w:rPr>
          <w:b/>
          <w:sz w:val="21"/>
          <w:szCs w:val="21"/>
          <w:lang w:eastAsia="zh-CN"/>
        </w:rPr>
      </w:pPr>
    </w:p>
    <w:p w14:paraId="2A6942C9" w14:textId="77777777" w:rsidR="005B33C9" w:rsidRDefault="005B33C9" w:rsidP="00311982">
      <w:pPr>
        <w:rPr>
          <w:b/>
          <w:sz w:val="21"/>
          <w:szCs w:val="21"/>
          <w:lang w:eastAsia="zh-CN"/>
        </w:rPr>
      </w:pPr>
    </w:p>
    <w:p w14:paraId="2333E047" w14:textId="77777777" w:rsidR="005B33C9" w:rsidRDefault="005B33C9" w:rsidP="00311982">
      <w:pPr>
        <w:rPr>
          <w:b/>
          <w:sz w:val="21"/>
          <w:szCs w:val="21"/>
          <w:lang w:eastAsia="zh-CN"/>
        </w:rPr>
      </w:pPr>
    </w:p>
    <w:p w14:paraId="182FD3AB" w14:textId="77777777" w:rsidR="00CB75F2" w:rsidRDefault="00CB75F2" w:rsidP="00311982">
      <w:pPr>
        <w:rPr>
          <w:b/>
          <w:sz w:val="21"/>
          <w:szCs w:val="21"/>
          <w:lang w:eastAsia="zh-CN"/>
        </w:rPr>
      </w:pPr>
    </w:p>
    <w:p w14:paraId="7DD812B8" w14:textId="77777777" w:rsidR="00CB75F2" w:rsidRDefault="00CB75F2" w:rsidP="00311982">
      <w:pPr>
        <w:rPr>
          <w:b/>
          <w:sz w:val="21"/>
          <w:szCs w:val="21"/>
          <w:lang w:eastAsia="zh-CN"/>
        </w:rPr>
      </w:pPr>
    </w:p>
    <w:p w14:paraId="6553279C" w14:textId="77777777" w:rsidR="00CB75F2" w:rsidRDefault="00CB75F2" w:rsidP="00311982">
      <w:pPr>
        <w:rPr>
          <w:b/>
          <w:sz w:val="21"/>
          <w:szCs w:val="21"/>
          <w:lang w:eastAsia="zh-CN"/>
        </w:rPr>
      </w:pPr>
    </w:p>
    <w:p w14:paraId="422374CC" w14:textId="77777777" w:rsidR="00CB75F2" w:rsidRDefault="00CB75F2" w:rsidP="00311982">
      <w:pPr>
        <w:rPr>
          <w:b/>
          <w:sz w:val="21"/>
          <w:szCs w:val="21"/>
          <w:lang w:eastAsia="zh-CN"/>
        </w:rPr>
      </w:pPr>
    </w:p>
    <w:p w14:paraId="654489E1" w14:textId="77777777" w:rsidR="00CB75F2" w:rsidRDefault="00CB75F2" w:rsidP="00311982">
      <w:pPr>
        <w:rPr>
          <w:b/>
          <w:sz w:val="21"/>
          <w:szCs w:val="21"/>
          <w:lang w:eastAsia="zh-CN"/>
        </w:rPr>
      </w:pPr>
    </w:p>
    <w:p w14:paraId="116A596E" w14:textId="77777777" w:rsidR="00CB75F2" w:rsidRDefault="00CB75F2" w:rsidP="00311982">
      <w:pPr>
        <w:rPr>
          <w:b/>
          <w:sz w:val="21"/>
          <w:szCs w:val="21"/>
          <w:lang w:eastAsia="zh-CN"/>
        </w:rPr>
      </w:pPr>
    </w:p>
    <w:p w14:paraId="37F57886" w14:textId="77777777" w:rsidR="00CB75F2" w:rsidRDefault="00CB75F2" w:rsidP="00311982">
      <w:pPr>
        <w:rPr>
          <w:b/>
          <w:sz w:val="21"/>
          <w:szCs w:val="21"/>
          <w:lang w:eastAsia="zh-CN"/>
        </w:rPr>
      </w:pPr>
    </w:p>
    <w:p w14:paraId="5F1D82EC" w14:textId="77777777" w:rsidR="00CB75F2" w:rsidRDefault="00CB75F2" w:rsidP="00311982">
      <w:pPr>
        <w:rPr>
          <w:b/>
          <w:sz w:val="21"/>
          <w:szCs w:val="21"/>
          <w:lang w:eastAsia="zh-CN"/>
        </w:rPr>
      </w:pPr>
    </w:p>
    <w:p w14:paraId="0A347433" w14:textId="77777777" w:rsidR="00CB75F2" w:rsidRDefault="00CB75F2" w:rsidP="00311982">
      <w:pPr>
        <w:rPr>
          <w:b/>
          <w:sz w:val="21"/>
          <w:szCs w:val="21"/>
          <w:lang w:eastAsia="zh-CN"/>
        </w:rPr>
      </w:pPr>
    </w:p>
    <w:p w14:paraId="195A818D" w14:textId="77777777" w:rsidR="00CB75F2" w:rsidRDefault="00CB75F2" w:rsidP="00311982">
      <w:pPr>
        <w:rPr>
          <w:b/>
          <w:sz w:val="21"/>
          <w:szCs w:val="21"/>
          <w:lang w:eastAsia="zh-CN"/>
        </w:rPr>
      </w:pPr>
    </w:p>
    <w:p w14:paraId="4028BA77" w14:textId="77777777" w:rsidR="00CB75F2" w:rsidRDefault="00CB75F2" w:rsidP="00311982">
      <w:pPr>
        <w:rPr>
          <w:b/>
          <w:sz w:val="21"/>
          <w:szCs w:val="21"/>
          <w:lang w:eastAsia="zh-CN"/>
        </w:rPr>
      </w:pPr>
    </w:p>
    <w:p w14:paraId="75864291" w14:textId="77777777" w:rsidR="005B33C9" w:rsidRPr="00933602" w:rsidRDefault="000E3D17" w:rsidP="006F2DB1">
      <w:pPr>
        <w:pStyle w:val="1"/>
        <w:numPr>
          <w:ilvl w:val="0"/>
          <w:numId w:val="14"/>
        </w:numPr>
        <w:rPr>
          <w:b/>
          <w:lang w:eastAsia="zh-CN"/>
        </w:rPr>
      </w:pPr>
      <w:r w:rsidRPr="00933602">
        <w:rPr>
          <w:rFonts w:hint="eastAsia"/>
          <w:b/>
          <w:lang w:eastAsia="zh-CN"/>
        </w:rPr>
        <w:lastRenderedPageBreak/>
        <w:t>概述</w:t>
      </w:r>
    </w:p>
    <w:p w14:paraId="3AB49EA0" w14:textId="77777777" w:rsidR="00933602" w:rsidRPr="00A47272" w:rsidRDefault="00933602" w:rsidP="003935E8">
      <w:pPr>
        <w:ind w:firstLineChars="200" w:firstLine="420"/>
        <w:rPr>
          <w:sz w:val="21"/>
          <w:szCs w:val="21"/>
          <w:lang w:eastAsia="zh-CN"/>
        </w:rPr>
      </w:pPr>
      <w:r w:rsidRPr="00A47272">
        <w:rPr>
          <w:rFonts w:hint="eastAsia"/>
          <w:sz w:val="21"/>
          <w:szCs w:val="21"/>
          <w:lang w:eastAsia="zh-CN"/>
        </w:rPr>
        <w:t>MCP</w:t>
      </w:r>
      <w:r w:rsidRPr="00A47272">
        <w:rPr>
          <w:rFonts w:hint="eastAsia"/>
          <w:sz w:val="21"/>
          <w:szCs w:val="21"/>
          <w:lang w:eastAsia="zh-CN"/>
        </w:rPr>
        <w:t>盘与网管采用网口通信方式，</w:t>
      </w:r>
      <w:r w:rsidR="00164CEC" w:rsidRPr="00164CEC">
        <w:rPr>
          <w:rFonts w:hint="eastAsia"/>
          <w:sz w:val="21"/>
          <w:szCs w:val="21"/>
          <w:lang w:eastAsia="zh-CN"/>
        </w:rPr>
        <w:t>网管与设备之间采用</w:t>
      </w:r>
      <w:r w:rsidR="00164CEC" w:rsidRPr="00164CEC">
        <w:rPr>
          <w:rFonts w:hint="eastAsia"/>
          <w:sz w:val="21"/>
          <w:szCs w:val="21"/>
          <w:lang w:eastAsia="zh-CN"/>
        </w:rPr>
        <w:t>TCP/IP</w:t>
      </w:r>
      <w:r w:rsidR="00164CEC" w:rsidRPr="00164CEC">
        <w:rPr>
          <w:rFonts w:hint="eastAsia"/>
          <w:sz w:val="21"/>
          <w:szCs w:val="21"/>
          <w:lang w:eastAsia="zh-CN"/>
        </w:rPr>
        <w:t>协议</w:t>
      </w:r>
      <w:r w:rsidR="00164CEC">
        <w:rPr>
          <w:rFonts w:hint="eastAsia"/>
          <w:sz w:val="21"/>
          <w:szCs w:val="21"/>
          <w:lang w:eastAsia="zh-CN"/>
        </w:rPr>
        <w:t>实现命令的收发功能</w:t>
      </w:r>
      <w:r w:rsidR="00164CEC">
        <w:rPr>
          <w:rFonts w:hint="eastAsia"/>
          <w:sz w:val="21"/>
          <w:szCs w:val="21"/>
          <w:lang w:eastAsia="zh-CN"/>
        </w:rPr>
        <w:t>,</w:t>
      </w:r>
      <w:r w:rsidR="00164CEC">
        <w:rPr>
          <w:rFonts w:hint="eastAsia"/>
          <w:sz w:val="21"/>
          <w:szCs w:val="21"/>
          <w:lang w:eastAsia="zh-CN"/>
        </w:rPr>
        <w:t>端口号为：</w:t>
      </w:r>
      <w:r w:rsidR="00164CEC">
        <w:rPr>
          <w:rFonts w:hint="eastAsia"/>
          <w:sz w:val="21"/>
          <w:szCs w:val="21"/>
          <w:lang w:eastAsia="zh-CN"/>
        </w:rPr>
        <w:t>5001</w:t>
      </w:r>
      <w:r w:rsidR="00164CEC">
        <w:rPr>
          <w:rFonts w:hint="eastAsia"/>
          <w:sz w:val="21"/>
          <w:szCs w:val="21"/>
          <w:lang w:eastAsia="zh-CN"/>
        </w:rPr>
        <w:t>，</w:t>
      </w:r>
      <w:r w:rsidRPr="00A47272">
        <w:rPr>
          <w:rFonts w:hint="eastAsia"/>
          <w:sz w:val="21"/>
          <w:szCs w:val="21"/>
          <w:lang w:eastAsia="zh-CN"/>
        </w:rPr>
        <w:t>网管与</w:t>
      </w:r>
      <w:r w:rsidRPr="00A47272">
        <w:rPr>
          <w:rFonts w:hint="eastAsia"/>
          <w:sz w:val="21"/>
          <w:szCs w:val="21"/>
          <w:lang w:eastAsia="zh-CN"/>
        </w:rPr>
        <w:t>MCP</w:t>
      </w:r>
      <w:r w:rsidRPr="00A47272">
        <w:rPr>
          <w:rFonts w:hint="eastAsia"/>
          <w:sz w:val="21"/>
          <w:szCs w:val="21"/>
          <w:lang w:eastAsia="zh-CN"/>
        </w:rPr>
        <w:t>盘的通信方式采用</w:t>
      </w:r>
      <w:r w:rsidRPr="00A47272">
        <w:rPr>
          <w:rFonts w:hint="eastAsia"/>
          <w:sz w:val="21"/>
          <w:szCs w:val="21"/>
          <w:lang w:eastAsia="zh-CN"/>
        </w:rPr>
        <w:t>TL1</w:t>
      </w:r>
      <w:r w:rsidRPr="00A47272">
        <w:rPr>
          <w:rFonts w:hint="eastAsia"/>
          <w:sz w:val="21"/>
          <w:szCs w:val="21"/>
          <w:lang w:eastAsia="zh-CN"/>
        </w:rPr>
        <w:t>语言制定协议。</w:t>
      </w:r>
    </w:p>
    <w:p w14:paraId="3E3633F8" w14:textId="77777777" w:rsidR="005B33C9" w:rsidRDefault="00A47272" w:rsidP="00311982">
      <w:pPr>
        <w:rPr>
          <w:b/>
          <w:sz w:val="21"/>
          <w:szCs w:val="21"/>
          <w:lang w:eastAsia="zh-CN"/>
        </w:rPr>
      </w:pPr>
      <w:r>
        <w:rPr>
          <w:rFonts w:hint="eastAsia"/>
          <w:b/>
          <w:sz w:val="21"/>
          <w:szCs w:val="21"/>
          <w:lang w:eastAsia="zh-CN"/>
        </w:rPr>
        <w:t xml:space="preserve">       TL1</w:t>
      </w:r>
      <w:r>
        <w:rPr>
          <w:rFonts w:hint="eastAsia"/>
          <w:b/>
          <w:sz w:val="21"/>
          <w:szCs w:val="21"/>
          <w:lang w:eastAsia="zh-CN"/>
        </w:rPr>
        <w:t>语言归定了四种类型的消息：输入命令信息，确认信息，</w:t>
      </w:r>
      <w:r w:rsidR="00D40984">
        <w:rPr>
          <w:rFonts w:hint="eastAsia"/>
          <w:b/>
          <w:sz w:val="21"/>
          <w:szCs w:val="21"/>
          <w:lang w:eastAsia="zh-CN"/>
        </w:rPr>
        <w:t>输出响应信息及自发信息。</w:t>
      </w:r>
    </w:p>
    <w:p w14:paraId="407494C0" w14:textId="77777777" w:rsidR="005B33C9" w:rsidRDefault="00D43CD9" w:rsidP="00311982">
      <w:pPr>
        <w:rPr>
          <w:b/>
          <w:sz w:val="21"/>
          <w:szCs w:val="21"/>
          <w:lang w:eastAsia="zh-CN"/>
        </w:rPr>
      </w:pPr>
      <w:r>
        <w:object w:dxaOrig="8984" w:dyaOrig="3343" w14:anchorId="43F8E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5pt;height:129pt" o:ole="">
            <v:imagedata r:id="rId8" o:title=""/>
          </v:shape>
          <o:OLEObject Type="Embed" ProgID="Visio.Drawing.11" ShapeID="_x0000_i1025" DrawAspect="Content" ObjectID="_1646148399" r:id="rId9"/>
        </w:object>
      </w:r>
    </w:p>
    <w:p w14:paraId="537B538E" w14:textId="77777777" w:rsidR="005B33C9" w:rsidRDefault="00837CD2" w:rsidP="00837CD2">
      <w:pPr>
        <w:pStyle w:val="2"/>
        <w:rPr>
          <w:lang w:eastAsia="zh-CN"/>
        </w:rPr>
      </w:pPr>
      <w:r>
        <w:rPr>
          <w:rFonts w:hint="eastAsia"/>
          <w:lang w:eastAsia="zh-CN"/>
        </w:rPr>
        <w:t>1.1</w:t>
      </w:r>
      <w:r w:rsidR="0010083C">
        <w:rPr>
          <w:rFonts w:hint="eastAsia"/>
          <w:lang w:eastAsia="zh-CN"/>
        </w:rPr>
        <w:t>需求描述</w:t>
      </w:r>
    </w:p>
    <w:p w14:paraId="3D414534" w14:textId="77777777" w:rsidR="0010083C" w:rsidRPr="0010083C" w:rsidRDefault="004033E3" w:rsidP="004033E3">
      <w:pPr>
        <w:ind w:firstLineChars="250" w:firstLine="550"/>
        <w:rPr>
          <w:lang w:eastAsia="zh-CN"/>
        </w:rPr>
      </w:pPr>
      <w:r>
        <w:rPr>
          <w:rFonts w:hint="eastAsia"/>
          <w:lang w:eastAsia="zh-CN"/>
        </w:rPr>
        <w:t>网管通过以太口对设备进行监控和管理，网管能够进行建立网元，并进行网元组网，由拓扑图显示各个网元之间的关系，</w:t>
      </w:r>
      <w:r w:rsidR="0080772B">
        <w:rPr>
          <w:rFonts w:hint="eastAsia"/>
          <w:lang w:eastAsia="zh-CN"/>
        </w:rPr>
        <w:t>通过中心网元向其他相连网元进行维护管理和监控。</w:t>
      </w:r>
    </w:p>
    <w:p w14:paraId="0C08B4D6" w14:textId="77777777" w:rsidR="005B33C9" w:rsidRDefault="00837CD2" w:rsidP="00837CD2">
      <w:pPr>
        <w:pStyle w:val="2"/>
        <w:rPr>
          <w:lang w:eastAsia="zh-CN"/>
        </w:rPr>
      </w:pPr>
      <w:r>
        <w:rPr>
          <w:rFonts w:hint="eastAsia"/>
          <w:lang w:eastAsia="zh-CN"/>
        </w:rPr>
        <w:t>1.2</w:t>
      </w:r>
      <w:r w:rsidR="001D071E">
        <w:rPr>
          <w:rFonts w:hint="eastAsia"/>
          <w:lang w:eastAsia="zh-CN"/>
        </w:rPr>
        <w:t>网管接口</w:t>
      </w:r>
    </w:p>
    <w:p w14:paraId="450E1A28" w14:textId="77777777" w:rsidR="001D071E" w:rsidRPr="001D071E" w:rsidRDefault="001D071E" w:rsidP="001D071E">
      <w:pPr>
        <w:pStyle w:val="af0"/>
        <w:autoSpaceDE w:val="0"/>
        <w:autoSpaceDN w:val="0"/>
        <w:adjustRightInd w:val="0"/>
        <w:ind w:left="630"/>
        <w:rPr>
          <w:rFonts w:ascii="宋体"/>
          <w:lang w:val="zh-CN" w:eastAsia="zh-CN"/>
        </w:rPr>
      </w:pPr>
      <w:r w:rsidRPr="001D071E">
        <w:rPr>
          <w:rFonts w:ascii="宋体" w:hint="eastAsia"/>
          <w:lang w:val="zh-CN" w:eastAsia="zh-CN"/>
        </w:rPr>
        <w:t>MCP盘与网管之间的本地管理接口为以太网口。</w:t>
      </w:r>
    </w:p>
    <w:p w14:paraId="490E5503" w14:textId="77777777" w:rsidR="001D071E" w:rsidRPr="001D071E" w:rsidRDefault="001D071E" w:rsidP="001D071E">
      <w:pPr>
        <w:pStyle w:val="af0"/>
        <w:ind w:left="630"/>
        <w:rPr>
          <w:lang w:eastAsia="zh-CN"/>
        </w:rPr>
      </w:pPr>
      <w:r>
        <w:rPr>
          <w:rFonts w:ascii="宋体" w:hint="eastAsia"/>
          <w:lang w:val="zh-CN" w:eastAsia="zh-CN"/>
        </w:rPr>
        <w:t>支持3个网管终端同时接入管理。</w:t>
      </w:r>
    </w:p>
    <w:p w14:paraId="45E01DD2" w14:textId="77777777" w:rsidR="005B33C9" w:rsidRDefault="00837CD2" w:rsidP="00837CD2">
      <w:pPr>
        <w:pStyle w:val="2"/>
        <w:rPr>
          <w:lang w:eastAsia="zh-CN"/>
        </w:rPr>
      </w:pPr>
      <w:r>
        <w:rPr>
          <w:rFonts w:hint="eastAsia"/>
          <w:lang w:eastAsia="zh-CN"/>
        </w:rPr>
        <w:t>1.3</w:t>
      </w:r>
      <w:r w:rsidR="007670D2">
        <w:rPr>
          <w:rFonts w:hint="eastAsia"/>
          <w:lang w:eastAsia="zh-CN"/>
        </w:rPr>
        <w:t>网管通信原则</w:t>
      </w:r>
    </w:p>
    <w:p w14:paraId="41E4D0F0" w14:textId="77777777" w:rsidR="0050077F" w:rsidRDefault="007A5C24" w:rsidP="00E510FF">
      <w:pPr>
        <w:pStyle w:val="af0"/>
        <w:autoSpaceDE w:val="0"/>
        <w:autoSpaceDN w:val="0"/>
        <w:adjustRightInd w:val="0"/>
        <w:ind w:leftChars="286" w:left="629" w:firstLineChars="200" w:firstLine="440"/>
        <w:rPr>
          <w:rFonts w:ascii="宋体"/>
          <w:lang w:val="zh-CN" w:eastAsia="zh-CN"/>
        </w:rPr>
      </w:pPr>
      <w:r w:rsidRPr="007A5C24">
        <w:rPr>
          <w:rFonts w:ascii="宋体" w:hint="eastAsia"/>
          <w:lang w:val="zh-CN" w:eastAsia="zh-CN"/>
        </w:rPr>
        <w:t>对于所</w:t>
      </w:r>
      <w:r w:rsidR="00E510FF">
        <w:rPr>
          <w:rFonts w:ascii="宋体" w:hint="eastAsia"/>
          <w:lang w:val="zh-CN" w:eastAsia="zh-CN"/>
        </w:rPr>
        <w:t>有网管的设置和查询命令，首先要求检查命令格式是否正确，如果不正确，</w:t>
      </w:r>
      <w:r w:rsidRPr="007A5C24">
        <w:rPr>
          <w:rFonts w:ascii="宋体" w:hint="eastAsia"/>
          <w:lang w:val="zh-CN" w:eastAsia="zh-CN"/>
        </w:rPr>
        <w:t>则立即返回错误响应。执行失败的响应要返回相关的错误代码，用于错误定位。</w:t>
      </w:r>
    </w:p>
    <w:p w14:paraId="02306441" w14:textId="77777777" w:rsidR="007670D2" w:rsidRDefault="00837CD2" w:rsidP="00837CD2">
      <w:pPr>
        <w:pStyle w:val="2"/>
        <w:rPr>
          <w:lang w:eastAsia="zh-CN"/>
        </w:rPr>
      </w:pPr>
      <w:r>
        <w:rPr>
          <w:rFonts w:hint="eastAsia"/>
          <w:lang w:eastAsia="zh-CN"/>
        </w:rPr>
        <w:t>1.4</w:t>
      </w:r>
      <w:r w:rsidR="00C10684">
        <w:rPr>
          <w:rFonts w:hint="eastAsia"/>
          <w:lang w:eastAsia="zh-CN"/>
        </w:rPr>
        <w:t>协议格式</w:t>
      </w:r>
    </w:p>
    <w:p w14:paraId="1582B5A8" w14:textId="77777777" w:rsidR="00C10684" w:rsidRDefault="00837CD2" w:rsidP="00837CD2">
      <w:pPr>
        <w:pStyle w:val="3"/>
        <w:rPr>
          <w:lang w:eastAsia="zh-CN"/>
        </w:rPr>
      </w:pPr>
      <w:r>
        <w:rPr>
          <w:rFonts w:hint="eastAsia"/>
          <w:lang w:eastAsia="zh-CN"/>
        </w:rPr>
        <w:t>1.4.1</w:t>
      </w:r>
      <w:r w:rsidR="00C10684">
        <w:rPr>
          <w:rFonts w:hint="eastAsia"/>
          <w:lang w:eastAsia="zh-CN"/>
        </w:rPr>
        <w:t>符号定义</w:t>
      </w:r>
    </w:p>
    <w:p w14:paraId="527FAFAC" w14:textId="77777777" w:rsidR="00DA1E91" w:rsidRDefault="00DA1E91" w:rsidP="00DA1E91">
      <w:pPr>
        <w:autoSpaceDE w:val="0"/>
        <w:autoSpaceDN w:val="0"/>
        <w:adjustRightInd w:val="0"/>
        <w:ind w:firstLine="420"/>
        <w:rPr>
          <w:lang w:eastAsia="zh-CN"/>
        </w:rPr>
      </w:pPr>
      <w:r>
        <w:rPr>
          <w:lang w:eastAsia="zh-CN"/>
        </w:rPr>
        <w:t xml:space="preserve">[]  </w:t>
      </w:r>
      <w:r>
        <w:rPr>
          <w:rFonts w:ascii="宋体" w:hint="eastAsia"/>
          <w:lang w:val="zh-CN" w:eastAsia="zh-CN"/>
        </w:rPr>
        <w:t>表示可选项</w:t>
      </w:r>
    </w:p>
    <w:p w14:paraId="07832876" w14:textId="77777777" w:rsidR="00DA1E91" w:rsidRDefault="00DA1E91" w:rsidP="00DA1E91">
      <w:pPr>
        <w:autoSpaceDE w:val="0"/>
        <w:autoSpaceDN w:val="0"/>
        <w:adjustRightInd w:val="0"/>
        <w:ind w:right="-154" w:firstLine="420"/>
        <w:rPr>
          <w:color w:val="000000"/>
          <w:lang w:eastAsia="zh-CN"/>
        </w:rPr>
      </w:pPr>
      <w:r>
        <w:rPr>
          <w:color w:val="000000"/>
          <w:lang w:eastAsia="zh-CN"/>
        </w:rPr>
        <w:t>&lt;&gt;</w:t>
      </w:r>
      <w:r>
        <w:rPr>
          <w:rFonts w:ascii="宋体" w:hint="eastAsia"/>
          <w:color w:val="000000"/>
          <w:lang w:val="zh-CN" w:eastAsia="zh-CN"/>
        </w:rPr>
        <w:t>内括参数为一变量</w:t>
      </w:r>
    </w:p>
    <w:p w14:paraId="4DB3FB93" w14:textId="77777777" w:rsidR="00DA1E91" w:rsidRDefault="00DA1E91" w:rsidP="00DA1E91">
      <w:pPr>
        <w:autoSpaceDE w:val="0"/>
        <w:autoSpaceDN w:val="0"/>
        <w:adjustRightInd w:val="0"/>
        <w:ind w:left="75" w:right="-154"/>
        <w:rPr>
          <w:color w:val="000000"/>
          <w:lang w:eastAsia="zh-CN"/>
        </w:rPr>
      </w:pPr>
      <w:r>
        <w:rPr>
          <w:color w:val="000000"/>
          <w:lang w:eastAsia="zh-CN"/>
        </w:rPr>
        <w:t xml:space="preserve">   []   </w:t>
      </w:r>
      <w:r>
        <w:rPr>
          <w:rFonts w:ascii="宋体" w:hint="eastAsia"/>
          <w:color w:val="000000"/>
          <w:lang w:val="zh-CN" w:eastAsia="zh-CN"/>
        </w:rPr>
        <w:t>内括参数为可选项</w:t>
      </w:r>
    </w:p>
    <w:p w14:paraId="0CC725E6" w14:textId="77777777" w:rsidR="00DA1E91" w:rsidRDefault="00DA1E91" w:rsidP="00DA1E91">
      <w:pPr>
        <w:autoSpaceDE w:val="0"/>
        <w:autoSpaceDN w:val="0"/>
        <w:adjustRightInd w:val="0"/>
        <w:ind w:left="75" w:right="-154"/>
        <w:rPr>
          <w:color w:val="000000"/>
          <w:lang w:eastAsia="zh-CN"/>
        </w:rPr>
      </w:pPr>
      <w:r>
        <w:rPr>
          <w:color w:val="000000"/>
          <w:lang w:eastAsia="zh-CN"/>
        </w:rPr>
        <w:lastRenderedPageBreak/>
        <w:t>‘‘</w:t>
      </w:r>
      <w:r>
        <w:rPr>
          <w:rFonts w:ascii="宋体" w:hint="eastAsia"/>
          <w:color w:val="000000"/>
          <w:lang w:val="zh-CN" w:eastAsia="zh-CN"/>
        </w:rPr>
        <w:t>内括为字符</w:t>
      </w:r>
    </w:p>
    <w:p w14:paraId="4F05A6D2" w14:textId="77777777" w:rsidR="00DA1E91" w:rsidRDefault="00DA1E91" w:rsidP="00DA1E91">
      <w:pPr>
        <w:autoSpaceDE w:val="0"/>
        <w:autoSpaceDN w:val="0"/>
        <w:adjustRightInd w:val="0"/>
        <w:ind w:left="75" w:right="-154"/>
        <w:rPr>
          <w:color w:val="000000"/>
          <w:lang w:eastAsia="zh-CN"/>
        </w:rPr>
      </w:pPr>
      <w:r>
        <w:rPr>
          <w:color w:val="000000"/>
          <w:lang w:eastAsia="zh-CN"/>
        </w:rPr>
        <w:t xml:space="preserve">   ( )  </w:t>
      </w:r>
      <w:r>
        <w:rPr>
          <w:rFonts w:ascii="宋体" w:hint="eastAsia"/>
          <w:color w:val="000000"/>
          <w:lang w:val="zh-CN" w:eastAsia="zh-CN"/>
        </w:rPr>
        <w:t>内括为一组符号</w:t>
      </w:r>
    </w:p>
    <w:p w14:paraId="26DD9DF5" w14:textId="77777777" w:rsidR="00DA1E91" w:rsidRDefault="00DA1E91" w:rsidP="00DA1E91">
      <w:pPr>
        <w:autoSpaceDE w:val="0"/>
        <w:autoSpaceDN w:val="0"/>
        <w:adjustRightInd w:val="0"/>
        <w:ind w:right="-154" w:firstLine="420"/>
        <w:rPr>
          <w:color w:val="000000"/>
          <w:lang w:eastAsia="zh-CN"/>
        </w:rPr>
      </w:pPr>
      <w:r>
        <w:rPr>
          <w:color w:val="000000"/>
          <w:lang w:eastAsia="zh-CN"/>
        </w:rPr>
        <w:t xml:space="preserve">*   </w:t>
      </w:r>
      <w:r>
        <w:rPr>
          <w:rFonts w:ascii="宋体" w:hint="eastAsia"/>
          <w:color w:val="000000"/>
          <w:lang w:val="zh-CN" w:eastAsia="zh-CN"/>
        </w:rPr>
        <w:t>后缀，代表前面的参数或参数组可出现零次至多次</w:t>
      </w:r>
    </w:p>
    <w:p w14:paraId="1F01876A" w14:textId="77777777" w:rsidR="00DA1E91" w:rsidRDefault="00DA1E91" w:rsidP="00DA1E91">
      <w:pPr>
        <w:autoSpaceDE w:val="0"/>
        <w:autoSpaceDN w:val="0"/>
        <w:adjustRightInd w:val="0"/>
        <w:ind w:right="-154" w:firstLine="420"/>
        <w:rPr>
          <w:color w:val="000000"/>
          <w:lang w:eastAsia="zh-CN"/>
        </w:rPr>
      </w:pPr>
      <w:r>
        <w:rPr>
          <w:color w:val="000000"/>
          <w:lang w:eastAsia="zh-CN"/>
        </w:rPr>
        <w:t xml:space="preserve">^   </w:t>
      </w:r>
      <w:r>
        <w:rPr>
          <w:rFonts w:ascii="宋体" w:hint="eastAsia"/>
          <w:color w:val="000000"/>
          <w:lang w:val="zh-CN" w:eastAsia="zh-CN"/>
        </w:rPr>
        <w:t>空格</w:t>
      </w:r>
    </w:p>
    <w:p w14:paraId="18B4A4F5" w14:textId="77777777" w:rsidR="00DA1E91" w:rsidRDefault="00DA1E91" w:rsidP="00DA1E91">
      <w:pPr>
        <w:autoSpaceDE w:val="0"/>
        <w:autoSpaceDN w:val="0"/>
        <w:adjustRightInd w:val="0"/>
        <w:ind w:right="-154" w:firstLine="420"/>
        <w:rPr>
          <w:color w:val="000000"/>
          <w:lang w:eastAsia="zh-CN"/>
        </w:rPr>
      </w:pPr>
      <w:r>
        <w:rPr>
          <w:color w:val="000000"/>
          <w:lang w:eastAsia="zh-CN"/>
        </w:rPr>
        <w:t xml:space="preserve">+   </w:t>
      </w:r>
      <w:r>
        <w:rPr>
          <w:rFonts w:ascii="宋体" w:hint="eastAsia"/>
          <w:color w:val="000000"/>
          <w:lang w:val="zh-CN" w:eastAsia="zh-CN"/>
        </w:rPr>
        <w:t>后缀，代表前面的参数或参数组可出现一次至多次</w:t>
      </w:r>
    </w:p>
    <w:p w14:paraId="65290E5D" w14:textId="77777777" w:rsidR="00DA1E91" w:rsidRDefault="00DA1E91" w:rsidP="00DA1E91">
      <w:pPr>
        <w:autoSpaceDE w:val="0"/>
        <w:autoSpaceDN w:val="0"/>
        <w:adjustRightInd w:val="0"/>
        <w:ind w:right="-154" w:firstLine="420"/>
        <w:rPr>
          <w:color w:val="000000"/>
          <w:lang w:eastAsia="zh-CN"/>
        </w:rPr>
      </w:pPr>
      <w:r>
        <w:rPr>
          <w:color w:val="000000"/>
          <w:lang w:eastAsia="zh-CN"/>
        </w:rPr>
        <w:t xml:space="preserve">|    </w:t>
      </w:r>
      <w:r>
        <w:rPr>
          <w:rFonts w:ascii="宋体" w:hint="eastAsia"/>
          <w:color w:val="000000"/>
          <w:lang w:val="zh-CN" w:eastAsia="zh-CN"/>
        </w:rPr>
        <w:t>中缀，代表前后参数任选其一</w:t>
      </w:r>
    </w:p>
    <w:p w14:paraId="7318EAF0" w14:textId="77777777" w:rsidR="00DA1E91" w:rsidRDefault="00DA1E91" w:rsidP="00DA1E91">
      <w:pPr>
        <w:autoSpaceDE w:val="0"/>
        <w:autoSpaceDN w:val="0"/>
        <w:adjustRightInd w:val="0"/>
        <w:ind w:right="-154" w:firstLine="420"/>
        <w:rPr>
          <w:lang w:eastAsia="zh-CN"/>
        </w:rPr>
      </w:pPr>
      <w:r>
        <w:rPr>
          <w:color w:val="000000"/>
          <w:lang w:eastAsia="zh-CN"/>
        </w:rPr>
        <w:t xml:space="preserve">::=  </w:t>
      </w:r>
      <w:r>
        <w:rPr>
          <w:rFonts w:ascii="宋体" w:hint="eastAsia"/>
          <w:color w:val="000000"/>
          <w:lang w:val="zh-CN" w:eastAsia="zh-CN"/>
        </w:rPr>
        <w:t>将一条语法规则分成左右两边</w:t>
      </w:r>
    </w:p>
    <w:p w14:paraId="1DF9DB45" w14:textId="77777777" w:rsidR="00C10684" w:rsidRPr="00C10684" w:rsidRDefault="00DA1E91" w:rsidP="00DA1E91">
      <w:pPr>
        <w:ind w:firstLineChars="200" w:firstLine="440"/>
        <w:rPr>
          <w:lang w:eastAsia="zh-CN"/>
        </w:rPr>
      </w:pPr>
      <w:r>
        <w:rPr>
          <w:rFonts w:ascii="宋体" w:hint="eastAsia"/>
          <w:lang w:val="zh-CN" w:eastAsia="zh-CN"/>
        </w:rPr>
        <w:t>规定协议命令格式中出现的数字和字母均是</w:t>
      </w:r>
      <w:r>
        <w:rPr>
          <w:lang w:eastAsia="zh-CN"/>
        </w:rPr>
        <w:t>ASCII</w:t>
      </w:r>
      <w:r>
        <w:rPr>
          <w:rFonts w:ascii="宋体" w:hint="eastAsia"/>
          <w:lang w:val="zh-CN" w:eastAsia="zh-CN"/>
        </w:rPr>
        <w:t>码，如</w:t>
      </w:r>
      <w:r>
        <w:rPr>
          <w:lang w:eastAsia="zh-CN"/>
        </w:rPr>
        <w:t>0</w:t>
      </w:r>
      <w:r>
        <w:rPr>
          <w:rFonts w:ascii="宋体" w:hint="eastAsia"/>
          <w:lang w:val="zh-CN" w:eastAsia="zh-CN"/>
        </w:rPr>
        <w:t>实际是</w:t>
      </w:r>
      <w:r>
        <w:rPr>
          <w:rFonts w:ascii="宋体"/>
          <w:lang w:val="zh-CN" w:eastAsia="zh-CN"/>
        </w:rPr>
        <w:t>‘</w:t>
      </w:r>
      <w:r>
        <w:rPr>
          <w:lang w:eastAsia="zh-CN"/>
        </w:rPr>
        <w:t>0</w:t>
      </w:r>
      <w:r>
        <w:rPr>
          <w:rFonts w:ascii="宋体"/>
          <w:lang w:val="zh-CN" w:eastAsia="zh-CN"/>
        </w:rPr>
        <w:t>’</w:t>
      </w:r>
      <w:r>
        <w:rPr>
          <w:rFonts w:ascii="宋体" w:hint="eastAsia"/>
          <w:lang w:val="zh-CN" w:eastAsia="zh-CN"/>
        </w:rPr>
        <w:t>，</w:t>
      </w:r>
      <w:r>
        <w:rPr>
          <w:lang w:eastAsia="zh-CN"/>
        </w:rPr>
        <w:t>00</w:t>
      </w:r>
      <w:r>
        <w:rPr>
          <w:rFonts w:ascii="宋体" w:hint="eastAsia"/>
          <w:lang w:val="zh-CN" w:eastAsia="zh-CN"/>
        </w:rPr>
        <w:t>实际是</w:t>
      </w:r>
      <w:r>
        <w:rPr>
          <w:rFonts w:ascii="宋体"/>
          <w:lang w:val="zh-CN" w:eastAsia="zh-CN"/>
        </w:rPr>
        <w:t>“</w:t>
      </w:r>
      <w:r>
        <w:rPr>
          <w:lang w:eastAsia="zh-CN"/>
        </w:rPr>
        <w:t>00</w:t>
      </w:r>
      <w:r>
        <w:rPr>
          <w:rFonts w:ascii="宋体"/>
          <w:lang w:val="zh-CN" w:eastAsia="zh-CN"/>
        </w:rPr>
        <w:t>”</w:t>
      </w:r>
      <w:r>
        <w:rPr>
          <w:rFonts w:ascii="宋体" w:hint="eastAsia"/>
          <w:lang w:val="zh-CN" w:eastAsia="zh-CN"/>
        </w:rPr>
        <w:t>，</w:t>
      </w:r>
      <w:r>
        <w:rPr>
          <w:lang w:eastAsia="zh-CN"/>
        </w:rPr>
        <w:t>FF</w:t>
      </w:r>
      <w:r>
        <w:rPr>
          <w:rFonts w:ascii="宋体" w:hint="eastAsia"/>
          <w:lang w:val="zh-CN" w:eastAsia="zh-CN"/>
        </w:rPr>
        <w:t>实际是</w:t>
      </w:r>
      <w:r>
        <w:rPr>
          <w:rFonts w:ascii="宋体"/>
          <w:lang w:val="zh-CN" w:eastAsia="zh-CN"/>
        </w:rPr>
        <w:t>“</w:t>
      </w:r>
      <w:r>
        <w:rPr>
          <w:lang w:eastAsia="zh-CN"/>
        </w:rPr>
        <w:t>FF</w:t>
      </w:r>
      <w:r>
        <w:rPr>
          <w:rFonts w:ascii="宋体"/>
          <w:lang w:val="zh-CN" w:eastAsia="zh-CN"/>
        </w:rPr>
        <w:t>”</w:t>
      </w:r>
      <w:r>
        <w:rPr>
          <w:rFonts w:ascii="宋体" w:hint="eastAsia"/>
          <w:lang w:val="zh-CN" w:eastAsia="zh-CN"/>
        </w:rPr>
        <w:t>等。</w:t>
      </w:r>
    </w:p>
    <w:p w14:paraId="155DB711" w14:textId="77777777" w:rsidR="005B33C9" w:rsidRDefault="00477D4F" w:rsidP="00837CD2">
      <w:pPr>
        <w:pStyle w:val="3"/>
        <w:rPr>
          <w:lang w:eastAsia="zh-CN"/>
        </w:rPr>
      </w:pPr>
      <w:r>
        <w:rPr>
          <w:rFonts w:hint="eastAsia"/>
          <w:lang w:eastAsia="zh-CN"/>
        </w:rPr>
        <w:t>1.4.2</w:t>
      </w:r>
      <w:r>
        <w:rPr>
          <w:rFonts w:hint="eastAsia"/>
          <w:lang w:eastAsia="zh-CN"/>
        </w:rPr>
        <w:t>字符集</w:t>
      </w:r>
    </w:p>
    <w:p w14:paraId="4744C837" w14:textId="77777777" w:rsidR="00F15A6A" w:rsidRDefault="00F15A6A" w:rsidP="00A82E2E">
      <w:pPr>
        <w:autoSpaceDE w:val="0"/>
        <w:autoSpaceDN w:val="0"/>
        <w:adjustRightInd w:val="0"/>
        <w:ind w:right="-154"/>
        <w:rPr>
          <w:color w:val="000000"/>
        </w:rPr>
      </w:pPr>
      <w:r>
        <w:rPr>
          <w:color w:val="000000"/>
        </w:rPr>
        <w:t>&lt;let&gt;::=A|B|…|</w:t>
      </w:r>
      <w:proofErr w:type="spellStart"/>
      <w:r>
        <w:rPr>
          <w:color w:val="000000"/>
        </w:rPr>
        <w:t>Z|a|b</w:t>
      </w:r>
      <w:proofErr w:type="spellEnd"/>
      <w:r>
        <w:rPr>
          <w:color w:val="000000"/>
        </w:rPr>
        <w:t>|…|z</w:t>
      </w:r>
    </w:p>
    <w:p w14:paraId="34C1B2EF" w14:textId="77777777" w:rsidR="00F15A6A" w:rsidRDefault="00F15A6A" w:rsidP="00F15A6A">
      <w:pPr>
        <w:autoSpaceDE w:val="0"/>
        <w:autoSpaceDN w:val="0"/>
        <w:adjustRightInd w:val="0"/>
        <w:ind w:left="-360" w:right="-154" w:firstLine="315"/>
        <w:rPr>
          <w:color w:val="000000"/>
        </w:rPr>
      </w:pPr>
      <w:r>
        <w:rPr>
          <w:color w:val="000000"/>
        </w:rPr>
        <w:t>&lt;dig&gt;::=0|1|2|3|4|5|6|7|8|9</w:t>
      </w:r>
    </w:p>
    <w:p w14:paraId="05FA4335" w14:textId="77777777" w:rsidR="00F15A6A" w:rsidRDefault="00F15A6A" w:rsidP="00F15A6A">
      <w:pPr>
        <w:autoSpaceDE w:val="0"/>
        <w:autoSpaceDN w:val="0"/>
        <w:adjustRightInd w:val="0"/>
        <w:ind w:left="-360" w:right="-154" w:firstLine="315"/>
        <w:rPr>
          <w:color w:val="000000"/>
        </w:rPr>
      </w:pPr>
      <w:r>
        <w:rPr>
          <w:color w:val="000000"/>
        </w:rPr>
        <w:t>&lt;</w:t>
      </w:r>
      <w:proofErr w:type="spellStart"/>
      <w:r>
        <w:rPr>
          <w:color w:val="000000"/>
        </w:rPr>
        <w:t>sp</w:t>
      </w:r>
      <w:proofErr w:type="spellEnd"/>
      <w:r>
        <w:rPr>
          <w:color w:val="000000"/>
        </w:rPr>
        <w:t>&gt;:</w:t>
      </w:r>
      <w:proofErr w:type="spellStart"/>
      <w:r>
        <w:rPr>
          <w:rFonts w:ascii="宋体" w:hint="eastAsia"/>
          <w:color w:val="000000"/>
          <w:lang w:val="zh-CN"/>
        </w:rPr>
        <w:t>空格</w:t>
      </w:r>
      <w:proofErr w:type="spellEnd"/>
    </w:p>
    <w:p w14:paraId="6CF10D8F" w14:textId="77777777" w:rsidR="00F15A6A" w:rsidRDefault="00F15A6A" w:rsidP="00F15A6A">
      <w:pPr>
        <w:autoSpaceDE w:val="0"/>
        <w:autoSpaceDN w:val="0"/>
        <w:adjustRightInd w:val="0"/>
        <w:ind w:left="-360" w:right="-154" w:firstLine="315"/>
        <w:rPr>
          <w:color w:val="000000"/>
        </w:rPr>
      </w:pPr>
      <w:r>
        <w:rPr>
          <w:color w:val="000000"/>
        </w:rPr>
        <w:t>&lt;</w:t>
      </w:r>
      <w:proofErr w:type="spellStart"/>
      <w:r>
        <w:rPr>
          <w:color w:val="000000"/>
        </w:rPr>
        <w:t>cr</w:t>
      </w:r>
      <w:proofErr w:type="spellEnd"/>
      <w:r>
        <w:rPr>
          <w:color w:val="000000"/>
        </w:rPr>
        <w:t>&gt;</w:t>
      </w:r>
      <w:r>
        <w:rPr>
          <w:rFonts w:ascii="宋体" w:hint="eastAsia"/>
          <w:color w:val="000000"/>
        </w:rPr>
        <w:t>：</w:t>
      </w:r>
      <w:proofErr w:type="spellStart"/>
      <w:r>
        <w:rPr>
          <w:rFonts w:ascii="宋体" w:hint="eastAsia"/>
          <w:color w:val="000000"/>
          <w:lang w:val="zh-CN"/>
        </w:rPr>
        <w:t>回车</w:t>
      </w:r>
      <w:proofErr w:type="spellEnd"/>
    </w:p>
    <w:p w14:paraId="76A227D3" w14:textId="77777777" w:rsidR="00F15A6A" w:rsidRDefault="00F15A6A" w:rsidP="00F15A6A">
      <w:pPr>
        <w:autoSpaceDE w:val="0"/>
        <w:autoSpaceDN w:val="0"/>
        <w:adjustRightInd w:val="0"/>
        <w:ind w:left="-360" w:right="-154" w:firstLine="315"/>
        <w:rPr>
          <w:color w:val="000000"/>
        </w:rPr>
      </w:pPr>
      <w:r>
        <w:rPr>
          <w:color w:val="000000"/>
        </w:rPr>
        <w:t>&lt;</w:t>
      </w:r>
      <w:proofErr w:type="spellStart"/>
      <w:r>
        <w:rPr>
          <w:color w:val="000000"/>
        </w:rPr>
        <w:t>lf</w:t>
      </w:r>
      <w:proofErr w:type="spellEnd"/>
      <w:r>
        <w:rPr>
          <w:color w:val="000000"/>
        </w:rPr>
        <w:t>&gt;</w:t>
      </w:r>
      <w:r>
        <w:rPr>
          <w:rFonts w:ascii="宋体" w:hint="eastAsia"/>
          <w:color w:val="000000"/>
        </w:rPr>
        <w:t>：</w:t>
      </w:r>
      <w:proofErr w:type="spellStart"/>
      <w:r>
        <w:rPr>
          <w:rFonts w:ascii="宋体" w:hint="eastAsia"/>
          <w:color w:val="000000"/>
          <w:lang w:val="zh-CN"/>
        </w:rPr>
        <w:t>换行</w:t>
      </w:r>
      <w:proofErr w:type="spellEnd"/>
    </w:p>
    <w:p w14:paraId="45DEB3AD" w14:textId="77777777" w:rsidR="00F15A6A" w:rsidRDefault="00F15A6A" w:rsidP="00F15A6A">
      <w:pPr>
        <w:autoSpaceDE w:val="0"/>
        <w:autoSpaceDN w:val="0"/>
        <w:adjustRightInd w:val="0"/>
        <w:ind w:left="-360" w:right="-154" w:firstLine="315"/>
        <w:rPr>
          <w:color w:val="000000"/>
        </w:rPr>
      </w:pPr>
      <w:r>
        <w:rPr>
          <w:color w:val="000000"/>
        </w:rPr>
        <w:t>&lt;ident&gt;::=(&lt;let&gt;|&lt;dig&gt;)*</w:t>
      </w:r>
    </w:p>
    <w:p w14:paraId="0B9FCE97" w14:textId="77777777" w:rsidR="005B33C9" w:rsidRDefault="00335B68" w:rsidP="00837CD2">
      <w:pPr>
        <w:pStyle w:val="3"/>
        <w:rPr>
          <w:lang w:eastAsia="zh-CN"/>
        </w:rPr>
      </w:pPr>
      <w:r>
        <w:rPr>
          <w:rFonts w:hint="eastAsia"/>
          <w:lang w:eastAsia="zh-CN"/>
        </w:rPr>
        <w:t>1.4.3</w:t>
      </w:r>
      <w:r w:rsidR="00395993">
        <w:rPr>
          <w:rFonts w:hint="eastAsia"/>
          <w:lang w:eastAsia="zh-CN"/>
        </w:rPr>
        <w:t>输入命令的一般格式</w:t>
      </w:r>
    </w:p>
    <w:p w14:paraId="0CC52910" w14:textId="77777777" w:rsidR="00630DFB" w:rsidRPr="00630DFB" w:rsidRDefault="00630DFB" w:rsidP="00630DFB">
      <w:pPr>
        <w:pStyle w:val="af0"/>
        <w:autoSpaceDE w:val="0"/>
        <w:autoSpaceDN w:val="0"/>
        <w:adjustRightInd w:val="0"/>
        <w:ind w:left="630" w:right="-154"/>
        <w:rPr>
          <w:color w:val="000000"/>
          <w:lang w:eastAsia="zh-CN"/>
        </w:rPr>
      </w:pPr>
      <w:r w:rsidRPr="00630DFB">
        <w:rPr>
          <w:rFonts w:ascii="宋体" w:hint="eastAsia"/>
          <w:color w:val="000000"/>
          <w:lang w:val="zh-CN" w:eastAsia="zh-CN"/>
        </w:rPr>
        <w:t>输入命令的一般格式</w:t>
      </w:r>
      <w:r w:rsidRPr="00630DFB">
        <w:rPr>
          <w:rFonts w:ascii="宋体" w:hint="eastAsia"/>
          <w:color w:val="000000"/>
          <w:lang w:eastAsia="zh-CN"/>
        </w:rPr>
        <w:t>：</w:t>
      </w:r>
    </w:p>
    <w:p w14:paraId="02C4F2C1" w14:textId="77777777" w:rsidR="00630DFB" w:rsidRPr="00630DFB" w:rsidRDefault="00630DFB" w:rsidP="00630DFB">
      <w:pPr>
        <w:pStyle w:val="af0"/>
        <w:autoSpaceDE w:val="0"/>
        <w:autoSpaceDN w:val="0"/>
        <w:adjustRightInd w:val="0"/>
        <w:ind w:left="630" w:right="-154"/>
        <w:rPr>
          <w:color w:val="000000"/>
        </w:rPr>
      </w:pPr>
      <w:r w:rsidRPr="00630DFB">
        <w:rPr>
          <w:color w:val="000000"/>
        </w:rPr>
        <w:t>&lt;</w:t>
      </w:r>
      <w:proofErr w:type="spellStart"/>
      <w:r w:rsidRPr="00630DFB">
        <w:rPr>
          <w:color w:val="000000"/>
        </w:rPr>
        <w:t>cmd</w:t>
      </w:r>
      <w:proofErr w:type="spellEnd"/>
      <w:r w:rsidRPr="00630DFB">
        <w:rPr>
          <w:color w:val="000000"/>
        </w:rPr>
        <w:t xml:space="preserve"> blk&gt;:[&lt;</w:t>
      </w:r>
      <w:proofErr w:type="spellStart"/>
      <w:r w:rsidRPr="00630DFB">
        <w:rPr>
          <w:color w:val="000000"/>
        </w:rPr>
        <w:t>tid</w:t>
      </w:r>
      <w:proofErr w:type="spellEnd"/>
      <w:r w:rsidRPr="00630DFB">
        <w:rPr>
          <w:color w:val="000000"/>
        </w:rPr>
        <w:t>&gt;]:</w:t>
      </w:r>
      <w:r w:rsidR="007B31FF">
        <w:rPr>
          <w:rFonts w:hint="eastAsia"/>
          <w:color w:val="000000"/>
          <w:lang w:eastAsia="zh-CN"/>
        </w:rPr>
        <w:t>[IP]:</w:t>
      </w:r>
      <w:r w:rsidRPr="00630DFB">
        <w:rPr>
          <w:color w:val="000000"/>
        </w:rPr>
        <w:t>[&lt;aid&gt;]:&lt;</w:t>
      </w:r>
      <w:proofErr w:type="spellStart"/>
      <w:r w:rsidRPr="00630DFB">
        <w:rPr>
          <w:color w:val="000000"/>
        </w:rPr>
        <w:t>ctag</w:t>
      </w:r>
      <w:proofErr w:type="spellEnd"/>
      <w:r w:rsidRPr="00630DFB">
        <w:rPr>
          <w:color w:val="000000"/>
        </w:rPr>
        <w:t>&gt;:[&lt;password&gt;]:&lt;msg blk&gt;;</w:t>
      </w:r>
    </w:p>
    <w:p w14:paraId="58A18278" w14:textId="77777777" w:rsidR="00630DFB" w:rsidRPr="00630DFB" w:rsidRDefault="00630DFB" w:rsidP="00630DFB">
      <w:pPr>
        <w:pStyle w:val="af0"/>
        <w:autoSpaceDE w:val="0"/>
        <w:autoSpaceDN w:val="0"/>
        <w:adjustRightInd w:val="0"/>
        <w:ind w:left="630"/>
        <w:rPr>
          <w:color w:val="000000"/>
          <w:lang w:eastAsia="zh-CN"/>
        </w:rPr>
      </w:pPr>
      <w:r w:rsidRPr="00630DFB">
        <w:rPr>
          <w:color w:val="000000"/>
          <w:lang w:eastAsia="zh-CN"/>
        </w:rPr>
        <w:t>&lt;</w:t>
      </w:r>
      <w:proofErr w:type="spellStart"/>
      <w:r w:rsidRPr="00630DFB">
        <w:rPr>
          <w:color w:val="000000"/>
          <w:lang w:eastAsia="zh-CN"/>
        </w:rPr>
        <w:t>cmd</w:t>
      </w:r>
      <w:proofErr w:type="spellEnd"/>
      <w:r w:rsidRPr="00630DFB">
        <w:rPr>
          <w:color w:val="000000"/>
          <w:lang w:eastAsia="zh-CN"/>
        </w:rPr>
        <w:t xml:space="preserve"> blk&gt;: </w:t>
      </w:r>
      <w:r w:rsidRPr="00630DFB">
        <w:rPr>
          <w:rFonts w:ascii="宋体" w:hint="eastAsia"/>
          <w:color w:val="000000"/>
          <w:lang w:val="zh-CN" w:eastAsia="zh-CN"/>
        </w:rPr>
        <w:t>命令码，表明操作类型。</w:t>
      </w:r>
    </w:p>
    <w:p w14:paraId="471723D1" w14:textId="77777777" w:rsidR="00630DFB" w:rsidRDefault="00630DFB" w:rsidP="00630DFB">
      <w:pPr>
        <w:pStyle w:val="af0"/>
        <w:autoSpaceDE w:val="0"/>
        <w:autoSpaceDN w:val="0"/>
        <w:adjustRightInd w:val="0"/>
        <w:ind w:left="630" w:right="-154"/>
        <w:rPr>
          <w:lang w:eastAsia="zh-CN"/>
        </w:rPr>
      </w:pPr>
      <w:r>
        <w:rPr>
          <w:lang w:eastAsia="zh-CN"/>
        </w:rPr>
        <w:t>[&lt;</w:t>
      </w:r>
      <w:proofErr w:type="spellStart"/>
      <w:r>
        <w:rPr>
          <w:lang w:eastAsia="zh-CN"/>
        </w:rPr>
        <w:t>tid</w:t>
      </w:r>
      <w:proofErr w:type="spellEnd"/>
      <w:r>
        <w:rPr>
          <w:lang w:eastAsia="zh-CN"/>
        </w:rPr>
        <w:t xml:space="preserve">&gt;]: </w:t>
      </w:r>
      <w:r w:rsidRPr="00630DFB">
        <w:rPr>
          <w:rFonts w:ascii="宋体" w:hint="eastAsia"/>
          <w:lang w:val="zh-CN" w:eastAsia="zh-CN"/>
        </w:rPr>
        <w:t>为设备标示符，为可选项。</w:t>
      </w:r>
      <w:r w:rsidRPr="00630DFB">
        <w:rPr>
          <w:rFonts w:ascii="宋体" w:hint="eastAsia"/>
          <w:color w:val="000000"/>
          <w:lang w:val="zh-CN" w:eastAsia="zh-CN"/>
        </w:rPr>
        <w:t>字段长度小于</w:t>
      </w:r>
      <w:r w:rsidRPr="00630DFB">
        <w:rPr>
          <w:color w:val="000000"/>
          <w:lang w:eastAsia="zh-CN"/>
        </w:rPr>
        <w:t>16</w:t>
      </w:r>
      <w:r w:rsidRPr="00630DFB">
        <w:rPr>
          <w:rFonts w:ascii="宋体" w:hint="eastAsia"/>
          <w:color w:val="000000"/>
          <w:lang w:val="zh-CN" w:eastAsia="zh-CN"/>
        </w:rPr>
        <w:t>位。</w:t>
      </w:r>
      <w:r w:rsidRPr="00630DFB">
        <w:rPr>
          <w:color w:val="000000"/>
          <w:lang w:eastAsia="zh-CN"/>
        </w:rPr>
        <w:t>&lt;</w:t>
      </w:r>
      <w:proofErr w:type="spellStart"/>
      <w:r w:rsidRPr="00630DFB">
        <w:rPr>
          <w:color w:val="000000"/>
          <w:lang w:eastAsia="zh-CN"/>
        </w:rPr>
        <w:t>tid</w:t>
      </w:r>
      <w:proofErr w:type="spellEnd"/>
      <w:r w:rsidRPr="00630DFB">
        <w:rPr>
          <w:color w:val="000000"/>
          <w:lang w:eastAsia="zh-CN"/>
        </w:rPr>
        <w:t>&gt;</w:t>
      </w:r>
      <w:r w:rsidRPr="00630DFB">
        <w:rPr>
          <w:rFonts w:ascii="宋体" w:hint="eastAsia"/>
          <w:color w:val="000000"/>
          <w:lang w:val="zh-CN" w:eastAsia="zh-CN"/>
        </w:rPr>
        <w:t>应与系统的</w:t>
      </w:r>
      <w:r w:rsidRPr="00630DFB">
        <w:rPr>
          <w:color w:val="000000"/>
          <w:lang w:eastAsia="zh-CN"/>
        </w:rPr>
        <w:t>SID</w:t>
      </w:r>
      <w:r w:rsidRPr="00630DFB">
        <w:rPr>
          <w:rFonts w:ascii="宋体" w:hint="eastAsia"/>
          <w:color w:val="000000"/>
          <w:lang w:val="zh-CN" w:eastAsia="zh-CN"/>
        </w:rPr>
        <w:t>一致。</w:t>
      </w:r>
    </w:p>
    <w:p w14:paraId="5DC5DAD2" w14:textId="77777777" w:rsidR="000144BF" w:rsidRDefault="000144BF" w:rsidP="00630DFB">
      <w:pPr>
        <w:pStyle w:val="af0"/>
        <w:autoSpaceDE w:val="0"/>
        <w:autoSpaceDN w:val="0"/>
        <w:adjustRightInd w:val="0"/>
        <w:ind w:left="630"/>
        <w:rPr>
          <w:color w:val="000000"/>
          <w:lang w:eastAsia="zh-CN"/>
        </w:rPr>
      </w:pPr>
      <w:r>
        <w:rPr>
          <w:lang w:eastAsia="zh-CN"/>
        </w:rPr>
        <w:t>[&lt;</w:t>
      </w:r>
      <w:r>
        <w:rPr>
          <w:rFonts w:hint="eastAsia"/>
          <w:lang w:eastAsia="zh-CN"/>
        </w:rPr>
        <w:t>IP</w:t>
      </w:r>
      <w:r>
        <w:rPr>
          <w:lang w:eastAsia="zh-CN"/>
        </w:rPr>
        <w:t>&gt;]:</w:t>
      </w:r>
      <w:r>
        <w:rPr>
          <w:rFonts w:hint="eastAsia"/>
          <w:lang w:eastAsia="zh-CN"/>
        </w:rPr>
        <w:t xml:space="preserve"> </w:t>
      </w:r>
      <w:r>
        <w:rPr>
          <w:rFonts w:hint="eastAsia"/>
          <w:lang w:eastAsia="zh-CN"/>
        </w:rPr>
        <w:t>为</w:t>
      </w:r>
      <w:r w:rsidR="0015041F">
        <w:rPr>
          <w:rFonts w:hint="eastAsia"/>
          <w:lang w:eastAsia="zh-CN"/>
        </w:rPr>
        <w:t>与网管通信的</w:t>
      </w:r>
      <w:r>
        <w:rPr>
          <w:rFonts w:hint="eastAsia"/>
          <w:lang w:eastAsia="zh-CN"/>
        </w:rPr>
        <w:t>网元</w:t>
      </w:r>
      <w:r>
        <w:rPr>
          <w:rFonts w:hint="eastAsia"/>
          <w:lang w:eastAsia="zh-CN"/>
        </w:rPr>
        <w:t>IP</w:t>
      </w:r>
    </w:p>
    <w:p w14:paraId="0A689896" w14:textId="77777777" w:rsidR="00630DFB" w:rsidRDefault="00630DFB" w:rsidP="00630DFB">
      <w:pPr>
        <w:pStyle w:val="af0"/>
        <w:autoSpaceDE w:val="0"/>
        <w:autoSpaceDN w:val="0"/>
        <w:adjustRightInd w:val="0"/>
        <w:ind w:left="630"/>
        <w:rPr>
          <w:rFonts w:ascii="宋体"/>
          <w:color w:val="000000"/>
          <w:lang w:val="zh-CN" w:eastAsia="zh-CN"/>
        </w:rPr>
      </w:pPr>
      <w:r w:rsidRPr="00630DFB">
        <w:rPr>
          <w:color w:val="000000"/>
          <w:lang w:eastAsia="zh-CN"/>
        </w:rPr>
        <w:t xml:space="preserve">[&lt;aid&gt;]: </w:t>
      </w:r>
      <w:r w:rsidRPr="00630DFB">
        <w:rPr>
          <w:rFonts w:ascii="宋体" w:hint="eastAsia"/>
          <w:color w:val="000000"/>
          <w:lang w:val="zh-CN" w:eastAsia="zh-CN"/>
        </w:rPr>
        <w:t>接入标识，是位置定义参数，字段长度小于</w:t>
      </w:r>
      <w:r w:rsidRPr="00630DFB">
        <w:rPr>
          <w:color w:val="000000"/>
          <w:lang w:eastAsia="zh-CN"/>
        </w:rPr>
        <w:t>10</w:t>
      </w:r>
      <w:r w:rsidRPr="00630DFB">
        <w:rPr>
          <w:rFonts w:ascii="宋体" w:hint="eastAsia"/>
          <w:color w:val="000000"/>
          <w:lang w:val="zh-CN" w:eastAsia="zh-CN"/>
        </w:rPr>
        <w:t>位，可选项。本协议用该项来表示槽位</w:t>
      </w:r>
      <w:r w:rsidR="00D118C3">
        <w:rPr>
          <w:rFonts w:ascii="宋体" w:hint="eastAsia"/>
          <w:color w:val="000000"/>
          <w:lang w:val="zh-CN" w:eastAsia="zh-CN"/>
        </w:rPr>
        <w:t>号</w:t>
      </w:r>
      <w:r w:rsidR="006278A5">
        <w:rPr>
          <w:rFonts w:ascii="宋体" w:hint="eastAsia"/>
          <w:color w:val="000000"/>
          <w:lang w:val="zh-CN" w:eastAsia="zh-CN"/>
        </w:rPr>
        <w:t>1-18</w:t>
      </w:r>
      <w:r w:rsidR="00AA0CF0">
        <w:rPr>
          <w:rFonts w:ascii="宋体" w:hint="eastAsia"/>
          <w:color w:val="000000"/>
          <w:lang w:val="zh-CN" w:eastAsia="zh-CN"/>
        </w:rPr>
        <w:t>,占用一个字节</w:t>
      </w:r>
      <w:r w:rsidRPr="00630DFB">
        <w:rPr>
          <w:rFonts w:ascii="宋体" w:hint="eastAsia"/>
          <w:color w:val="000000"/>
          <w:lang w:val="zh-CN" w:eastAsia="zh-CN"/>
        </w:rPr>
        <w:t>。</w:t>
      </w:r>
      <w:r w:rsidR="0092143B">
        <w:rPr>
          <w:rFonts w:ascii="宋体" w:hint="eastAsia"/>
          <w:color w:val="000000"/>
          <w:lang w:val="zh-CN" w:eastAsia="zh-CN"/>
        </w:rPr>
        <w:t>aid的值与槽位信息对应表如下：</w:t>
      </w:r>
    </w:p>
    <w:p w14:paraId="69B2745A" w14:textId="77777777" w:rsidR="0092143B" w:rsidRDefault="0092143B" w:rsidP="00630DFB">
      <w:pPr>
        <w:pStyle w:val="af0"/>
        <w:autoSpaceDE w:val="0"/>
        <w:autoSpaceDN w:val="0"/>
        <w:adjustRightInd w:val="0"/>
        <w:ind w:left="630"/>
        <w:rPr>
          <w:rFonts w:ascii="宋体"/>
          <w:color w:val="000000"/>
          <w:lang w:val="zh-CN" w:eastAsia="zh-CN"/>
        </w:rPr>
      </w:pPr>
    </w:p>
    <w:tbl>
      <w:tblPr>
        <w:tblW w:w="0" w:type="auto"/>
        <w:jc w:val="center"/>
        <w:tblLayout w:type="fixed"/>
        <w:tblLook w:val="0000" w:firstRow="0" w:lastRow="0" w:firstColumn="0" w:lastColumn="0" w:noHBand="0" w:noVBand="0"/>
      </w:tblPr>
      <w:tblGrid>
        <w:gridCol w:w="1826"/>
        <w:gridCol w:w="993"/>
      </w:tblGrid>
      <w:tr w:rsidR="00643633" w14:paraId="6AF72073"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7E2693EE" w14:textId="77777777" w:rsidR="00643633" w:rsidRDefault="00643633" w:rsidP="000A6AD0">
            <w:pPr>
              <w:autoSpaceDE w:val="0"/>
              <w:autoSpaceDN w:val="0"/>
              <w:adjustRightInd w:val="0"/>
              <w:rPr>
                <w:rFonts w:ascii="宋体"/>
                <w:color w:val="000000"/>
                <w:lang w:val="zh-CN"/>
              </w:rPr>
            </w:pPr>
            <w:proofErr w:type="spellStart"/>
            <w:r>
              <w:rPr>
                <w:rFonts w:ascii="宋体" w:hint="eastAsia"/>
                <w:color w:val="000000"/>
                <w:lang w:val="zh-CN"/>
              </w:rPr>
              <w:t>槽位号</w:t>
            </w:r>
            <w:proofErr w:type="spellEnd"/>
          </w:p>
        </w:tc>
        <w:tc>
          <w:tcPr>
            <w:tcW w:w="993" w:type="dxa"/>
            <w:tcBorders>
              <w:top w:val="single" w:sz="6" w:space="0" w:color="auto"/>
              <w:left w:val="single" w:sz="6" w:space="0" w:color="auto"/>
              <w:bottom w:val="single" w:sz="6" w:space="0" w:color="auto"/>
              <w:right w:val="single" w:sz="6" w:space="0" w:color="auto"/>
            </w:tcBorders>
          </w:tcPr>
          <w:p w14:paraId="29061F9A" w14:textId="77777777" w:rsidR="00643633" w:rsidRDefault="00643633" w:rsidP="000A6AD0">
            <w:pPr>
              <w:autoSpaceDE w:val="0"/>
              <w:autoSpaceDN w:val="0"/>
              <w:adjustRightInd w:val="0"/>
              <w:rPr>
                <w:rFonts w:ascii="宋体"/>
                <w:color w:val="000000"/>
                <w:lang w:val="zh-CN"/>
              </w:rPr>
            </w:pPr>
            <w:proofErr w:type="spellStart"/>
            <w:r>
              <w:rPr>
                <w:rFonts w:ascii="宋体" w:hint="eastAsia"/>
                <w:color w:val="000000"/>
                <w:lang w:val="zh-CN"/>
              </w:rPr>
              <w:t>编码</w:t>
            </w:r>
            <w:proofErr w:type="spellEnd"/>
          </w:p>
        </w:tc>
      </w:tr>
      <w:tr w:rsidR="00643633" w14:paraId="5DCCEB52"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25A4BCE3" w14:textId="77777777" w:rsidR="00643633" w:rsidRDefault="00643633" w:rsidP="0092143B">
            <w:pPr>
              <w:widowControl w:val="0"/>
              <w:numPr>
                <w:ilvl w:val="0"/>
                <w:numId w:val="3"/>
              </w:numPr>
              <w:autoSpaceDE w:val="0"/>
              <w:autoSpaceDN w:val="0"/>
              <w:adjustRightInd w:val="0"/>
              <w:spacing w:after="0" w:line="240" w:lineRule="auto"/>
              <w:jc w:val="both"/>
            </w:pPr>
          </w:p>
        </w:tc>
        <w:tc>
          <w:tcPr>
            <w:tcW w:w="993" w:type="dxa"/>
            <w:tcBorders>
              <w:top w:val="single" w:sz="6" w:space="0" w:color="auto"/>
              <w:left w:val="single" w:sz="6" w:space="0" w:color="auto"/>
              <w:bottom w:val="single" w:sz="6" w:space="0" w:color="auto"/>
              <w:right w:val="single" w:sz="6" w:space="0" w:color="auto"/>
            </w:tcBorders>
          </w:tcPr>
          <w:p w14:paraId="3BEF1387" w14:textId="77777777" w:rsidR="00643633" w:rsidRDefault="00643633" w:rsidP="0092143B">
            <w:pPr>
              <w:widowControl w:val="0"/>
              <w:numPr>
                <w:ilvl w:val="0"/>
                <w:numId w:val="4"/>
              </w:numPr>
              <w:autoSpaceDE w:val="0"/>
              <w:autoSpaceDN w:val="0"/>
              <w:adjustRightInd w:val="0"/>
              <w:spacing w:after="0" w:line="240" w:lineRule="auto"/>
              <w:jc w:val="both"/>
            </w:pPr>
          </w:p>
        </w:tc>
      </w:tr>
      <w:tr w:rsidR="00643633" w14:paraId="2A5B7A34"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196C9B5B" w14:textId="77777777" w:rsidR="00643633" w:rsidRDefault="00643633" w:rsidP="0092143B">
            <w:pPr>
              <w:widowControl w:val="0"/>
              <w:numPr>
                <w:ilvl w:val="0"/>
                <w:numId w:val="3"/>
              </w:numPr>
              <w:autoSpaceDE w:val="0"/>
              <w:autoSpaceDN w:val="0"/>
              <w:adjustRightInd w:val="0"/>
              <w:spacing w:after="0" w:line="240" w:lineRule="auto"/>
              <w:jc w:val="both"/>
              <w:rPr>
                <w:rFonts w:ascii="宋体"/>
                <w:lang w:val="zh-CN"/>
              </w:rPr>
            </w:pPr>
          </w:p>
        </w:tc>
        <w:tc>
          <w:tcPr>
            <w:tcW w:w="993" w:type="dxa"/>
            <w:tcBorders>
              <w:top w:val="single" w:sz="6" w:space="0" w:color="auto"/>
              <w:left w:val="single" w:sz="6" w:space="0" w:color="auto"/>
              <w:bottom w:val="single" w:sz="6" w:space="0" w:color="auto"/>
              <w:right w:val="single" w:sz="6" w:space="0" w:color="auto"/>
            </w:tcBorders>
          </w:tcPr>
          <w:p w14:paraId="7690C17B" w14:textId="77777777" w:rsidR="00643633" w:rsidRDefault="00643633" w:rsidP="00902957">
            <w:pPr>
              <w:widowControl w:val="0"/>
              <w:autoSpaceDE w:val="0"/>
              <w:autoSpaceDN w:val="0"/>
              <w:adjustRightInd w:val="0"/>
              <w:spacing w:after="0" w:line="240" w:lineRule="auto"/>
              <w:jc w:val="both"/>
              <w:rPr>
                <w:rFonts w:ascii="宋体"/>
                <w:lang w:val="zh-CN"/>
              </w:rPr>
            </w:pPr>
            <w:r>
              <w:rPr>
                <w:rFonts w:ascii="宋体" w:hint="eastAsia"/>
                <w:lang w:val="zh-CN" w:eastAsia="zh-CN"/>
              </w:rPr>
              <w:t>b</w:t>
            </w:r>
          </w:p>
        </w:tc>
      </w:tr>
      <w:tr w:rsidR="00643633" w14:paraId="0345C913"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126BF3BC" w14:textId="77777777" w:rsidR="00643633" w:rsidRDefault="00643633" w:rsidP="0092143B">
            <w:pPr>
              <w:widowControl w:val="0"/>
              <w:numPr>
                <w:ilvl w:val="0"/>
                <w:numId w:val="3"/>
              </w:numPr>
              <w:autoSpaceDE w:val="0"/>
              <w:autoSpaceDN w:val="0"/>
              <w:adjustRightInd w:val="0"/>
              <w:spacing w:after="0" w:line="240" w:lineRule="auto"/>
              <w:jc w:val="both"/>
              <w:rPr>
                <w:rFonts w:ascii="宋体"/>
                <w:lang w:val="zh-CN"/>
              </w:rPr>
            </w:pPr>
          </w:p>
        </w:tc>
        <w:tc>
          <w:tcPr>
            <w:tcW w:w="993" w:type="dxa"/>
            <w:tcBorders>
              <w:top w:val="single" w:sz="6" w:space="0" w:color="auto"/>
              <w:left w:val="single" w:sz="6" w:space="0" w:color="auto"/>
              <w:bottom w:val="single" w:sz="6" w:space="0" w:color="auto"/>
              <w:right w:val="single" w:sz="6" w:space="0" w:color="auto"/>
            </w:tcBorders>
          </w:tcPr>
          <w:p w14:paraId="52723AC7" w14:textId="77777777" w:rsidR="00643633" w:rsidRDefault="00643633" w:rsidP="00902957">
            <w:pPr>
              <w:widowControl w:val="0"/>
              <w:autoSpaceDE w:val="0"/>
              <w:autoSpaceDN w:val="0"/>
              <w:adjustRightInd w:val="0"/>
              <w:spacing w:after="0" w:line="240" w:lineRule="auto"/>
              <w:jc w:val="both"/>
              <w:rPr>
                <w:rFonts w:ascii="宋体"/>
                <w:lang w:val="zh-CN" w:eastAsia="zh-CN"/>
              </w:rPr>
            </w:pPr>
            <w:r>
              <w:rPr>
                <w:rFonts w:ascii="宋体" w:hint="eastAsia"/>
                <w:lang w:val="zh-CN" w:eastAsia="zh-CN"/>
              </w:rPr>
              <w:t>c</w:t>
            </w:r>
          </w:p>
        </w:tc>
      </w:tr>
      <w:tr w:rsidR="00643633" w14:paraId="12A056E0"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273F9D25" w14:textId="77777777" w:rsidR="00643633" w:rsidRDefault="00643633" w:rsidP="0092143B">
            <w:pPr>
              <w:widowControl w:val="0"/>
              <w:numPr>
                <w:ilvl w:val="0"/>
                <w:numId w:val="3"/>
              </w:numPr>
              <w:autoSpaceDE w:val="0"/>
              <w:autoSpaceDN w:val="0"/>
              <w:adjustRightInd w:val="0"/>
              <w:spacing w:after="0" w:line="240" w:lineRule="auto"/>
              <w:jc w:val="both"/>
              <w:rPr>
                <w:rFonts w:ascii="宋体"/>
                <w:lang w:val="zh-CN"/>
              </w:rPr>
            </w:pPr>
          </w:p>
        </w:tc>
        <w:tc>
          <w:tcPr>
            <w:tcW w:w="993" w:type="dxa"/>
            <w:tcBorders>
              <w:top w:val="single" w:sz="6" w:space="0" w:color="auto"/>
              <w:left w:val="single" w:sz="6" w:space="0" w:color="auto"/>
              <w:bottom w:val="single" w:sz="6" w:space="0" w:color="auto"/>
              <w:right w:val="single" w:sz="6" w:space="0" w:color="auto"/>
            </w:tcBorders>
          </w:tcPr>
          <w:p w14:paraId="4E7C539C" w14:textId="77777777" w:rsidR="00643633" w:rsidRDefault="00643633" w:rsidP="00902957">
            <w:pPr>
              <w:widowControl w:val="0"/>
              <w:autoSpaceDE w:val="0"/>
              <w:autoSpaceDN w:val="0"/>
              <w:adjustRightInd w:val="0"/>
              <w:spacing w:after="0" w:line="240" w:lineRule="auto"/>
              <w:jc w:val="both"/>
              <w:rPr>
                <w:rFonts w:ascii="宋体"/>
                <w:lang w:val="zh-CN" w:eastAsia="zh-CN"/>
              </w:rPr>
            </w:pPr>
            <w:r>
              <w:rPr>
                <w:rFonts w:ascii="宋体" w:hint="eastAsia"/>
                <w:lang w:val="zh-CN" w:eastAsia="zh-CN"/>
              </w:rPr>
              <w:t>d</w:t>
            </w:r>
          </w:p>
        </w:tc>
      </w:tr>
      <w:tr w:rsidR="00643633" w14:paraId="2E21FE5E"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2C3182A1" w14:textId="77777777" w:rsidR="00643633" w:rsidRDefault="00643633" w:rsidP="0092143B">
            <w:pPr>
              <w:widowControl w:val="0"/>
              <w:numPr>
                <w:ilvl w:val="0"/>
                <w:numId w:val="3"/>
              </w:numPr>
              <w:autoSpaceDE w:val="0"/>
              <w:autoSpaceDN w:val="0"/>
              <w:adjustRightInd w:val="0"/>
              <w:spacing w:after="0" w:line="240" w:lineRule="auto"/>
              <w:jc w:val="both"/>
            </w:pPr>
          </w:p>
        </w:tc>
        <w:tc>
          <w:tcPr>
            <w:tcW w:w="993" w:type="dxa"/>
            <w:tcBorders>
              <w:top w:val="single" w:sz="6" w:space="0" w:color="auto"/>
              <w:left w:val="single" w:sz="6" w:space="0" w:color="auto"/>
              <w:bottom w:val="single" w:sz="6" w:space="0" w:color="auto"/>
              <w:right w:val="single" w:sz="6" w:space="0" w:color="auto"/>
            </w:tcBorders>
          </w:tcPr>
          <w:p w14:paraId="026D1742" w14:textId="77777777" w:rsidR="00643633" w:rsidRDefault="00643633" w:rsidP="00902957">
            <w:pPr>
              <w:widowControl w:val="0"/>
              <w:autoSpaceDE w:val="0"/>
              <w:autoSpaceDN w:val="0"/>
              <w:adjustRightInd w:val="0"/>
              <w:spacing w:after="0" w:line="240" w:lineRule="auto"/>
              <w:jc w:val="both"/>
            </w:pPr>
            <w:r>
              <w:rPr>
                <w:rFonts w:hint="eastAsia"/>
                <w:lang w:eastAsia="zh-CN"/>
              </w:rPr>
              <w:t>e</w:t>
            </w:r>
          </w:p>
        </w:tc>
      </w:tr>
      <w:tr w:rsidR="00643633" w14:paraId="17B5E068"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69282940" w14:textId="77777777" w:rsidR="00643633" w:rsidRDefault="00643633" w:rsidP="0092143B">
            <w:pPr>
              <w:widowControl w:val="0"/>
              <w:numPr>
                <w:ilvl w:val="0"/>
                <w:numId w:val="3"/>
              </w:numPr>
              <w:autoSpaceDE w:val="0"/>
              <w:autoSpaceDN w:val="0"/>
              <w:adjustRightInd w:val="0"/>
              <w:spacing w:after="0" w:line="240" w:lineRule="auto"/>
              <w:jc w:val="both"/>
            </w:pPr>
          </w:p>
        </w:tc>
        <w:tc>
          <w:tcPr>
            <w:tcW w:w="993" w:type="dxa"/>
            <w:tcBorders>
              <w:top w:val="single" w:sz="6" w:space="0" w:color="auto"/>
              <w:left w:val="single" w:sz="6" w:space="0" w:color="auto"/>
              <w:bottom w:val="single" w:sz="6" w:space="0" w:color="auto"/>
              <w:right w:val="single" w:sz="6" w:space="0" w:color="auto"/>
            </w:tcBorders>
          </w:tcPr>
          <w:p w14:paraId="44C36992" w14:textId="77777777" w:rsidR="00643633" w:rsidRDefault="00643633" w:rsidP="00902957">
            <w:pPr>
              <w:widowControl w:val="0"/>
              <w:autoSpaceDE w:val="0"/>
              <w:autoSpaceDN w:val="0"/>
              <w:adjustRightInd w:val="0"/>
              <w:spacing w:after="0" w:line="240" w:lineRule="auto"/>
              <w:jc w:val="both"/>
            </w:pPr>
            <w:r>
              <w:rPr>
                <w:rFonts w:hint="eastAsia"/>
                <w:lang w:eastAsia="zh-CN"/>
              </w:rPr>
              <w:t>f</w:t>
            </w:r>
          </w:p>
        </w:tc>
      </w:tr>
      <w:tr w:rsidR="00643633" w14:paraId="0D2B946B"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376EAB81" w14:textId="77777777" w:rsidR="00643633" w:rsidRDefault="00643633" w:rsidP="0092143B">
            <w:pPr>
              <w:widowControl w:val="0"/>
              <w:numPr>
                <w:ilvl w:val="0"/>
                <w:numId w:val="3"/>
              </w:numPr>
              <w:autoSpaceDE w:val="0"/>
              <w:autoSpaceDN w:val="0"/>
              <w:adjustRightInd w:val="0"/>
              <w:spacing w:after="0" w:line="240" w:lineRule="auto"/>
              <w:jc w:val="both"/>
            </w:pPr>
          </w:p>
        </w:tc>
        <w:tc>
          <w:tcPr>
            <w:tcW w:w="993" w:type="dxa"/>
            <w:tcBorders>
              <w:top w:val="single" w:sz="6" w:space="0" w:color="auto"/>
              <w:left w:val="single" w:sz="6" w:space="0" w:color="auto"/>
              <w:bottom w:val="single" w:sz="6" w:space="0" w:color="auto"/>
              <w:right w:val="single" w:sz="6" w:space="0" w:color="auto"/>
            </w:tcBorders>
          </w:tcPr>
          <w:p w14:paraId="2BB656C5" w14:textId="77777777" w:rsidR="00643633" w:rsidRDefault="00643633" w:rsidP="00902957">
            <w:pPr>
              <w:widowControl w:val="0"/>
              <w:autoSpaceDE w:val="0"/>
              <w:autoSpaceDN w:val="0"/>
              <w:adjustRightInd w:val="0"/>
              <w:spacing w:after="0" w:line="240" w:lineRule="auto"/>
              <w:jc w:val="both"/>
            </w:pPr>
            <w:r>
              <w:rPr>
                <w:rFonts w:hint="eastAsia"/>
                <w:lang w:eastAsia="zh-CN"/>
              </w:rPr>
              <w:t>g</w:t>
            </w:r>
          </w:p>
        </w:tc>
      </w:tr>
      <w:tr w:rsidR="00643633" w14:paraId="3BF2F64D"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5BE97FF9" w14:textId="77777777" w:rsidR="00643633" w:rsidRDefault="00643633" w:rsidP="0092143B">
            <w:pPr>
              <w:widowControl w:val="0"/>
              <w:numPr>
                <w:ilvl w:val="0"/>
                <w:numId w:val="3"/>
              </w:numPr>
              <w:autoSpaceDE w:val="0"/>
              <w:autoSpaceDN w:val="0"/>
              <w:adjustRightInd w:val="0"/>
              <w:spacing w:after="0" w:line="240" w:lineRule="auto"/>
              <w:jc w:val="both"/>
              <w:rPr>
                <w:rFonts w:ascii="宋体"/>
                <w:lang w:val="zh-CN"/>
              </w:rPr>
            </w:pPr>
          </w:p>
        </w:tc>
        <w:tc>
          <w:tcPr>
            <w:tcW w:w="993" w:type="dxa"/>
            <w:tcBorders>
              <w:top w:val="single" w:sz="6" w:space="0" w:color="auto"/>
              <w:left w:val="single" w:sz="6" w:space="0" w:color="auto"/>
              <w:bottom w:val="single" w:sz="6" w:space="0" w:color="auto"/>
              <w:right w:val="single" w:sz="6" w:space="0" w:color="auto"/>
            </w:tcBorders>
          </w:tcPr>
          <w:p w14:paraId="27DF48A7" w14:textId="77777777" w:rsidR="00643633" w:rsidRDefault="00643633" w:rsidP="00902957">
            <w:pPr>
              <w:widowControl w:val="0"/>
              <w:autoSpaceDE w:val="0"/>
              <w:autoSpaceDN w:val="0"/>
              <w:adjustRightInd w:val="0"/>
              <w:spacing w:after="0" w:line="240" w:lineRule="auto"/>
              <w:jc w:val="both"/>
              <w:rPr>
                <w:rFonts w:ascii="宋体"/>
                <w:lang w:val="zh-CN"/>
              </w:rPr>
            </w:pPr>
            <w:r>
              <w:rPr>
                <w:rFonts w:ascii="宋体" w:hint="eastAsia"/>
                <w:lang w:val="zh-CN" w:eastAsia="zh-CN"/>
              </w:rPr>
              <w:t>h</w:t>
            </w:r>
          </w:p>
        </w:tc>
      </w:tr>
      <w:tr w:rsidR="00643633" w14:paraId="5A47D504"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72DFB452" w14:textId="77777777" w:rsidR="00643633" w:rsidRDefault="00643633" w:rsidP="0092143B">
            <w:pPr>
              <w:widowControl w:val="0"/>
              <w:numPr>
                <w:ilvl w:val="0"/>
                <w:numId w:val="3"/>
              </w:numPr>
              <w:autoSpaceDE w:val="0"/>
              <w:autoSpaceDN w:val="0"/>
              <w:adjustRightInd w:val="0"/>
              <w:spacing w:after="0" w:line="240" w:lineRule="auto"/>
              <w:jc w:val="both"/>
              <w:rPr>
                <w:rFonts w:ascii="宋体"/>
                <w:lang w:val="zh-CN"/>
              </w:rPr>
            </w:pPr>
          </w:p>
        </w:tc>
        <w:tc>
          <w:tcPr>
            <w:tcW w:w="993" w:type="dxa"/>
            <w:tcBorders>
              <w:top w:val="single" w:sz="6" w:space="0" w:color="auto"/>
              <w:left w:val="single" w:sz="6" w:space="0" w:color="auto"/>
              <w:bottom w:val="single" w:sz="6" w:space="0" w:color="auto"/>
              <w:right w:val="single" w:sz="6" w:space="0" w:color="auto"/>
            </w:tcBorders>
          </w:tcPr>
          <w:p w14:paraId="0B15B184" w14:textId="77777777" w:rsidR="00643633" w:rsidRDefault="00643633" w:rsidP="00902957">
            <w:pPr>
              <w:widowControl w:val="0"/>
              <w:autoSpaceDE w:val="0"/>
              <w:autoSpaceDN w:val="0"/>
              <w:adjustRightInd w:val="0"/>
              <w:spacing w:after="0" w:line="240" w:lineRule="auto"/>
              <w:jc w:val="both"/>
              <w:rPr>
                <w:rFonts w:ascii="宋体"/>
                <w:lang w:val="zh-CN"/>
              </w:rPr>
            </w:pPr>
            <w:r>
              <w:rPr>
                <w:rFonts w:ascii="宋体" w:hint="eastAsia"/>
                <w:lang w:val="zh-CN" w:eastAsia="zh-CN"/>
              </w:rPr>
              <w:t>i</w:t>
            </w:r>
          </w:p>
        </w:tc>
      </w:tr>
      <w:tr w:rsidR="00643633" w14:paraId="32E8B7D1"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10C3DFE9" w14:textId="77777777" w:rsidR="00643633" w:rsidRDefault="00643633" w:rsidP="0092143B">
            <w:pPr>
              <w:widowControl w:val="0"/>
              <w:numPr>
                <w:ilvl w:val="0"/>
                <w:numId w:val="3"/>
              </w:numPr>
              <w:autoSpaceDE w:val="0"/>
              <w:autoSpaceDN w:val="0"/>
              <w:adjustRightInd w:val="0"/>
              <w:spacing w:after="0" w:line="240" w:lineRule="auto"/>
              <w:jc w:val="both"/>
              <w:rPr>
                <w:rFonts w:ascii="宋体"/>
                <w:lang w:val="zh-CN"/>
              </w:rPr>
            </w:pPr>
          </w:p>
        </w:tc>
        <w:tc>
          <w:tcPr>
            <w:tcW w:w="993" w:type="dxa"/>
            <w:tcBorders>
              <w:top w:val="single" w:sz="6" w:space="0" w:color="auto"/>
              <w:left w:val="single" w:sz="6" w:space="0" w:color="auto"/>
              <w:bottom w:val="single" w:sz="6" w:space="0" w:color="auto"/>
              <w:right w:val="single" w:sz="6" w:space="0" w:color="auto"/>
            </w:tcBorders>
          </w:tcPr>
          <w:p w14:paraId="45719EDF" w14:textId="77777777" w:rsidR="00643633" w:rsidRDefault="00643633" w:rsidP="00902957">
            <w:pPr>
              <w:widowControl w:val="0"/>
              <w:autoSpaceDE w:val="0"/>
              <w:autoSpaceDN w:val="0"/>
              <w:adjustRightInd w:val="0"/>
              <w:spacing w:after="0" w:line="240" w:lineRule="auto"/>
              <w:jc w:val="both"/>
              <w:rPr>
                <w:rFonts w:ascii="宋体"/>
                <w:lang w:val="zh-CN"/>
              </w:rPr>
            </w:pPr>
            <w:r>
              <w:rPr>
                <w:rFonts w:ascii="宋体" w:hint="eastAsia"/>
                <w:lang w:val="zh-CN" w:eastAsia="zh-CN"/>
              </w:rPr>
              <w:t>j</w:t>
            </w:r>
          </w:p>
        </w:tc>
      </w:tr>
      <w:tr w:rsidR="00643633" w14:paraId="5E7314EF"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24E0887F" w14:textId="77777777" w:rsidR="00643633" w:rsidRDefault="00643633" w:rsidP="0092143B">
            <w:pPr>
              <w:widowControl w:val="0"/>
              <w:numPr>
                <w:ilvl w:val="0"/>
                <w:numId w:val="3"/>
              </w:numPr>
              <w:autoSpaceDE w:val="0"/>
              <w:autoSpaceDN w:val="0"/>
              <w:adjustRightInd w:val="0"/>
              <w:spacing w:after="0" w:line="240" w:lineRule="auto"/>
              <w:jc w:val="both"/>
              <w:rPr>
                <w:rFonts w:ascii="宋体"/>
                <w:lang w:val="zh-CN"/>
              </w:rPr>
            </w:pPr>
          </w:p>
        </w:tc>
        <w:tc>
          <w:tcPr>
            <w:tcW w:w="993" w:type="dxa"/>
            <w:tcBorders>
              <w:top w:val="single" w:sz="6" w:space="0" w:color="auto"/>
              <w:left w:val="single" w:sz="6" w:space="0" w:color="auto"/>
              <w:bottom w:val="single" w:sz="6" w:space="0" w:color="auto"/>
              <w:right w:val="single" w:sz="6" w:space="0" w:color="auto"/>
            </w:tcBorders>
          </w:tcPr>
          <w:p w14:paraId="54E1331F" w14:textId="77777777" w:rsidR="00643633" w:rsidRDefault="00643633" w:rsidP="00902957">
            <w:pPr>
              <w:widowControl w:val="0"/>
              <w:autoSpaceDE w:val="0"/>
              <w:autoSpaceDN w:val="0"/>
              <w:adjustRightInd w:val="0"/>
              <w:spacing w:after="0" w:line="240" w:lineRule="auto"/>
              <w:jc w:val="both"/>
              <w:rPr>
                <w:rFonts w:ascii="宋体"/>
                <w:lang w:val="zh-CN" w:eastAsia="zh-CN"/>
              </w:rPr>
            </w:pPr>
            <w:r>
              <w:rPr>
                <w:rFonts w:ascii="宋体" w:hint="eastAsia"/>
                <w:lang w:val="zh-CN" w:eastAsia="zh-CN"/>
              </w:rPr>
              <w:t>k</w:t>
            </w:r>
          </w:p>
        </w:tc>
      </w:tr>
      <w:tr w:rsidR="00643633" w14:paraId="57A4B254"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7FF70B82" w14:textId="77777777" w:rsidR="00643633" w:rsidRDefault="00643633" w:rsidP="0092143B">
            <w:pPr>
              <w:widowControl w:val="0"/>
              <w:numPr>
                <w:ilvl w:val="0"/>
                <w:numId w:val="3"/>
              </w:numPr>
              <w:autoSpaceDE w:val="0"/>
              <w:autoSpaceDN w:val="0"/>
              <w:adjustRightInd w:val="0"/>
              <w:spacing w:after="0" w:line="240" w:lineRule="auto"/>
              <w:jc w:val="both"/>
              <w:rPr>
                <w:rFonts w:ascii="宋体"/>
                <w:lang w:val="zh-CN"/>
              </w:rPr>
            </w:pPr>
          </w:p>
        </w:tc>
        <w:tc>
          <w:tcPr>
            <w:tcW w:w="993" w:type="dxa"/>
            <w:tcBorders>
              <w:top w:val="single" w:sz="6" w:space="0" w:color="auto"/>
              <w:left w:val="single" w:sz="6" w:space="0" w:color="auto"/>
              <w:bottom w:val="single" w:sz="6" w:space="0" w:color="auto"/>
              <w:right w:val="single" w:sz="6" w:space="0" w:color="auto"/>
            </w:tcBorders>
          </w:tcPr>
          <w:p w14:paraId="43816FA4" w14:textId="77777777" w:rsidR="00643633" w:rsidRDefault="00643633" w:rsidP="00902957">
            <w:pPr>
              <w:widowControl w:val="0"/>
              <w:autoSpaceDE w:val="0"/>
              <w:autoSpaceDN w:val="0"/>
              <w:adjustRightInd w:val="0"/>
              <w:spacing w:after="0" w:line="240" w:lineRule="auto"/>
              <w:jc w:val="both"/>
              <w:rPr>
                <w:rFonts w:ascii="宋体"/>
                <w:lang w:val="zh-CN" w:eastAsia="zh-CN"/>
              </w:rPr>
            </w:pPr>
            <w:r>
              <w:rPr>
                <w:rFonts w:ascii="宋体" w:hint="eastAsia"/>
                <w:lang w:val="zh-CN" w:eastAsia="zh-CN"/>
              </w:rPr>
              <w:t>l</w:t>
            </w:r>
          </w:p>
        </w:tc>
      </w:tr>
      <w:tr w:rsidR="00643633" w14:paraId="72DEAF91"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645A32DB" w14:textId="77777777" w:rsidR="00643633" w:rsidRDefault="00643633" w:rsidP="0092143B">
            <w:pPr>
              <w:widowControl w:val="0"/>
              <w:numPr>
                <w:ilvl w:val="0"/>
                <w:numId w:val="3"/>
              </w:numPr>
              <w:autoSpaceDE w:val="0"/>
              <w:autoSpaceDN w:val="0"/>
              <w:adjustRightInd w:val="0"/>
              <w:spacing w:after="0" w:line="240" w:lineRule="auto"/>
              <w:jc w:val="both"/>
              <w:rPr>
                <w:rFonts w:ascii="宋体"/>
                <w:lang w:val="zh-CN"/>
              </w:rPr>
            </w:pPr>
          </w:p>
        </w:tc>
        <w:tc>
          <w:tcPr>
            <w:tcW w:w="993" w:type="dxa"/>
            <w:tcBorders>
              <w:top w:val="single" w:sz="6" w:space="0" w:color="auto"/>
              <w:left w:val="single" w:sz="6" w:space="0" w:color="auto"/>
              <w:bottom w:val="single" w:sz="6" w:space="0" w:color="auto"/>
              <w:right w:val="single" w:sz="6" w:space="0" w:color="auto"/>
            </w:tcBorders>
          </w:tcPr>
          <w:p w14:paraId="735DDC70" w14:textId="77777777" w:rsidR="00643633" w:rsidRDefault="00643633" w:rsidP="00902957">
            <w:pPr>
              <w:widowControl w:val="0"/>
              <w:autoSpaceDE w:val="0"/>
              <w:autoSpaceDN w:val="0"/>
              <w:adjustRightInd w:val="0"/>
              <w:spacing w:after="0" w:line="240" w:lineRule="auto"/>
              <w:jc w:val="both"/>
              <w:rPr>
                <w:rFonts w:ascii="宋体"/>
                <w:lang w:val="zh-CN"/>
              </w:rPr>
            </w:pPr>
            <w:r>
              <w:rPr>
                <w:rFonts w:ascii="宋体" w:hint="eastAsia"/>
                <w:lang w:val="zh-CN" w:eastAsia="zh-CN"/>
              </w:rPr>
              <w:t>m</w:t>
            </w:r>
          </w:p>
        </w:tc>
      </w:tr>
      <w:tr w:rsidR="00643633" w14:paraId="6F9D8586"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640249AE" w14:textId="77777777" w:rsidR="00643633" w:rsidRDefault="00643633" w:rsidP="0092143B">
            <w:pPr>
              <w:widowControl w:val="0"/>
              <w:numPr>
                <w:ilvl w:val="0"/>
                <w:numId w:val="3"/>
              </w:numPr>
              <w:autoSpaceDE w:val="0"/>
              <w:autoSpaceDN w:val="0"/>
              <w:adjustRightInd w:val="0"/>
              <w:spacing w:after="0" w:line="240" w:lineRule="auto"/>
              <w:jc w:val="both"/>
              <w:rPr>
                <w:rFonts w:ascii="宋体"/>
                <w:lang w:val="zh-CN"/>
              </w:rPr>
            </w:pPr>
          </w:p>
        </w:tc>
        <w:tc>
          <w:tcPr>
            <w:tcW w:w="993" w:type="dxa"/>
            <w:tcBorders>
              <w:top w:val="single" w:sz="6" w:space="0" w:color="auto"/>
              <w:left w:val="single" w:sz="6" w:space="0" w:color="auto"/>
              <w:bottom w:val="single" w:sz="6" w:space="0" w:color="auto"/>
              <w:right w:val="single" w:sz="6" w:space="0" w:color="auto"/>
            </w:tcBorders>
          </w:tcPr>
          <w:p w14:paraId="46D189BA" w14:textId="77777777" w:rsidR="00643633" w:rsidRDefault="00643633" w:rsidP="00902957">
            <w:pPr>
              <w:widowControl w:val="0"/>
              <w:autoSpaceDE w:val="0"/>
              <w:autoSpaceDN w:val="0"/>
              <w:adjustRightInd w:val="0"/>
              <w:spacing w:after="0" w:line="240" w:lineRule="auto"/>
              <w:jc w:val="both"/>
              <w:rPr>
                <w:rFonts w:ascii="宋体"/>
                <w:lang w:val="zh-CN"/>
              </w:rPr>
            </w:pPr>
            <w:r>
              <w:rPr>
                <w:rFonts w:ascii="宋体" w:hint="eastAsia"/>
                <w:lang w:val="zh-CN" w:eastAsia="zh-CN"/>
              </w:rPr>
              <w:t>n</w:t>
            </w:r>
          </w:p>
        </w:tc>
      </w:tr>
      <w:tr w:rsidR="00643633" w14:paraId="64E25EC8"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09186789" w14:textId="77777777" w:rsidR="00643633" w:rsidRDefault="00643633" w:rsidP="0092143B">
            <w:pPr>
              <w:widowControl w:val="0"/>
              <w:numPr>
                <w:ilvl w:val="0"/>
                <w:numId w:val="3"/>
              </w:numPr>
              <w:autoSpaceDE w:val="0"/>
              <w:autoSpaceDN w:val="0"/>
              <w:adjustRightInd w:val="0"/>
              <w:spacing w:after="0" w:line="240" w:lineRule="auto"/>
              <w:jc w:val="both"/>
              <w:rPr>
                <w:rFonts w:ascii="宋体"/>
                <w:color w:val="000000"/>
                <w:lang w:val="zh-CN"/>
              </w:rPr>
            </w:pPr>
          </w:p>
        </w:tc>
        <w:tc>
          <w:tcPr>
            <w:tcW w:w="993" w:type="dxa"/>
            <w:tcBorders>
              <w:top w:val="single" w:sz="6" w:space="0" w:color="auto"/>
              <w:left w:val="single" w:sz="6" w:space="0" w:color="auto"/>
              <w:bottom w:val="single" w:sz="6" w:space="0" w:color="auto"/>
              <w:right w:val="single" w:sz="6" w:space="0" w:color="auto"/>
            </w:tcBorders>
          </w:tcPr>
          <w:p w14:paraId="08489E02" w14:textId="77777777" w:rsidR="00643633" w:rsidRDefault="00643633" w:rsidP="00902957">
            <w:pPr>
              <w:widowControl w:val="0"/>
              <w:autoSpaceDE w:val="0"/>
              <w:autoSpaceDN w:val="0"/>
              <w:adjustRightInd w:val="0"/>
              <w:spacing w:after="0" w:line="240" w:lineRule="auto"/>
              <w:jc w:val="both"/>
              <w:rPr>
                <w:rFonts w:ascii="宋体"/>
                <w:lang w:val="zh-CN"/>
              </w:rPr>
            </w:pPr>
            <w:r>
              <w:rPr>
                <w:rFonts w:ascii="宋体" w:hint="eastAsia"/>
                <w:lang w:val="zh-CN" w:eastAsia="zh-CN"/>
              </w:rPr>
              <w:t>o</w:t>
            </w:r>
          </w:p>
        </w:tc>
      </w:tr>
      <w:tr w:rsidR="00643633" w14:paraId="14CAD68B"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5B5B175D" w14:textId="77777777" w:rsidR="00643633" w:rsidRDefault="00643633" w:rsidP="0092143B">
            <w:pPr>
              <w:widowControl w:val="0"/>
              <w:numPr>
                <w:ilvl w:val="0"/>
                <w:numId w:val="3"/>
              </w:numPr>
              <w:autoSpaceDE w:val="0"/>
              <w:autoSpaceDN w:val="0"/>
              <w:adjustRightInd w:val="0"/>
              <w:spacing w:after="0" w:line="240" w:lineRule="auto"/>
              <w:jc w:val="both"/>
              <w:rPr>
                <w:rFonts w:ascii="宋体"/>
                <w:color w:val="000000"/>
                <w:lang w:val="zh-CN"/>
              </w:rPr>
            </w:pPr>
          </w:p>
        </w:tc>
        <w:tc>
          <w:tcPr>
            <w:tcW w:w="993" w:type="dxa"/>
            <w:tcBorders>
              <w:top w:val="single" w:sz="6" w:space="0" w:color="auto"/>
              <w:left w:val="single" w:sz="6" w:space="0" w:color="auto"/>
              <w:bottom w:val="single" w:sz="6" w:space="0" w:color="auto"/>
              <w:right w:val="single" w:sz="6" w:space="0" w:color="auto"/>
            </w:tcBorders>
          </w:tcPr>
          <w:p w14:paraId="509C3C87" w14:textId="77777777" w:rsidR="00643633" w:rsidRDefault="00643633" w:rsidP="00902957">
            <w:pPr>
              <w:widowControl w:val="0"/>
              <w:autoSpaceDE w:val="0"/>
              <w:autoSpaceDN w:val="0"/>
              <w:adjustRightInd w:val="0"/>
              <w:spacing w:after="0" w:line="240" w:lineRule="auto"/>
              <w:jc w:val="both"/>
              <w:rPr>
                <w:rFonts w:ascii="宋体"/>
                <w:lang w:val="zh-CN"/>
              </w:rPr>
            </w:pPr>
            <w:r>
              <w:rPr>
                <w:rFonts w:ascii="宋体" w:hint="eastAsia"/>
                <w:lang w:val="zh-CN" w:eastAsia="zh-CN"/>
              </w:rPr>
              <w:t>p</w:t>
            </w:r>
          </w:p>
        </w:tc>
      </w:tr>
      <w:tr w:rsidR="00643633" w14:paraId="68F6F408"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4495619F" w14:textId="77777777" w:rsidR="00643633" w:rsidRDefault="00643633" w:rsidP="0092143B">
            <w:pPr>
              <w:widowControl w:val="0"/>
              <w:numPr>
                <w:ilvl w:val="0"/>
                <w:numId w:val="3"/>
              </w:numPr>
              <w:autoSpaceDE w:val="0"/>
              <w:autoSpaceDN w:val="0"/>
              <w:adjustRightInd w:val="0"/>
              <w:spacing w:after="0" w:line="240" w:lineRule="auto"/>
              <w:jc w:val="both"/>
              <w:rPr>
                <w:rFonts w:ascii="宋体"/>
                <w:color w:val="000000"/>
                <w:lang w:val="zh-CN"/>
              </w:rPr>
            </w:pPr>
          </w:p>
        </w:tc>
        <w:tc>
          <w:tcPr>
            <w:tcW w:w="993" w:type="dxa"/>
            <w:tcBorders>
              <w:top w:val="single" w:sz="6" w:space="0" w:color="auto"/>
              <w:left w:val="single" w:sz="6" w:space="0" w:color="auto"/>
              <w:bottom w:val="single" w:sz="6" w:space="0" w:color="auto"/>
              <w:right w:val="single" w:sz="6" w:space="0" w:color="auto"/>
            </w:tcBorders>
          </w:tcPr>
          <w:p w14:paraId="31CEE369" w14:textId="77777777" w:rsidR="00643633" w:rsidRDefault="00643633" w:rsidP="00902957">
            <w:pPr>
              <w:widowControl w:val="0"/>
              <w:autoSpaceDE w:val="0"/>
              <w:autoSpaceDN w:val="0"/>
              <w:adjustRightInd w:val="0"/>
              <w:spacing w:after="0" w:line="240" w:lineRule="auto"/>
              <w:jc w:val="both"/>
              <w:rPr>
                <w:rFonts w:ascii="宋体"/>
                <w:lang w:val="zh-CN"/>
              </w:rPr>
            </w:pPr>
            <w:r>
              <w:rPr>
                <w:rFonts w:ascii="宋体" w:hint="eastAsia"/>
                <w:lang w:val="zh-CN" w:eastAsia="zh-CN"/>
              </w:rPr>
              <w:t>q</w:t>
            </w:r>
          </w:p>
        </w:tc>
      </w:tr>
      <w:tr w:rsidR="00643633" w14:paraId="1E950901"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64FCBC48" w14:textId="77777777" w:rsidR="00643633" w:rsidRDefault="00643633" w:rsidP="0092143B">
            <w:pPr>
              <w:widowControl w:val="0"/>
              <w:numPr>
                <w:ilvl w:val="0"/>
                <w:numId w:val="3"/>
              </w:numPr>
              <w:autoSpaceDE w:val="0"/>
              <w:autoSpaceDN w:val="0"/>
              <w:adjustRightInd w:val="0"/>
              <w:spacing w:after="0" w:line="240" w:lineRule="auto"/>
              <w:jc w:val="both"/>
              <w:rPr>
                <w:rFonts w:ascii="宋体"/>
                <w:color w:val="000000"/>
                <w:lang w:val="zh-CN"/>
              </w:rPr>
            </w:pPr>
          </w:p>
        </w:tc>
        <w:tc>
          <w:tcPr>
            <w:tcW w:w="993" w:type="dxa"/>
            <w:tcBorders>
              <w:top w:val="single" w:sz="6" w:space="0" w:color="auto"/>
              <w:left w:val="single" w:sz="6" w:space="0" w:color="auto"/>
              <w:bottom w:val="single" w:sz="6" w:space="0" w:color="auto"/>
              <w:right w:val="single" w:sz="6" w:space="0" w:color="auto"/>
            </w:tcBorders>
          </w:tcPr>
          <w:p w14:paraId="4ED00D24" w14:textId="77777777" w:rsidR="00643633" w:rsidRDefault="00643633" w:rsidP="00902957">
            <w:pPr>
              <w:widowControl w:val="0"/>
              <w:autoSpaceDE w:val="0"/>
              <w:autoSpaceDN w:val="0"/>
              <w:adjustRightInd w:val="0"/>
              <w:spacing w:after="0" w:line="240" w:lineRule="auto"/>
              <w:jc w:val="both"/>
              <w:rPr>
                <w:rFonts w:ascii="宋体"/>
                <w:lang w:val="zh-CN"/>
              </w:rPr>
            </w:pPr>
            <w:r>
              <w:rPr>
                <w:rFonts w:ascii="宋体" w:hint="eastAsia"/>
                <w:lang w:val="zh-CN" w:eastAsia="zh-CN"/>
              </w:rPr>
              <w:t>r</w:t>
            </w:r>
          </w:p>
        </w:tc>
      </w:tr>
      <w:tr w:rsidR="00643633" w14:paraId="1B6E196C" w14:textId="77777777" w:rsidTr="000A6AD0">
        <w:trPr>
          <w:jc w:val="center"/>
        </w:trPr>
        <w:tc>
          <w:tcPr>
            <w:tcW w:w="1826" w:type="dxa"/>
            <w:tcBorders>
              <w:top w:val="single" w:sz="6" w:space="0" w:color="auto"/>
              <w:left w:val="single" w:sz="6" w:space="0" w:color="auto"/>
              <w:bottom w:val="single" w:sz="6" w:space="0" w:color="auto"/>
              <w:right w:val="single" w:sz="6" w:space="0" w:color="auto"/>
            </w:tcBorders>
          </w:tcPr>
          <w:p w14:paraId="5687268E" w14:textId="77777777" w:rsidR="00643633" w:rsidRDefault="00643633" w:rsidP="001E192A">
            <w:pPr>
              <w:widowControl w:val="0"/>
              <w:autoSpaceDE w:val="0"/>
              <w:autoSpaceDN w:val="0"/>
              <w:adjustRightInd w:val="0"/>
              <w:spacing w:after="0" w:line="240" w:lineRule="auto"/>
              <w:jc w:val="both"/>
              <w:rPr>
                <w:rFonts w:ascii="宋体"/>
                <w:color w:val="000000"/>
                <w:lang w:val="zh-CN"/>
              </w:rPr>
            </w:pPr>
            <w:r>
              <w:rPr>
                <w:rFonts w:ascii="宋体"/>
                <w:color w:val="000000"/>
                <w:lang w:val="zh-CN" w:eastAsia="zh-CN"/>
              </w:rPr>
              <w:t>A</w:t>
            </w:r>
            <w:r>
              <w:rPr>
                <w:rFonts w:ascii="宋体" w:hint="eastAsia"/>
                <w:color w:val="000000"/>
                <w:lang w:val="zh-CN" w:eastAsia="zh-CN"/>
              </w:rPr>
              <w:t>ll</w:t>
            </w:r>
          </w:p>
        </w:tc>
        <w:tc>
          <w:tcPr>
            <w:tcW w:w="993" w:type="dxa"/>
            <w:tcBorders>
              <w:top w:val="single" w:sz="6" w:space="0" w:color="auto"/>
              <w:left w:val="single" w:sz="6" w:space="0" w:color="auto"/>
              <w:bottom w:val="single" w:sz="6" w:space="0" w:color="auto"/>
              <w:right w:val="single" w:sz="6" w:space="0" w:color="auto"/>
            </w:tcBorders>
          </w:tcPr>
          <w:p w14:paraId="19DF0276" w14:textId="77777777" w:rsidR="00643633" w:rsidRDefault="0004624D" w:rsidP="00B342CF">
            <w:pPr>
              <w:widowControl w:val="0"/>
              <w:autoSpaceDE w:val="0"/>
              <w:autoSpaceDN w:val="0"/>
              <w:adjustRightInd w:val="0"/>
              <w:spacing w:after="0" w:line="240" w:lineRule="auto"/>
              <w:jc w:val="both"/>
              <w:rPr>
                <w:rFonts w:ascii="宋体"/>
                <w:lang w:val="zh-CN"/>
              </w:rPr>
            </w:pPr>
            <w:r>
              <w:rPr>
                <w:rFonts w:ascii="宋体" w:hint="eastAsia"/>
                <w:lang w:val="zh-CN" w:eastAsia="zh-CN"/>
              </w:rPr>
              <w:t>#</w:t>
            </w:r>
          </w:p>
        </w:tc>
      </w:tr>
    </w:tbl>
    <w:p w14:paraId="69D212AF" w14:textId="77777777" w:rsidR="0092143B" w:rsidRPr="00630DFB" w:rsidRDefault="0092143B" w:rsidP="00630DFB">
      <w:pPr>
        <w:pStyle w:val="af0"/>
        <w:autoSpaceDE w:val="0"/>
        <w:autoSpaceDN w:val="0"/>
        <w:adjustRightInd w:val="0"/>
        <w:ind w:left="630"/>
        <w:rPr>
          <w:color w:val="000000"/>
          <w:lang w:eastAsia="zh-CN"/>
        </w:rPr>
      </w:pPr>
    </w:p>
    <w:p w14:paraId="3B23A43B" w14:textId="77777777" w:rsidR="00630DFB" w:rsidRDefault="00630DFB" w:rsidP="00630DFB">
      <w:pPr>
        <w:pStyle w:val="af0"/>
        <w:autoSpaceDE w:val="0"/>
        <w:autoSpaceDN w:val="0"/>
        <w:adjustRightInd w:val="0"/>
        <w:ind w:left="630" w:right="-154"/>
        <w:rPr>
          <w:rFonts w:ascii="宋体"/>
          <w:color w:val="000000"/>
          <w:lang w:val="zh-CN" w:eastAsia="zh-CN"/>
        </w:rPr>
      </w:pPr>
      <w:r w:rsidRPr="00630DFB">
        <w:rPr>
          <w:color w:val="000000"/>
          <w:lang w:eastAsia="zh-CN"/>
        </w:rPr>
        <w:t>&lt;</w:t>
      </w:r>
      <w:proofErr w:type="spellStart"/>
      <w:r w:rsidRPr="00630DFB">
        <w:rPr>
          <w:color w:val="000000"/>
          <w:lang w:eastAsia="zh-CN"/>
        </w:rPr>
        <w:t>ctag</w:t>
      </w:r>
      <w:proofErr w:type="spellEnd"/>
      <w:r w:rsidRPr="00630DFB">
        <w:rPr>
          <w:color w:val="000000"/>
          <w:lang w:eastAsia="zh-CN"/>
        </w:rPr>
        <w:t xml:space="preserve">&gt;: </w:t>
      </w:r>
      <w:r w:rsidRPr="00630DFB">
        <w:rPr>
          <w:rFonts w:ascii="宋体" w:hint="eastAsia"/>
          <w:color w:val="000000"/>
          <w:lang w:val="zh-CN" w:eastAsia="zh-CN"/>
        </w:rPr>
        <w:t>相关标志，将输入命令和相应的输出响应关联起来，与确认信息和响应信息中的</w:t>
      </w:r>
      <w:r w:rsidRPr="00630DFB">
        <w:rPr>
          <w:color w:val="000000"/>
          <w:lang w:eastAsia="zh-CN"/>
        </w:rPr>
        <w:t>&lt;</w:t>
      </w:r>
      <w:proofErr w:type="spellStart"/>
      <w:r w:rsidRPr="00630DFB">
        <w:rPr>
          <w:color w:val="000000"/>
          <w:lang w:eastAsia="zh-CN"/>
        </w:rPr>
        <w:t>ctag</w:t>
      </w:r>
      <w:proofErr w:type="spellEnd"/>
      <w:r w:rsidRPr="00630DFB">
        <w:rPr>
          <w:color w:val="000000"/>
          <w:lang w:eastAsia="zh-CN"/>
        </w:rPr>
        <w:t>&gt;</w:t>
      </w:r>
      <w:r w:rsidRPr="00630DFB">
        <w:rPr>
          <w:rFonts w:ascii="宋体" w:hint="eastAsia"/>
          <w:color w:val="000000"/>
          <w:lang w:val="zh-CN" w:eastAsia="zh-CN"/>
        </w:rPr>
        <w:t>相对应。必须为一个任意非零值，字段长度为</w:t>
      </w:r>
      <w:r w:rsidRPr="00630DFB">
        <w:rPr>
          <w:color w:val="000000"/>
          <w:lang w:eastAsia="zh-CN"/>
        </w:rPr>
        <w:t>6</w:t>
      </w:r>
      <w:r w:rsidRPr="00630DFB">
        <w:rPr>
          <w:rFonts w:ascii="宋体" w:hint="eastAsia"/>
          <w:color w:val="000000"/>
          <w:lang w:val="zh-CN" w:eastAsia="zh-CN"/>
        </w:rPr>
        <w:t>位。其中第一位代表发出命令的网管中心的级别。</w:t>
      </w:r>
    </w:p>
    <w:p w14:paraId="61605169" w14:textId="77777777" w:rsidR="00CE05F2" w:rsidRPr="00CE05F2" w:rsidRDefault="00CE05F2" w:rsidP="00CE05F2">
      <w:pPr>
        <w:pStyle w:val="af0"/>
        <w:autoSpaceDE w:val="0"/>
        <w:autoSpaceDN w:val="0"/>
        <w:adjustRightInd w:val="0"/>
        <w:ind w:left="630" w:right="-154" w:firstLine="210"/>
        <w:rPr>
          <w:rFonts w:ascii="宋体"/>
          <w:color w:val="000000"/>
          <w:lang w:eastAsia="zh-CN"/>
        </w:rPr>
      </w:pPr>
      <w:r w:rsidRPr="00CE05F2">
        <w:rPr>
          <w:rFonts w:ascii="宋体" w:hint="eastAsia"/>
          <w:color w:val="000000"/>
          <w:lang w:eastAsia="zh-CN"/>
        </w:rPr>
        <w:t>在网管设置命令下发时，输入命令的</w:t>
      </w:r>
      <w:proofErr w:type="spellStart"/>
      <w:r w:rsidRPr="00CE05F2">
        <w:rPr>
          <w:rFonts w:ascii="宋体" w:hint="eastAsia"/>
          <w:color w:val="000000"/>
          <w:lang w:eastAsia="zh-CN"/>
        </w:rPr>
        <w:t>ctag</w:t>
      </w:r>
      <w:proofErr w:type="spellEnd"/>
      <w:r w:rsidRPr="00CE05F2">
        <w:rPr>
          <w:rFonts w:ascii="宋体" w:hint="eastAsia"/>
          <w:color w:val="000000"/>
          <w:lang w:eastAsia="zh-CN"/>
        </w:rPr>
        <w:t>的首字符表示了网管系统的级别，区域中心网管系统下发的命令的</w:t>
      </w:r>
      <w:proofErr w:type="spellStart"/>
      <w:r w:rsidRPr="00CE05F2">
        <w:rPr>
          <w:rFonts w:ascii="宋体" w:hint="eastAsia"/>
          <w:color w:val="000000"/>
          <w:lang w:eastAsia="zh-CN"/>
        </w:rPr>
        <w:t>ctag</w:t>
      </w:r>
      <w:proofErr w:type="spellEnd"/>
      <w:r w:rsidRPr="00CE05F2">
        <w:rPr>
          <w:rFonts w:ascii="宋体" w:hint="eastAsia"/>
          <w:color w:val="000000"/>
          <w:lang w:eastAsia="zh-CN"/>
        </w:rPr>
        <w:t>的首字符是“R”，而本地网管系统下发命令的</w:t>
      </w:r>
      <w:proofErr w:type="spellStart"/>
      <w:r w:rsidRPr="00CE05F2">
        <w:rPr>
          <w:rFonts w:ascii="宋体" w:hint="eastAsia"/>
          <w:color w:val="000000"/>
          <w:lang w:eastAsia="zh-CN"/>
        </w:rPr>
        <w:t>ctag</w:t>
      </w:r>
      <w:proofErr w:type="spellEnd"/>
      <w:r w:rsidRPr="00CE05F2">
        <w:rPr>
          <w:rFonts w:ascii="宋体" w:hint="eastAsia"/>
          <w:color w:val="000000"/>
          <w:lang w:eastAsia="zh-CN"/>
        </w:rPr>
        <w:t>的首字符是“L”。</w:t>
      </w:r>
    </w:p>
    <w:p w14:paraId="47200B27" w14:textId="77777777" w:rsidR="00CE05F2" w:rsidRPr="00CE05F2" w:rsidRDefault="00CE05F2" w:rsidP="00630DFB">
      <w:pPr>
        <w:pStyle w:val="af0"/>
        <w:autoSpaceDE w:val="0"/>
        <w:autoSpaceDN w:val="0"/>
        <w:adjustRightInd w:val="0"/>
        <w:ind w:left="630" w:right="-154"/>
        <w:rPr>
          <w:color w:val="000000"/>
          <w:lang w:eastAsia="zh-CN"/>
        </w:rPr>
      </w:pPr>
    </w:p>
    <w:p w14:paraId="3358A120" w14:textId="77777777" w:rsidR="00630DFB" w:rsidRPr="00630DFB" w:rsidRDefault="00630DFB" w:rsidP="00630DFB">
      <w:pPr>
        <w:pStyle w:val="af0"/>
        <w:autoSpaceDE w:val="0"/>
        <w:autoSpaceDN w:val="0"/>
        <w:adjustRightInd w:val="0"/>
        <w:ind w:left="630"/>
        <w:rPr>
          <w:color w:val="000000"/>
          <w:lang w:eastAsia="zh-CN"/>
        </w:rPr>
      </w:pPr>
      <w:r w:rsidRPr="00630DFB">
        <w:rPr>
          <w:color w:val="000000"/>
          <w:lang w:eastAsia="zh-CN"/>
        </w:rPr>
        <w:t xml:space="preserve">&lt;password&gt;: </w:t>
      </w:r>
      <w:r w:rsidRPr="00630DFB">
        <w:rPr>
          <w:rFonts w:ascii="宋体" w:hint="eastAsia"/>
          <w:color w:val="000000"/>
          <w:lang w:val="zh-CN" w:eastAsia="zh-CN"/>
        </w:rPr>
        <w:t>设置命令的密码；将命令的输入密码加上一个掩码后的值；字段长度为</w:t>
      </w:r>
      <w:r w:rsidRPr="00630DFB">
        <w:rPr>
          <w:color w:val="000000"/>
          <w:lang w:eastAsia="zh-CN"/>
        </w:rPr>
        <w:t>8</w:t>
      </w:r>
      <w:r w:rsidRPr="00630DFB">
        <w:rPr>
          <w:rFonts w:ascii="宋体" w:hint="eastAsia"/>
          <w:color w:val="000000"/>
          <w:lang w:val="zh-CN" w:eastAsia="zh-CN"/>
        </w:rPr>
        <w:t>。</w:t>
      </w:r>
    </w:p>
    <w:p w14:paraId="6A2A06D0" w14:textId="77777777" w:rsidR="00630DFB" w:rsidRPr="00630DFB" w:rsidRDefault="00630DFB" w:rsidP="00630DFB">
      <w:pPr>
        <w:pStyle w:val="af0"/>
        <w:autoSpaceDE w:val="0"/>
        <w:autoSpaceDN w:val="0"/>
        <w:adjustRightInd w:val="0"/>
        <w:ind w:left="630" w:right="-154"/>
        <w:rPr>
          <w:color w:val="000000"/>
          <w:lang w:eastAsia="zh-CN"/>
        </w:rPr>
      </w:pPr>
      <w:r w:rsidRPr="00630DFB">
        <w:rPr>
          <w:color w:val="000000"/>
          <w:lang w:eastAsia="zh-CN"/>
        </w:rPr>
        <w:t xml:space="preserve">&lt;msg blk&gt;: </w:t>
      </w:r>
      <w:r w:rsidRPr="00630DFB">
        <w:rPr>
          <w:rFonts w:ascii="宋体" w:hint="eastAsia"/>
          <w:color w:val="000000"/>
          <w:lang w:val="zh-CN" w:eastAsia="zh-CN"/>
        </w:rPr>
        <w:t>具体命令的参数块，可以由几个数据块组成，数据块之间用冒号分开，每个数据块的参数之间以逗号间隔。</w:t>
      </w:r>
    </w:p>
    <w:p w14:paraId="6954509F" w14:textId="77777777" w:rsidR="00630DFB" w:rsidRPr="00630DFB" w:rsidRDefault="00630DFB" w:rsidP="00630DFB">
      <w:pPr>
        <w:pStyle w:val="af0"/>
        <w:autoSpaceDE w:val="0"/>
        <w:autoSpaceDN w:val="0"/>
        <w:adjustRightInd w:val="0"/>
        <w:ind w:left="630" w:right="-154"/>
        <w:rPr>
          <w:color w:val="000000"/>
          <w:lang w:eastAsia="zh-CN"/>
        </w:rPr>
      </w:pPr>
      <w:r w:rsidRPr="00630DFB">
        <w:rPr>
          <w:rFonts w:ascii="宋体" w:hint="eastAsia"/>
          <w:color w:val="000000"/>
          <w:lang w:val="zh-CN" w:eastAsia="zh-CN"/>
        </w:rPr>
        <w:t>冒号</w:t>
      </w:r>
      <w:r w:rsidRPr="00630DFB">
        <w:rPr>
          <w:color w:val="000000"/>
          <w:lang w:eastAsia="zh-CN"/>
        </w:rPr>
        <w:t xml:space="preserve">: </w:t>
      </w:r>
      <w:r w:rsidRPr="00630DFB">
        <w:rPr>
          <w:rFonts w:ascii="宋体" w:hint="eastAsia"/>
          <w:color w:val="000000"/>
          <w:lang w:val="zh-CN" w:eastAsia="zh-CN"/>
        </w:rPr>
        <w:t>间隔符。</w:t>
      </w:r>
    </w:p>
    <w:p w14:paraId="62A5D5A7" w14:textId="77777777" w:rsidR="00395993" w:rsidRPr="00395993" w:rsidRDefault="00630DFB" w:rsidP="00630DFB">
      <w:pPr>
        <w:pStyle w:val="af0"/>
        <w:ind w:left="630"/>
        <w:rPr>
          <w:lang w:eastAsia="zh-CN"/>
        </w:rPr>
      </w:pPr>
      <w:r w:rsidRPr="00630DFB">
        <w:rPr>
          <w:rFonts w:ascii="宋体" w:hint="eastAsia"/>
          <w:color w:val="000000"/>
          <w:lang w:val="zh-CN" w:eastAsia="zh-CN"/>
        </w:rPr>
        <w:t>分号</w:t>
      </w:r>
      <w:r w:rsidRPr="00630DFB">
        <w:rPr>
          <w:color w:val="000000"/>
          <w:lang w:eastAsia="zh-CN"/>
        </w:rPr>
        <w:t xml:space="preserve">: </w:t>
      </w:r>
      <w:r w:rsidRPr="00630DFB">
        <w:rPr>
          <w:rFonts w:ascii="宋体" w:hint="eastAsia"/>
          <w:color w:val="000000"/>
          <w:lang w:val="zh-CN" w:eastAsia="zh-CN"/>
        </w:rPr>
        <w:t>输入命令的结束符。</w:t>
      </w:r>
    </w:p>
    <w:p w14:paraId="0F02451B" w14:textId="77777777" w:rsidR="005B33C9" w:rsidRDefault="0036569B" w:rsidP="00837CD2">
      <w:pPr>
        <w:pStyle w:val="3"/>
        <w:rPr>
          <w:lang w:eastAsia="zh-CN"/>
        </w:rPr>
      </w:pPr>
      <w:r>
        <w:rPr>
          <w:rFonts w:hint="eastAsia"/>
          <w:lang w:eastAsia="zh-CN"/>
        </w:rPr>
        <w:t xml:space="preserve">1.4.4 </w:t>
      </w:r>
      <w:r>
        <w:rPr>
          <w:rFonts w:hint="eastAsia"/>
          <w:lang w:eastAsia="zh-CN"/>
        </w:rPr>
        <w:t>响应命令的一般格式</w:t>
      </w:r>
    </w:p>
    <w:p w14:paraId="6521E3B0" w14:textId="77777777" w:rsidR="005B33C9" w:rsidRPr="001D4F90" w:rsidRDefault="001D4F90" w:rsidP="00837CD2">
      <w:pPr>
        <w:pStyle w:val="4"/>
        <w:rPr>
          <w:szCs w:val="21"/>
          <w:lang w:eastAsia="zh-CN"/>
        </w:rPr>
      </w:pPr>
      <w:r w:rsidRPr="001D4F90">
        <w:rPr>
          <w:rFonts w:hint="eastAsia"/>
          <w:lang w:eastAsia="zh-CN"/>
        </w:rPr>
        <w:t>1.4.4.1</w:t>
      </w:r>
      <w:r w:rsidRPr="001D4F90">
        <w:rPr>
          <w:rFonts w:hint="eastAsia"/>
          <w:lang w:eastAsia="zh-CN"/>
        </w:rPr>
        <w:t>执行成功的响应格式</w:t>
      </w:r>
    </w:p>
    <w:p w14:paraId="6028D0B2" w14:textId="77777777" w:rsidR="006C74FF" w:rsidRDefault="006C74FF" w:rsidP="0010064C">
      <w:pPr>
        <w:autoSpaceDE w:val="0"/>
        <w:autoSpaceDN w:val="0"/>
        <w:adjustRightInd w:val="0"/>
        <w:ind w:left="420" w:right="-154" w:firstLine="630"/>
        <w:rPr>
          <w:color w:val="000000"/>
        </w:rPr>
      </w:pPr>
      <w:r>
        <w:rPr>
          <w:color w:val="000000"/>
        </w:rPr>
        <w:t>&lt;</w:t>
      </w:r>
      <w:proofErr w:type="spellStart"/>
      <w:r>
        <w:rPr>
          <w:color w:val="000000"/>
        </w:rPr>
        <w:t>cr</w:t>
      </w:r>
      <w:proofErr w:type="spellEnd"/>
      <w:r>
        <w:rPr>
          <w:color w:val="000000"/>
        </w:rPr>
        <w:t>&gt;&lt;</w:t>
      </w:r>
      <w:proofErr w:type="spellStart"/>
      <w:r>
        <w:rPr>
          <w:color w:val="000000"/>
        </w:rPr>
        <w:t>lf</w:t>
      </w:r>
      <w:proofErr w:type="spellEnd"/>
      <w:r>
        <w:rPr>
          <w:color w:val="000000"/>
        </w:rPr>
        <w:t>&gt;&lt;</w:t>
      </w:r>
      <w:proofErr w:type="spellStart"/>
      <w:r>
        <w:rPr>
          <w:color w:val="000000"/>
        </w:rPr>
        <w:t>lf</w:t>
      </w:r>
      <w:proofErr w:type="spellEnd"/>
      <w:r>
        <w:rPr>
          <w:color w:val="000000"/>
        </w:rPr>
        <w:t>&gt;</w:t>
      </w:r>
      <w:r>
        <w:rPr>
          <w:color w:val="000000"/>
        </w:rPr>
        <w:br/>
        <w:t xml:space="preserve">      ^^^&lt;</w:t>
      </w:r>
      <w:proofErr w:type="spellStart"/>
      <w:r>
        <w:rPr>
          <w:color w:val="000000"/>
        </w:rPr>
        <w:t>sid</w:t>
      </w:r>
      <w:proofErr w:type="spellEnd"/>
      <w:r>
        <w:rPr>
          <w:color w:val="000000"/>
        </w:rPr>
        <w:t>&gt;^&lt;da</w:t>
      </w:r>
      <w:r w:rsidR="008074EE">
        <w:rPr>
          <w:color w:val="000000"/>
        </w:rPr>
        <w:t>te&gt;^&lt;time&gt;&lt;</w:t>
      </w:r>
      <w:proofErr w:type="spellStart"/>
      <w:r w:rsidR="008074EE">
        <w:rPr>
          <w:color w:val="000000"/>
        </w:rPr>
        <w:t>cr</w:t>
      </w:r>
      <w:proofErr w:type="spellEnd"/>
      <w:r w:rsidR="008074EE">
        <w:rPr>
          <w:color w:val="000000"/>
        </w:rPr>
        <w:t>&gt;&lt;</w:t>
      </w:r>
      <w:proofErr w:type="spellStart"/>
      <w:r w:rsidR="008074EE">
        <w:rPr>
          <w:color w:val="000000"/>
        </w:rPr>
        <w:t>lf</w:t>
      </w:r>
      <w:proofErr w:type="spellEnd"/>
      <w:r w:rsidR="008074EE">
        <w:rPr>
          <w:color w:val="000000"/>
        </w:rPr>
        <w:t>&gt;</w:t>
      </w:r>
      <w:r w:rsidR="008074EE">
        <w:rPr>
          <w:color w:val="000000"/>
        </w:rPr>
        <w:br/>
        <w:t xml:space="preserve">      M^^&lt;</w:t>
      </w:r>
      <w:proofErr w:type="spellStart"/>
      <w:r w:rsidR="008074EE">
        <w:rPr>
          <w:color w:val="000000"/>
        </w:rPr>
        <w:t>c</w:t>
      </w:r>
      <w:r w:rsidR="008074EE">
        <w:rPr>
          <w:rFonts w:hint="eastAsia"/>
          <w:color w:val="000000"/>
          <w:lang w:eastAsia="zh-CN"/>
        </w:rPr>
        <w:t>ta</w:t>
      </w:r>
      <w:r>
        <w:rPr>
          <w:color w:val="000000"/>
        </w:rPr>
        <w:t>g</w:t>
      </w:r>
      <w:proofErr w:type="spellEnd"/>
      <w:r>
        <w:rPr>
          <w:color w:val="000000"/>
        </w:rPr>
        <w:t>&gt;^COMPLD&lt;</w:t>
      </w:r>
      <w:proofErr w:type="spellStart"/>
      <w:r>
        <w:rPr>
          <w:color w:val="000000"/>
        </w:rPr>
        <w:t>cr</w:t>
      </w:r>
      <w:proofErr w:type="spellEnd"/>
      <w:r>
        <w:rPr>
          <w:color w:val="000000"/>
        </w:rPr>
        <w:t>&gt;&lt;</w:t>
      </w:r>
      <w:proofErr w:type="spellStart"/>
      <w:r>
        <w:rPr>
          <w:color w:val="000000"/>
        </w:rPr>
        <w:t>lf</w:t>
      </w:r>
      <w:proofErr w:type="spellEnd"/>
      <w:r>
        <w:rPr>
          <w:color w:val="000000"/>
        </w:rPr>
        <w:t>&gt;</w:t>
      </w:r>
      <w:r>
        <w:rPr>
          <w:color w:val="000000"/>
        </w:rPr>
        <w:br/>
        <w:t xml:space="preserve">      [^^^&lt;response message&gt;&lt;</w:t>
      </w:r>
      <w:proofErr w:type="spellStart"/>
      <w:r>
        <w:rPr>
          <w:color w:val="000000"/>
        </w:rPr>
        <w:t>cr</w:t>
      </w:r>
      <w:proofErr w:type="spellEnd"/>
      <w:r>
        <w:rPr>
          <w:color w:val="000000"/>
        </w:rPr>
        <w:t>&gt;&lt;</w:t>
      </w:r>
      <w:proofErr w:type="spellStart"/>
      <w:r>
        <w:rPr>
          <w:color w:val="000000"/>
        </w:rPr>
        <w:t>lf</w:t>
      </w:r>
      <w:proofErr w:type="spellEnd"/>
      <w:r>
        <w:rPr>
          <w:color w:val="000000"/>
        </w:rPr>
        <w:t>&gt;]*</w:t>
      </w:r>
      <w:r w:rsidR="0010064C">
        <w:rPr>
          <w:color w:val="000000"/>
        </w:rPr>
        <w:t xml:space="preserve"> ;</w:t>
      </w:r>
      <w:r w:rsidR="0010064C">
        <w:rPr>
          <w:color w:val="000000"/>
        </w:rPr>
        <w:br/>
      </w:r>
      <w:r>
        <w:rPr>
          <w:color w:val="000000"/>
        </w:rPr>
        <w:t>&lt;</w:t>
      </w:r>
      <w:proofErr w:type="spellStart"/>
      <w:r>
        <w:rPr>
          <w:color w:val="000000"/>
        </w:rPr>
        <w:t>sid</w:t>
      </w:r>
      <w:proofErr w:type="spellEnd"/>
      <w:r>
        <w:rPr>
          <w:color w:val="000000"/>
        </w:rPr>
        <w:t>&gt;</w:t>
      </w:r>
      <w:r>
        <w:rPr>
          <w:rFonts w:ascii="宋体" w:hint="eastAsia"/>
          <w:color w:val="000000"/>
        </w:rPr>
        <w:t>：</w:t>
      </w:r>
      <w:proofErr w:type="spellStart"/>
      <w:r>
        <w:rPr>
          <w:rFonts w:ascii="宋体" w:hint="eastAsia"/>
          <w:color w:val="000000"/>
          <w:lang w:val="zh-CN"/>
        </w:rPr>
        <w:t>系统标识符。和命令格式中的</w:t>
      </w:r>
      <w:proofErr w:type="spellEnd"/>
      <w:r>
        <w:rPr>
          <w:color w:val="000000"/>
        </w:rPr>
        <w:t>&lt;</w:t>
      </w:r>
      <w:proofErr w:type="spellStart"/>
      <w:r>
        <w:rPr>
          <w:color w:val="000000"/>
        </w:rPr>
        <w:t>tid</w:t>
      </w:r>
      <w:proofErr w:type="spellEnd"/>
      <w:r>
        <w:rPr>
          <w:color w:val="000000"/>
        </w:rPr>
        <w:t>&gt;</w:t>
      </w:r>
      <w:proofErr w:type="spellStart"/>
      <w:r>
        <w:rPr>
          <w:rFonts w:ascii="宋体" w:hint="eastAsia"/>
          <w:color w:val="000000"/>
          <w:lang w:val="zh-CN"/>
        </w:rPr>
        <w:t>相同</w:t>
      </w:r>
      <w:proofErr w:type="spellEnd"/>
      <w:r>
        <w:rPr>
          <w:rFonts w:ascii="宋体" w:hint="eastAsia"/>
          <w:color w:val="000000"/>
        </w:rPr>
        <w:t>；</w:t>
      </w:r>
    </w:p>
    <w:p w14:paraId="18DB1CE0" w14:textId="77777777" w:rsidR="006C74FF" w:rsidRDefault="006C74FF" w:rsidP="004D6F7A">
      <w:pPr>
        <w:autoSpaceDE w:val="0"/>
        <w:autoSpaceDN w:val="0"/>
        <w:adjustRightInd w:val="0"/>
        <w:ind w:left="210" w:right="-154" w:firstLine="210"/>
        <w:rPr>
          <w:color w:val="000000"/>
        </w:rPr>
      </w:pPr>
      <w:r>
        <w:rPr>
          <w:color w:val="000000"/>
        </w:rPr>
        <w:lastRenderedPageBreak/>
        <w:t>&lt;date&gt;</w:t>
      </w:r>
      <w:r>
        <w:rPr>
          <w:rFonts w:ascii="宋体" w:hint="eastAsia"/>
          <w:color w:val="000000"/>
        </w:rPr>
        <w:t>：</w:t>
      </w:r>
      <w:proofErr w:type="spellStart"/>
      <w:r>
        <w:rPr>
          <w:rFonts w:ascii="宋体" w:hint="eastAsia"/>
          <w:color w:val="000000"/>
          <w:lang w:val="zh-CN"/>
        </w:rPr>
        <w:t>响应日期</w:t>
      </w:r>
      <w:r>
        <w:rPr>
          <w:rFonts w:ascii="宋体" w:hint="eastAsia"/>
          <w:color w:val="000000"/>
        </w:rPr>
        <w:t>；</w:t>
      </w:r>
      <w:r>
        <w:rPr>
          <w:rFonts w:ascii="宋体" w:hint="eastAsia"/>
          <w:color w:val="000000"/>
          <w:lang w:val="zh-CN"/>
        </w:rPr>
        <w:t>格式为</w:t>
      </w:r>
      <w:r>
        <w:rPr>
          <w:color w:val="000000"/>
        </w:rPr>
        <w:t>YYYY-MM-DD</w:t>
      </w:r>
      <w:proofErr w:type="spellEnd"/>
    </w:p>
    <w:p w14:paraId="28EF798B" w14:textId="77777777" w:rsidR="005B33C9" w:rsidRDefault="006C74FF" w:rsidP="00065A6F">
      <w:pPr>
        <w:ind w:left="420"/>
        <w:rPr>
          <w:lang w:eastAsia="zh-CN"/>
        </w:rPr>
      </w:pPr>
      <w:r>
        <w:rPr>
          <w:color w:val="000000"/>
        </w:rPr>
        <w:t>&lt;time&gt;</w:t>
      </w:r>
      <w:r>
        <w:rPr>
          <w:rFonts w:ascii="宋体" w:hint="eastAsia"/>
          <w:color w:val="000000"/>
        </w:rPr>
        <w:t>：</w:t>
      </w:r>
      <w:proofErr w:type="spellStart"/>
      <w:r>
        <w:rPr>
          <w:rFonts w:ascii="宋体" w:hint="eastAsia"/>
          <w:color w:val="000000"/>
          <w:lang w:val="zh-CN"/>
        </w:rPr>
        <w:t>响应时间</w:t>
      </w:r>
      <w:r>
        <w:rPr>
          <w:rFonts w:ascii="宋体" w:hint="eastAsia"/>
          <w:color w:val="000000"/>
        </w:rPr>
        <w:t>；</w:t>
      </w:r>
      <w:r>
        <w:rPr>
          <w:rFonts w:ascii="宋体" w:hint="eastAsia"/>
          <w:color w:val="000000"/>
          <w:lang w:val="zh-CN"/>
        </w:rPr>
        <w:t>格式为</w:t>
      </w:r>
      <w:r>
        <w:rPr>
          <w:color w:val="000000"/>
        </w:rPr>
        <w:t>HH:MM:SS</w:t>
      </w:r>
      <w:proofErr w:type="spellEnd"/>
      <w:r>
        <w:rPr>
          <w:color w:val="000000"/>
        </w:rPr>
        <w:t xml:space="preserve"> </w:t>
      </w:r>
      <w:r>
        <w:rPr>
          <w:rFonts w:ascii="宋体" w:hint="eastAsia"/>
          <w:color w:val="000000"/>
        </w:rPr>
        <w:t>；</w:t>
      </w:r>
      <w:r>
        <w:rPr>
          <w:color w:val="000000"/>
        </w:rPr>
        <w:br/>
        <w:t>&lt;response message&gt;</w:t>
      </w:r>
      <w:proofErr w:type="spellStart"/>
      <w:r>
        <w:rPr>
          <w:rFonts w:ascii="宋体" w:hint="eastAsia"/>
          <w:color w:val="000000"/>
          <w:lang w:val="zh-CN"/>
        </w:rPr>
        <w:t>是机器可解释语言</w:t>
      </w:r>
      <w:r>
        <w:rPr>
          <w:rFonts w:ascii="宋体" w:hint="eastAsia"/>
          <w:color w:val="000000"/>
        </w:rPr>
        <w:t>，</w:t>
      </w:r>
      <w:r>
        <w:rPr>
          <w:rFonts w:ascii="宋体" w:hint="eastAsia"/>
          <w:color w:val="000000"/>
          <w:lang w:val="zh-CN"/>
        </w:rPr>
        <w:t>为可选项</w:t>
      </w:r>
      <w:r>
        <w:rPr>
          <w:rFonts w:ascii="宋体" w:hint="eastAsia"/>
          <w:color w:val="000000"/>
        </w:rPr>
        <w:t>，</w:t>
      </w:r>
      <w:r>
        <w:rPr>
          <w:rFonts w:ascii="宋体" w:hint="eastAsia"/>
          <w:color w:val="000000"/>
          <w:lang w:val="zh-CN"/>
        </w:rPr>
        <w:t>具体结构因各命令而不同</w:t>
      </w:r>
      <w:proofErr w:type="spellEnd"/>
      <w:r>
        <w:rPr>
          <w:rFonts w:ascii="宋体" w:hint="eastAsia"/>
          <w:color w:val="000000"/>
          <w:lang w:val="zh-CN"/>
        </w:rPr>
        <w:t>。</w:t>
      </w:r>
    </w:p>
    <w:p w14:paraId="06169DDF" w14:textId="77777777" w:rsidR="005B33C9" w:rsidRDefault="00B766C4" w:rsidP="00EB78D7">
      <w:pPr>
        <w:pStyle w:val="4"/>
        <w:rPr>
          <w:lang w:eastAsia="zh-CN"/>
        </w:rPr>
      </w:pPr>
      <w:r>
        <w:rPr>
          <w:rFonts w:hint="eastAsia"/>
          <w:lang w:eastAsia="zh-CN"/>
        </w:rPr>
        <w:t>1.4.4.2</w:t>
      </w:r>
      <w:r>
        <w:rPr>
          <w:rFonts w:hint="eastAsia"/>
          <w:lang w:eastAsia="zh-CN"/>
        </w:rPr>
        <w:t>执行失败的响应格式</w:t>
      </w:r>
    </w:p>
    <w:p w14:paraId="2CB3155B" w14:textId="77777777" w:rsidR="00686BDB" w:rsidRDefault="00686BDB" w:rsidP="00686BDB">
      <w:pPr>
        <w:autoSpaceDE w:val="0"/>
        <w:autoSpaceDN w:val="0"/>
        <w:adjustRightInd w:val="0"/>
        <w:ind w:left="210" w:right="-154" w:firstLine="750"/>
        <w:rPr>
          <w:color w:val="000000"/>
        </w:rPr>
      </w:pPr>
      <w:r>
        <w:rPr>
          <w:color w:val="000000"/>
        </w:rPr>
        <w:t>&lt;</w:t>
      </w:r>
      <w:proofErr w:type="spellStart"/>
      <w:r>
        <w:rPr>
          <w:color w:val="000000"/>
        </w:rPr>
        <w:t>cr</w:t>
      </w:r>
      <w:proofErr w:type="spellEnd"/>
      <w:r>
        <w:rPr>
          <w:color w:val="000000"/>
        </w:rPr>
        <w:t>&gt;&lt;</w:t>
      </w:r>
      <w:proofErr w:type="spellStart"/>
      <w:r>
        <w:rPr>
          <w:color w:val="000000"/>
        </w:rPr>
        <w:t>lf</w:t>
      </w:r>
      <w:proofErr w:type="spellEnd"/>
      <w:r>
        <w:rPr>
          <w:color w:val="000000"/>
        </w:rPr>
        <w:t>&gt;&lt;</w:t>
      </w:r>
      <w:proofErr w:type="spellStart"/>
      <w:r>
        <w:rPr>
          <w:color w:val="000000"/>
        </w:rPr>
        <w:t>lf</w:t>
      </w:r>
      <w:proofErr w:type="spellEnd"/>
      <w:r>
        <w:rPr>
          <w:color w:val="000000"/>
        </w:rPr>
        <w:t>&gt;</w:t>
      </w:r>
      <w:r>
        <w:rPr>
          <w:color w:val="000000"/>
        </w:rPr>
        <w:br/>
        <w:t xml:space="preserve">       ^^^&lt;</w:t>
      </w:r>
      <w:proofErr w:type="spellStart"/>
      <w:r>
        <w:rPr>
          <w:color w:val="000000"/>
        </w:rPr>
        <w:t>sid</w:t>
      </w:r>
      <w:proofErr w:type="spellEnd"/>
      <w:r>
        <w:rPr>
          <w:color w:val="000000"/>
        </w:rPr>
        <w:t>&gt;^&lt;date&gt;^&lt;time&gt;&lt;</w:t>
      </w:r>
      <w:proofErr w:type="spellStart"/>
      <w:r>
        <w:rPr>
          <w:color w:val="000000"/>
        </w:rPr>
        <w:t>cr</w:t>
      </w:r>
      <w:proofErr w:type="spellEnd"/>
      <w:r>
        <w:rPr>
          <w:color w:val="000000"/>
        </w:rPr>
        <w:t>&gt;&lt;</w:t>
      </w:r>
      <w:proofErr w:type="spellStart"/>
      <w:r>
        <w:rPr>
          <w:color w:val="000000"/>
        </w:rPr>
        <w:t>lf</w:t>
      </w:r>
      <w:proofErr w:type="spellEnd"/>
      <w:r>
        <w:rPr>
          <w:color w:val="000000"/>
        </w:rPr>
        <w:t>&gt;</w:t>
      </w:r>
      <w:r>
        <w:rPr>
          <w:color w:val="000000"/>
        </w:rPr>
        <w:br/>
        <w:t xml:space="preserve">       M^^&lt;</w:t>
      </w:r>
      <w:proofErr w:type="spellStart"/>
      <w:r w:rsidR="008074EE">
        <w:rPr>
          <w:color w:val="000000"/>
        </w:rPr>
        <w:t>c</w:t>
      </w:r>
      <w:r w:rsidR="008074EE">
        <w:rPr>
          <w:rFonts w:hint="eastAsia"/>
          <w:color w:val="000000"/>
          <w:lang w:eastAsia="zh-CN"/>
        </w:rPr>
        <w:t>ta</w:t>
      </w:r>
      <w:r w:rsidR="008074EE">
        <w:rPr>
          <w:color w:val="000000"/>
        </w:rPr>
        <w:t>g</w:t>
      </w:r>
      <w:proofErr w:type="spellEnd"/>
      <w:r w:rsidR="008074EE">
        <w:rPr>
          <w:color w:val="000000"/>
        </w:rPr>
        <w:t xml:space="preserve"> </w:t>
      </w:r>
      <w:r>
        <w:rPr>
          <w:color w:val="000000"/>
        </w:rPr>
        <w:t>&gt;^DENY&lt;</w:t>
      </w:r>
      <w:proofErr w:type="spellStart"/>
      <w:r>
        <w:rPr>
          <w:color w:val="000000"/>
        </w:rPr>
        <w:t>cr</w:t>
      </w:r>
      <w:proofErr w:type="spellEnd"/>
      <w:r>
        <w:rPr>
          <w:color w:val="000000"/>
        </w:rPr>
        <w:t>&gt;&lt;</w:t>
      </w:r>
      <w:proofErr w:type="spellStart"/>
      <w:r>
        <w:rPr>
          <w:color w:val="000000"/>
        </w:rPr>
        <w:t>lf</w:t>
      </w:r>
      <w:proofErr w:type="spellEnd"/>
      <w:r>
        <w:rPr>
          <w:color w:val="000000"/>
        </w:rPr>
        <w:t>&gt;</w:t>
      </w:r>
      <w:r>
        <w:rPr>
          <w:color w:val="000000"/>
        </w:rPr>
        <w:br/>
        <w:t xml:space="preserve">       ^^^&lt;error code&gt;&lt;</w:t>
      </w:r>
      <w:proofErr w:type="spellStart"/>
      <w:r>
        <w:rPr>
          <w:color w:val="000000"/>
        </w:rPr>
        <w:t>cr</w:t>
      </w:r>
      <w:proofErr w:type="spellEnd"/>
      <w:r>
        <w:rPr>
          <w:color w:val="000000"/>
        </w:rPr>
        <w:t>&gt;&lt;</w:t>
      </w:r>
      <w:proofErr w:type="spellStart"/>
      <w:r>
        <w:rPr>
          <w:color w:val="000000"/>
        </w:rPr>
        <w:t>lf</w:t>
      </w:r>
      <w:proofErr w:type="spellEnd"/>
      <w:r>
        <w:rPr>
          <w:color w:val="000000"/>
        </w:rPr>
        <w:t>&gt;;</w:t>
      </w:r>
    </w:p>
    <w:p w14:paraId="6D471760" w14:textId="77777777" w:rsidR="00686BDB" w:rsidRDefault="00686BDB" w:rsidP="00686BDB">
      <w:pPr>
        <w:autoSpaceDE w:val="0"/>
        <w:autoSpaceDN w:val="0"/>
        <w:adjustRightInd w:val="0"/>
        <w:ind w:left="210" w:right="-154" w:firstLine="750"/>
        <w:rPr>
          <w:color w:val="000000"/>
        </w:rPr>
      </w:pPr>
    </w:p>
    <w:p w14:paraId="5B58BD7A" w14:textId="77777777" w:rsidR="00686BDB" w:rsidRDefault="00686BDB" w:rsidP="00686BDB">
      <w:pPr>
        <w:autoSpaceDE w:val="0"/>
        <w:autoSpaceDN w:val="0"/>
        <w:adjustRightInd w:val="0"/>
        <w:ind w:left="210" w:right="-154"/>
        <w:rPr>
          <w:color w:val="000000"/>
        </w:rPr>
      </w:pPr>
      <w:r>
        <w:rPr>
          <w:color w:val="000000"/>
        </w:rPr>
        <w:t>&lt;error code&gt;</w:t>
      </w:r>
      <w:proofErr w:type="spellStart"/>
      <w:r>
        <w:rPr>
          <w:rFonts w:ascii="宋体" w:hint="eastAsia"/>
          <w:color w:val="000000"/>
          <w:lang w:val="zh-CN"/>
        </w:rPr>
        <w:t>定义如下</w:t>
      </w:r>
      <w:proofErr w:type="spellEnd"/>
      <w:r>
        <w:rPr>
          <w:rFonts w:ascii="宋体" w:hint="eastAsia"/>
          <w:color w:val="000000"/>
        </w:rPr>
        <w:t>：</w:t>
      </w:r>
    </w:p>
    <w:p w14:paraId="7669D80B" w14:textId="77777777" w:rsidR="00686BDB" w:rsidRDefault="00686BDB" w:rsidP="00686BDB">
      <w:pPr>
        <w:autoSpaceDE w:val="0"/>
        <w:autoSpaceDN w:val="0"/>
        <w:adjustRightInd w:val="0"/>
        <w:ind w:left="210" w:right="-154"/>
        <w:rPr>
          <w:color w:val="000000"/>
        </w:rPr>
      </w:pPr>
      <w:r>
        <w:rPr>
          <w:color w:val="000000"/>
        </w:rPr>
        <w:t xml:space="preserve">        ENEQ     </w:t>
      </w:r>
      <w:proofErr w:type="spellStart"/>
      <w:r>
        <w:rPr>
          <w:rFonts w:ascii="宋体" w:hint="eastAsia"/>
          <w:color w:val="000000"/>
          <w:lang w:val="zh-CN"/>
        </w:rPr>
        <w:t>设备未安装</w:t>
      </w:r>
      <w:proofErr w:type="spellEnd"/>
    </w:p>
    <w:p w14:paraId="55921F52" w14:textId="77777777" w:rsidR="00686BDB" w:rsidRDefault="00686BDB" w:rsidP="00686BDB">
      <w:pPr>
        <w:autoSpaceDE w:val="0"/>
        <w:autoSpaceDN w:val="0"/>
        <w:adjustRightInd w:val="0"/>
        <w:ind w:left="210" w:right="-154"/>
        <w:rPr>
          <w:color w:val="000000"/>
        </w:rPr>
      </w:pPr>
      <w:r>
        <w:rPr>
          <w:color w:val="000000"/>
        </w:rPr>
        <w:t xml:space="preserve">        IIAC      </w:t>
      </w:r>
      <w:proofErr w:type="spellStart"/>
      <w:r>
        <w:rPr>
          <w:color w:val="000000"/>
        </w:rPr>
        <w:t>aid</w:t>
      </w:r>
      <w:r>
        <w:rPr>
          <w:rFonts w:ascii="宋体" w:hint="eastAsia"/>
          <w:color w:val="000000"/>
          <w:lang w:val="zh-CN"/>
        </w:rPr>
        <w:t>参数无效</w:t>
      </w:r>
      <w:proofErr w:type="spellEnd"/>
    </w:p>
    <w:p w14:paraId="61C87A68" w14:textId="77777777" w:rsidR="00686BDB" w:rsidRDefault="00686BDB" w:rsidP="00686BDB">
      <w:pPr>
        <w:autoSpaceDE w:val="0"/>
        <w:autoSpaceDN w:val="0"/>
        <w:adjustRightInd w:val="0"/>
        <w:ind w:left="210" w:right="-154"/>
        <w:rPr>
          <w:color w:val="000000"/>
        </w:rPr>
      </w:pPr>
      <w:r>
        <w:rPr>
          <w:color w:val="000000"/>
        </w:rPr>
        <w:t xml:space="preserve">        ICNV     </w:t>
      </w:r>
      <w:proofErr w:type="spellStart"/>
      <w:r>
        <w:rPr>
          <w:rFonts w:ascii="宋体" w:hint="eastAsia"/>
          <w:color w:val="000000"/>
          <w:lang w:val="zh-CN"/>
        </w:rPr>
        <w:t>命令无效</w:t>
      </w:r>
      <w:proofErr w:type="spellEnd"/>
    </w:p>
    <w:p w14:paraId="630CDE04" w14:textId="77777777" w:rsidR="00686BDB" w:rsidRDefault="00686BDB" w:rsidP="00686BDB">
      <w:pPr>
        <w:autoSpaceDE w:val="0"/>
        <w:autoSpaceDN w:val="0"/>
        <w:adjustRightInd w:val="0"/>
        <w:ind w:left="210" w:right="-154"/>
        <w:rPr>
          <w:color w:val="000000"/>
        </w:rPr>
      </w:pPr>
      <w:r>
        <w:rPr>
          <w:color w:val="000000"/>
        </w:rPr>
        <w:t xml:space="preserve">        IDNV     </w:t>
      </w:r>
      <w:proofErr w:type="spellStart"/>
      <w:r>
        <w:rPr>
          <w:rFonts w:ascii="宋体" w:hint="eastAsia"/>
          <w:color w:val="000000"/>
          <w:lang w:val="zh-CN"/>
        </w:rPr>
        <w:t>数据无效</w:t>
      </w:r>
      <w:proofErr w:type="spellEnd"/>
    </w:p>
    <w:p w14:paraId="7FAE316A" w14:textId="77777777" w:rsidR="00686BDB" w:rsidRDefault="00686BDB" w:rsidP="00686BDB">
      <w:pPr>
        <w:autoSpaceDE w:val="0"/>
        <w:autoSpaceDN w:val="0"/>
        <w:adjustRightInd w:val="0"/>
        <w:ind w:left="210" w:right="-154"/>
        <w:rPr>
          <w:color w:val="000000"/>
        </w:rPr>
      </w:pPr>
      <w:r>
        <w:rPr>
          <w:color w:val="000000"/>
        </w:rPr>
        <w:t xml:space="preserve">        IISP      </w:t>
      </w:r>
      <w:proofErr w:type="spellStart"/>
      <w:r>
        <w:rPr>
          <w:rFonts w:ascii="宋体" w:hint="eastAsia"/>
          <w:color w:val="000000"/>
          <w:lang w:val="zh-CN"/>
        </w:rPr>
        <w:t>语法或标点符号无效</w:t>
      </w:r>
      <w:proofErr w:type="spellEnd"/>
    </w:p>
    <w:p w14:paraId="58AABA46" w14:textId="77777777" w:rsidR="00686BDB" w:rsidRDefault="00686BDB" w:rsidP="00686BDB">
      <w:pPr>
        <w:autoSpaceDE w:val="0"/>
        <w:autoSpaceDN w:val="0"/>
        <w:adjustRightInd w:val="0"/>
        <w:ind w:left="210" w:right="-154"/>
        <w:rPr>
          <w:color w:val="000000"/>
        </w:rPr>
      </w:pPr>
      <w:r>
        <w:rPr>
          <w:color w:val="000000"/>
        </w:rPr>
        <w:t xml:space="preserve">        IITA      </w:t>
      </w:r>
      <w:proofErr w:type="spellStart"/>
      <w:r>
        <w:rPr>
          <w:color w:val="000000"/>
        </w:rPr>
        <w:t>tid</w:t>
      </w:r>
      <w:r>
        <w:rPr>
          <w:rFonts w:ascii="宋体" w:hint="eastAsia"/>
          <w:color w:val="000000"/>
          <w:lang w:val="zh-CN"/>
        </w:rPr>
        <w:t>参数无效</w:t>
      </w:r>
      <w:proofErr w:type="spellEnd"/>
    </w:p>
    <w:p w14:paraId="28B8F88E" w14:textId="77777777" w:rsidR="00686BDB" w:rsidRDefault="00686BDB" w:rsidP="00686BDB">
      <w:pPr>
        <w:autoSpaceDE w:val="0"/>
        <w:autoSpaceDN w:val="0"/>
        <w:adjustRightInd w:val="0"/>
        <w:ind w:left="210" w:right="-154"/>
        <w:rPr>
          <w:color w:val="000000"/>
        </w:rPr>
      </w:pPr>
      <w:r>
        <w:rPr>
          <w:color w:val="000000"/>
        </w:rPr>
        <w:t xml:space="preserve">        INUP     </w:t>
      </w:r>
      <w:proofErr w:type="spellStart"/>
      <w:r>
        <w:rPr>
          <w:rFonts w:ascii="宋体" w:hint="eastAsia"/>
          <w:color w:val="000000"/>
          <w:lang w:val="zh-CN"/>
        </w:rPr>
        <w:t>不可执行的非空参数</w:t>
      </w:r>
      <w:proofErr w:type="spellEnd"/>
    </w:p>
    <w:p w14:paraId="5B24335B" w14:textId="77777777" w:rsidR="00686BDB" w:rsidRDefault="00686BDB" w:rsidP="00686BDB">
      <w:pPr>
        <w:autoSpaceDE w:val="0"/>
        <w:autoSpaceDN w:val="0"/>
        <w:adjustRightInd w:val="0"/>
        <w:ind w:left="210" w:right="-154"/>
        <w:rPr>
          <w:color w:val="000000"/>
        </w:rPr>
      </w:pPr>
      <w:r>
        <w:rPr>
          <w:color w:val="000000"/>
        </w:rPr>
        <w:t xml:space="preserve">        SCSN     </w:t>
      </w:r>
      <w:proofErr w:type="spellStart"/>
      <w:r>
        <w:rPr>
          <w:rFonts w:ascii="宋体" w:hint="eastAsia"/>
          <w:color w:val="000000"/>
          <w:lang w:val="zh-CN"/>
        </w:rPr>
        <w:t>无效序列</w:t>
      </w:r>
      <w:proofErr w:type="spellEnd"/>
    </w:p>
    <w:p w14:paraId="16D306BF" w14:textId="77777777" w:rsidR="00686BDB" w:rsidRDefault="00686BDB" w:rsidP="00686BDB">
      <w:pPr>
        <w:autoSpaceDE w:val="0"/>
        <w:autoSpaceDN w:val="0"/>
        <w:adjustRightInd w:val="0"/>
        <w:ind w:left="210" w:right="-154"/>
        <w:rPr>
          <w:color w:val="000000"/>
          <w:lang w:eastAsia="zh-CN"/>
        </w:rPr>
      </w:pPr>
      <w:r>
        <w:rPr>
          <w:color w:val="000000"/>
          <w:lang w:eastAsia="zh-CN"/>
        </w:rPr>
        <w:t xml:space="preserve">        IPMS     </w:t>
      </w:r>
      <w:r>
        <w:rPr>
          <w:rFonts w:ascii="宋体" w:hint="eastAsia"/>
          <w:color w:val="000000"/>
          <w:lang w:val="zh-CN" w:eastAsia="zh-CN"/>
        </w:rPr>
        <w:t>输入参数丢失</w:t>
      </w:r>
    </w:p>
    <w:p w14:paraId="38B69B50" w14:textId="77777777" w:rsidR="00686BDB" w:rsidRDefault="00686BDB" w:rsidP="00686BDB">
      <w:pPr>
        <w:autoSpaceDE w:val="0"/>
        <w:autoSpaceDN w:val="0"/>
        <w:adjustRightInd w:val="0"/>
        <w:ind w:left="210" w:right="-154"/>
        <w:rPr>
          <w:color w:val="000000"/>
          <w:lang w:eastAsia="zh-CN"/>
        </w:rPr>
      </w:pPr>
      <w:r>
        <w:rPr>
          <w:color w:val="000000"/>
          <w:lang w:eastAsia="zh-CN"/>
        </w:rPr>
        <w:t xml:space="preserve">        PSWD    </w:t>
      </w:r>
      <w:r>
        <w:rPr>
          <w:rFonts w:ascii="宋体" w:hint="eastAsia"/>
          <w:color w:val="000000"/>
          <w:lang w:val="zh-CN" w:eastAsia="zh-CN"/>
        </w:rPr>
        <w:t>输入密码错误</w:t>
      </w:r>
    </w:p>
    <w:p w14:paraId="5071224E" w14:textId="77777777" w:rsidR="00686BDB" w:rsidRDefault="00686BDB" w:rsidP="00686BDB">
      <w:pPr>
        <w:autoSpaceDE w:val="0"/>
        <w:autoSpaceDN w:val="0"/>
        <w:adjustRightInd w:val="0"/>
        <w:ind w:left="420"/>
        <w:rPr>
          <w:b/>
          <w:color w:val="000000"/>
          <w:lang w:eastAsia="zh-CN"/>
        </w:rPr>
      </w:pPr>
    </w:p>
    <w:p w14:paraId="1F3DE6CD" w14:textId="77777777" w:rsidR="00686BDB" w:rsidRDefault="00686BDB" w:rsidP="00686BDB">
      <w:pPr>
        <w:autoSpaceDE w:val="0"/>
        <w:autoSpaceDN w:val="0"/>
        <w:adjustRightInd w:val="0"/>
        <w:ind w:right="-154"/>
        <w:rPr>
          <w:color w:val="000000"/>
        </w:rPr>
      </w:pPr>
      <w:r>
        <w:rPr>
          <w:color w:val="000000"/>
        </w:rPr>
        <w:t>&lt;</w:t>
      </w:r>
      <w:proofErr w:type="spellStart"/>
      <w:r>
        <w:rPr>
          <w:color w:val="000000"/>
        </w:rPr>
        <w:t>sid</w:t>
      </w:r>
      <w:proofErr w:type="spellEnd"/>
      <w:r>
        <w:rPr>
          <w:color w:val="000000"/>
        </w:rPr>
        <w:t>&gt;</w:t>
      </w:r>
      <w:r>
        <w:rPr>
          <w:rFonts w:ascii="宋体" w:hint="eastAsia"/>
          <w:color w:val="000000"/>
        </w:rPr>
        <w:t>：</w:t>
      </w:r>
      <w:proofErr w:type="spellStart"/>
      <w:r>
        <w:rPr>
          <w:rFonts w:ascii="宋体" w:hint="eastAsia"/>
          <w:color w:val="000000"/>
          <w:lang w:val="zh-CN"/>
        </w:rPr>
        <w:t>系统标识符。和命令格式中的</w:t>
      </w:r>
      <w:proofErr w:type="spellEnd"/>
      <w:r>
        <w:rPr>
          <w:color w:val="000000"/>
        </w:rPr>
        <w:t>&lt;</w:t>
      </w:r>
      <w:proofErr w:type="spellStart"/>
      <w:r>
        <w:rPr>
          <w:color w:val="000000"/>
        </w:rPr>
        <w:t>tid</w:t>
      </w:r>
      <w:proofErr w:type="spellEnd"/>
      <w:r>
        <w:rPr>
          <w:color w:val="000000"/>
        </w:rPr>
        <w:t>&gt;</w:t>
      </w:r>
      <w:proofErr w:type="spellStart"/>
      <w:r>
        <w:rPr>
          <w:rFonts w:ascii="宋体" w:hint="eastAsia"/>
          <w:color w:val="000000"/>
          <w:lang w:val="zh-CN"/>
        </w:rPr>
        <w:t>相同</w:t>
      </w:r>
      <w:proofErr w:type="spellEnd"/>
      <w:r>
        <w:rPr>
          <w:rFonts w:ascii="宋体" w:hint="eastAsia"/>
          <w:color w:val="000000"/>
        </w:rPr>
        <w:t>；</w:t>
      </w:r>
    </w:p>
    <w:p w14:paraId="24CBFF7F" w14:textId="77777777" w:rsidR="00686BDB" w:rsidRDefault="00686BDB" w:rsidP="009E4165">
      <w:r>
        <w:t>&lt;date&gt;</w:t>
      </w:r>
      <w:r>
        <w:rPr>
          <w:rFonts w:ascii="宋体" w:hint="eastAsia"/>
        </w:rPr>
        <w:t>：</w:t>
      </w:r>
      <w:proofErr w:type="spellStart"/>
      <w:r>
        <w:rPr>
          <w:rFonts w:ascii="宋体" w:hint="eastAsia"/>
          <w:lang w:val="zh-CN"/>
        </w:rPr>
        <w:t>响应日期</w:t>
      </w:r>
      <w:r>
        <w:rPr>
          <w:rFonts w:ascii="宋体" w:hint="eastAsia"/>
        </w:rPr>
        <w:t>；</w:t>
      </w:r>
      <w:r>
        <w:rPr>
          <w:rFonts w:ascii="宋体" w:hint="eastAsia"/>
          <w:lang w:val="zh-CN"/>
        </w:rPr>
        <w:t>格式为</w:t>
      </w:r>
      <w:r>
        <w:t>YYYY-MM-DD</w:t>
      </w:r>
      <w:proofErr w:type="spellEnd"/>
      <w:r>
        <w:rPr>
          <w:rFonts w:ascii="宋体" w:hint="eastAsia"/>
        </w:rPr>
        <w:t>；</w:t>
      </w:r>
    </w:p>
    <w:p w14:paraId="41156761" w14:textId="77777777" w:rsidR="00B766C4" w:rsidRPr="00B766C4" w:rsidRDefault="00686BDB" w:rsidP="00686BDB">
      <w:pPr>
        <w:rPr>
          <w:lang w:eastAsia="zh-CN"/>
        </w:rPr>
      </w:pPr>
      <w:r>
        <w:rPr>
          <w:color w:val="000000"/>
        </w:rPr>
        <w:t>&lt;time&gt;</w:t>
      </w:r>
      <w:r>
        <w:rPr>
          <w:rFonts w:ascii="宋体" w:hint="eastAsia"/>
          <w:color w:val="000000"/>
        </w:rPr>
        <w:t>：</w:t>
      </w:r>
      <w:proofErr w:type="spellStart"/>
      <w:r>
        <w:rPr>
          <w:rFonts w:ascii="宋体" w:hint="eastAsia"/>
          <w:color w:val="000000"/>
          <w:lang w:val="zh-CN"/>
        </w:rPr>
        <w:t>响应时间</w:t>
      </w:r>
      <w:r>
        <w:rPr>
          <w:rFonts w:ascii="宋体" w:hint="eastAsia"/>
          <w:color w:val="000000"/>
        </w:rPr>
        <w:t>；</w:t>
      </w:r>
      <w:r>
        <w:rPr>
          <w:rFonts w:ascii="宋体" w:hint="eastAsia"/>
          <w:color w:val="000000"/>
          <w:lang w:val="zh-CN"/>
        </w:rPr>
        <w:t>格式为</w:t>
      </w:r>
      <w:r>
        <w:rPr>
          <w:color w:val="000000"/>
        </w:rPr>
        <w:t>HH:MM:SS</w:t>
      </w:r>
      <w:proofErr w:type="spellEnd"/>
      <w:r>
        <w:rPr>
          <w:color w:val="000000"/>
        </w:rPr>
        <w:t xml:space="preserve"> </w:t>
      </w:r>
      <w:r>
        <w:rPr>
          <w:rFonts w:ascii="宋体" w:hint="eastAsia"/>
          <w:color w:val="000000"/>
        </w:rPr>
        <w:t>；</w:t>
      </w:r>
      <w:r>
        <w:rPr>
          <w:color w:val="000000"/>
        </w:rPr>
        <w:br/>
        <w:t>&lt;response message&gt;</w:t>
      </w:r>
      <w:proofErr w:type="spellStart"/>
      <w:r>
        <w:rPr>
          <w:rFonts w:ascii="宋体" w:hint="eastAsia"/>
          <w:color w:val="000000"/>
          <w:lang w:val="zh-CN"/>
        </w:rPr>
        <w:t>是机器可解释语言</w:t>
      </w:r>
      <w:r>
        <w:rPr>
          <w:rFonts w:ascii="宋体" w:hint="eastAsia"/>
          <w:color w:val="000000"/>
        </w:rPr>
        <w:t>，</w:t>
      </w:r>
      <w:r>
        <w:rPr>
          <w:rFonts w:ascii="宋体" w:hint="eastAsia"/>
          <w:color w:val="000000"/>
          <w:lang w:val="zh-CN"/>
        </w:rPr>
        <w:t>为可选项</w:t>
      </w:r>
      <w:r>
        <w:rPr>
          <w:rFonts w:ascii="宋体" w:hint="eastAsia"/>
          <w:color w:val="000000"/>
        </w:rPr>
        <w:t>，</w:t>
      </w:r>
      <w:r>
        <w:rPr>
          <w:rFonts w:ascii="宋体" w:hint="eastAsia"/>
          <w:color w:val="000000"/>
          <w:lang w:val="zh-CN"/>
        </w:rPr>
        <w:t>具体结构因各命令而不同</w:t>
      </w:r>
      <w:proofErr w:type="spellEnd"/>
      <w:r>
        <w:rPr>
          <w:rFonts w:ascii="宋体" w:hint="eastAsia"/>
          <w:color w:val="000000"/>
          <w:lang w:val="zh-CN"/>
        </w:rPr>
        <w:t>。</w:t>
      </w:r>
    </w:p>
    <w:p w14:paraId="6D2BCF93" w14:textId="77777777" w:rsidR="005B33C9" w:rsidRPr="00381567" w:rsidRDefault="00121665" w:rsidP="00121665">
      <w:pPr>
        <w:pStyle w:val="1"/>
        <w:rPr>
          <w:b/>
          <w:lang w:eastAsia="zh-CN"/>
        </w:rPr>
      </w:pPr>
      <w:r w:rsidRPr="00381567">
        <w:rPr>
          <w:rFonts w:hint="eastAsia"/>
          <w:b/>
          <w:lang w:eastAsia="zh-CN"/>
        </w:rPr>
        <w:t>2.</w:t>
      </w:r>
      <w:r w:rsidRPr="00381567">
        <w:rPr>
          <w:rFonts w:hint="eastAsia"/>
          <w:b/>
          <w:lang w:eastAsia="zh-CN"/>
        </w:rPr>
        <w:t>网管通信协议</w:t>
      </w:r>
    </w:p>
    <w:p w14:paraId="44C7245A" w14:textId="77777777" w:rsidR="005B33C9" w:rsidRDefault="00725A06" w:rsidP="00837CD2">
      <w:pPr>
        <w:pStyle w:val="2"/>
        <w:rPr>
          <w:lang w:eastAsia="zh-CN"/>
        </w:rPr>
      </w:pPr>
      <w:r>
        <w:rPr>
          <w:rFonts w:hint="eastAsia"/>
          <w:lang w:eastAsia="zh-CN"/>
        </w:rPr>
        <w:lastRenderedPageBreak/>
        <w:t xml:space="preserve">2.1 </w:t>
      </w:r>
      <w:r>
        <w:rPr>
          <w:rFonts w:hint="eastAsia"/>
          <w:lang w:eastAsia="zh-CN"/>
        </w:rPr>
        <w:t>网管设置命令</w:t>
      </w:r>
    </w:p>
    <w:p w14:paraId="26CA648B" w14:textId="77777777" w:rsidR="0027695B" w:rsidRPr="0027695B" w:rsidRDefault="0027695B" w:rsidP="0027695B">
      <w:pPr>
        <w:pStyle w:val="3"/>
        <w:rPr>
          <w:lang w:eastAsia="zh-CN"/>
        </w:rPr>
      </w:pPr>
      <w:r>
        <w:rPr>
          <w:rFonts w:hint="eastAsia"/>
          <w:lang w:eastAsia="zh-CN"/>
        </w:rPr>
        <w:t>2.1.1 MCP</w:t>
      </w:r>
      <w:r>
        <w:rPr>
          <w:rFonts w:hint="eastAsia"/>
          <w:lang w:eastAsia="zh-CN"/>
        </w:rPr>
        <w:t>盘</w:t>
      </w:r>
    </w:p>
    <w:p w14:paraId="3D7FE5CA" w14:textId="77777777" w:rsidR="005B33C9" w:rsidRDefault="006811B1" w:rsidP="0027695B">
      <w:pPr>
        <w:pStyle w:val="4"/>
        <w:rPr>
          <w:lang w:eastAsia="zh-CN"/>
        </w:rPr>
      </w:pPr>
      <w:r>
        <w:rPr>
          <w:rFonts w:hint="eastAsia"/>
          <w:lang w:eastAsia="zh-CN"/>
        </w:rPr>
        <w:t>2.1.1</w:t>
      </w:r>
      <w:r w:rsidR="0027695B">
        <w:rPr>
          <w:rFonts w:hint="eastAsia"/>
          <w:lang w:eastAsia="zh-CN"/>
        </w:rPr>
        <w:t>.1</w:t>
      </w:r>
      <w:r>
        <w:rPr>
          <w:rFonts w:hint="eastAsia"/>
          <w:lang w:eastAsia="zh-CN"/>
        </w:rPr>
        <w:t>设置设备</w:t>
      </w:r>
      <w:r>
        <w:rPr>
          <w:rFonts w:hint="eastAsia"/>
          <w:lang w:eastAsia="zh-CN"/>
        </w:rPr>
        <w:t>TID</w:t>
      </w:r>
    </w:p>
    <w:p w14:paraId="6E9F402F" w14:textId="77777777" w:rsidR="006608B2" w:rsidRDefault="006608B2" w:rsidP="006608B2">
      <w:pPr>
        <w:autoSpaceDE w:val="0"/>
        <w:autoSpaceDN w:val="0"/>
        <w:adjustRightInd w:val="0"/>
        <w:ind w:firstLine="420"/>
      </w:pPr>
      <w:r>
        <w:rPr>
          <w:rFonts w:hint="eastAsia"/>
          <w:color w:val="000000"/>
        </w:rPr>
        <w:t>SET-TID</w:t>
      </w:r>
      <w:r>
        <w:rPr>
          <w:color w:val="000000"/>
        </w:rPr>
        <w:t>:[&lt;</w:t>
      </w:r>
      <w:proofErr w:type="spellStart"/>
      <w:r>
        <w:rPr>
          <w:color w:val="000000"/>
        </w:rPr>
        <w:t>tid</w:t>
      </w:r>
      <w:proofErr w:type="spellEnd"/>
      <w:r>
        <w:rPr>
          <w:color w:val="000000"/>
        </w:rPr>
        <w:t>&gt;]:</w:t>
      </w:r>
      <w:r w:rsidR="0059111B">
        <w:rPr>
          <w:rFonts w:hint="eastAsia"/>
          <w:color w:val="000000"/>
          <w:lang w:eastAsia="zh-CN"/>
        </w:rPr>
        <w:t>[</w:t>
      </w:r>
      <w:proofErr w:type="spellStart"/>
      <w:r w:rsidR="0059111B">
        <w:rPr>
          <w:rFonts w:hint="eastAsia"/>
          <w:color w:val="000000"/>
          <w:lang w:eastAsia="zh-CN"/>
        </w:rPr>
        <w:t>ip</w:t>
      </w:r>
      <w:proofErr w:type="spellEnd"/>
      <w:r w:rsidR="0059111B">
        <w:rPr>
          <w:rFonts w:hint="eastAsia"/>
          <w:color w:val="000000"/>
          <w:lang w:eastAsia="zh-CN"/>
        </w:rPr>
        <w:t>]:</w:t>
      </w:r>
      <w:r>
        <w:rPr>
          <w:color w:val="000000"/>
        </w:rPr>
        <w:t>[&lt;aid&gt;]:&lt;</w:t>
      </w:r>
      <w:proofErr w:type="spellStart"/>
      <w:r>
        <w:rPr>
          <w:color w:val="000000"/>
        </w:rPr>
        <w:t>ctag</w:t>
      </w:r>
      <w:proofErr w:type="spellEnd"/>
      <w:r>
        <w:rPr>
          <w:color w:val="000000"/>
        </w:rPr>
        <w:t>&gt;:</w:t>
      </w:r>
      <w:r>
        <w:rPr>
          <w:rFonts w:hint="eastAsia"/>
          <w:color w:val="000000"/>
        </w:rPr>
        <w:t>&lt;password&gt;</w:t>
      </w:r>
      <w:r>
        <w:rPr>
          <w:color w:val="000000"/>
        </w:rPr>
        <w:t>:</w:t>
      </w:r>
      <w:r>
        <w:t>&lt;</w:t>
      </w:r>
      <w:proofErr w:type="spellStart"/>
      <w:r>
        <w:t>newtid</w:t>
      </w:r>
      <w:proofErr w:type="spellEnd"/>
      <w:r>
        <w:t>&gt;;</w:t>
      </w:r>
    </w:p>
    <w:p w14:paraId="6E6E480D" w14:textId="77777777" w:rsidR="006608B2" w:rsidRDefault="006608B2" w:rsidP="006608B2">
      <w:pPr>
        <w:autoSpaceDE w:val="0"/>
        <w:autoSpaceDN w:val="0"/>
        <w:adjustRightInd w:val="0"/>
        <w:ind w:firstLine="420"/>
        <w:rPr>
          <w:lang w:eastAsia="zh-CN"/>
        </w:rPr>
      </w:pPr>
      <w:r>
        <w:rPr>
          <w:rFonts w:ascii="宋体" w:hint="eastAsia"/>
          <w:lang w:val="zh-CN" w:eastAsia="zh-CN"/>
        </w:rPr>
        <w:t>命令说明</w:t>
      </w:r>
      <w:r w:rsidRPr="006608B2">
        <w:rPr>
          <w:rFonts w:ascii="宋体" w:hint="eastAsia"/>
          <w:lang w:eastAsia="zh-CN"/>
        </w:rPr>
        <w:t>：</w:t>
      </w:r>
    </w:p>
    <w:p w14:paraId="17CF1A07" w14:textId="77777777" w:rsidR="006608B2" w:rsidRDefault="006608B2" w:rsidP="006608B2">
      <w:pPr>
        <w:autoSpaceDE w:val="0"/>
        <w:autoSpaceDN w:val="0"/>
        <w:adjustRightInd w:val="0"/>
        <w:ind w:firstLine="420"/>
        <w:rPr>
          <w:lang w:eastAsia="zh-CN"/>
        </w:rPr>
      </w:pPr>
      <w:r>
        <w:rPr>
          <w:rFonts w:hint="eastAsia"/>
          <w:color w:val="000000"/>
          <w:lang w:eastAsia="zh-CN"/>
        </w:rPr>
        <w:t>SET-TID</w:t>
      </w:r>
      <w:r>
        <w:rPr>
          <w:rFonts w:ascii="宋体" w:hint="eastAsia"/>
          <w:lang w:val="zh-CN" w:eastAsia="zh-CN"/>
        </w:rPr>
        <w:t>为本命令代码。</w:t>
      </w:r>
    </w:p>
    <w:p w14:paraId="7F264965" w14:textId="77777777" w:rsidR="006608B2" w:rsidRDefault="006608B2" w:rsidP="006608B2">
      <w:pPr>
        <w:autoSpaceDE w:val="0"/>
        <w:autoSpaceDN w:val="0"/>
        <w:adjustRightInd w:val="0"/>
        <w:rPr>
          <w:lang w:eastAsia="zh-CN"/>
        </w:rPr>
      </w:pPr>
      <w:r>
        <w:rPr>
          <w:lang w:eastAsia="zh-CN"/>
        </w:rPr>
        <w:tab/>
        <w:t>&lt;aid&gt;:</w:t>
      </w:r>
      <w:r>
        <w:rPr>
          <w:rFonts w:ascii="宋体" w:hint="eastAsia"/>
          <w:lang w:val="zh-CN" w:eastAsia="zh-CN"/>
        </w:rPr>
        <w:t>设备槽位信息</w:t>
      </w:r>
      <w:r w:rsidRPr="006608B2">
        <w:rPr>
          <w:rFonts w:ascii="宋体" w:hint="eastAsia"/>
          <w:lang w:eastAsia="zh-CN"/>
        </w:rPr>
        <w:t>，</w:t>
      </w:r>
      <w:r>
        <w:rPr>
          <w:rFonts w:ascii="宋体" w:hint="eastAsia"/>
          <w:lang w:val="zh-CN" w:eastAsia="zh-CN"/>
        </w:rPr>
        <w:t>本命令针对</w:t>
      </w:r>
      <w:r w:rsidRPr="006608B2">
        <w:rPr>
          <w:rFonts w:ascii="宋体" w:hint="eastAsia"/>
          <w:lang w:eastAsia="zh-CN"/>
        </w:rPr>
        <w:t>MCP</w:t>
      </w:r>
      <w:r>
        <w:rPr>
          <w:rFonts w:ascii="宋体" w:hint="eastAsia"/>
          <w:lang w:val="zh-CN" w:eastAsia="zh-CN"/>
        </w:rPr>
        <w:t>盘</w:t>
      </w:r>
      <w:r w:rsidRPr="006608B2">
        <w:rPr>
          <w:rFonts w:ascii="宋体" w:hint="eastAsia"/>
          <w:lang w:eastAsia="zh-CN"/>
        </w:rPr>
        <w:t>，</w:t>
      </w:r>
      <w:r w:rsidR="003B0D10" w:rsidRPr="009E4165">
        <w:rPr>
          <w:rFonts w:ascii="宋体" w:hint="eastAsia"/>
          <w:lang w:eastAsia="zh-CN"/>
        </w:rPr>
        <w:t>MCP</w:t>
      </w:r>
      <w:r w:rsidR="003B0D10">
        <w:rPr>
          <w:rFonts w:ascii="宋体" w:hint="eastAsia"/>
          <w:lang w:val="zh-CN" w:eastAsia="zh-CN"/>
        </w:rPr>
        <w:t>盘固定槽位号为</w:t>
      </w:r>
      <w:r w:rsidR="001421CD">
        <w:rPr>
          <w:rFonts w:ascii="宋体" w:hint="eastAsia"/>
          <w:lang w:eastAsia="zh-CN"/>
        </w:rPr>
        <w:t>3</w:t>
      </w:r>
      <w:r w:rsidR="003B0D10" w:rsidRPr="009E4165">
        <w:rPr>
          <w:rFonts w:ascii="宋体" w:hint="eastAsia"/>
          <w:lang w:eastAsia="zh-CN"/>
        </w:rPr>
        <w:t>，</w:t>
      </w:r>
      <w:r w:rsidR="003B0D10">
        <w:rPr>
          <w:rFonts w:ascii="宋体" w:hint="eastAsia"/>
          <w:lang w:val="zh-CN" w:eastAsia="zh-CN"/>
        </w:rPr>
        <w:t>所以该值为</w:t>
      </w:r>
      <w:r w:rsidR="003B0D10" w:rsidRPr="009E4165">
        <w:rPr>
          <w:rFonts w:ascii="宋体" w:hint="eastAsia"/>
          <w:lang w:eastAsia="zh-CN"/>
        </w:rPr>
        <w:t>‘</w:t>
      </w:r>
      <w:r w:rsidR="003220DC">
        <w:rPr>
          <w:rFonts w:ascii="宋体" w:hint="eastAsia"/>
          <w:lang w:eastAsia="zh-CN"/>
        </w:rPr>
        <w:t>c</w:t>
      </w:r>
      <w:r w:rsidR="003B0D10" w:rsidRPr="009E4165">
        <w:rPr>
          <w:rFonts w:ascii="宋体" w:hint="eastAsia"/>
          <w:lang w:eastAsia="zh-CN"/>
        </w:rPr>
        <w:t>’</w:t>
      </w:r>
      <w:r>
        <w:rPr>
          <w:rFonts w:ascii="宋体" w:hint="eastAsia"/>
          <w:lang w:val="zh-CN" w:eastAsia="zh-CN"/>
        </w:rPr>
        <w:t>。</w:t>
      </w:r>
    </w:p>
    <w:p w14:paraId="7ADA9323" w14:textId="77777777" w:rsidR="006608B2" w:rsidRDefault="006608B2" w:rsidP="006608B2">
      <w:pPr>
        <w:autoSpaceDE w:val="0"/>
        <w:autoSpaceDN w:val="0"/>
        <w:adjustRightInd w:val="0"/>
        <w:rPr>
          <w:lang w:eastAsia="zh-CN"/>
        </w:rPr>
      </w:pPr>
      <w:r>
        <w:rPr>
          <w:lang w:eastAsia="zh-CN"/>
        </w:rPr>
        <w:tab/>
        <w:t>&lt;</w:t>
      </w:r>
      <w:proofErr w:type="spellStart"/>
      <w:r>
        <w:rPr>
          <w:lang w:eastAsia="zh-CN"/>
        </w:rPr>
        <w:t>newtid</w:t>
      </w:r>
      <w:proofErr w:type="spellEnd"/>
      <w:r>
        <w:rPr>
          <w:lang w:eastAsia="zh-CN"/>
        </w:rPr>
        <w:t>&gt;</w:t>
      </w:r>
      <w:r>
        <w:rPr>
          <w:rFonts w:ascii="宋体" w:hint="eastAsia"/>
          <w:lang w:val="zh-CN" w:eastAsia="zh-CN"/>
        </w:rPr>
        <w:t>新的设备标示符，</w:t>
      </w:r>
      <w:r>
        <w:rPr>
          <w:lang w:eastAsia="zh-CN"/>
        </w:rPr>
        <w:t>16</w:t>
      </w:r>
      <w:r>
        <w:rPr>
          <w:rFonts w:ascii="宋体" w:hint="eastAsia"/>
          <w:lang w:val="zh-CN" w:eastAsia="zh-CN"/>
        </w:rPr>
        <w:t>位字符串，以</w:t>
      </w:r>
      <w:r w:rsidR="00373252">
        <w:rPr>
          <w:rFonts w:ascii="宋体"/>
          <w:lang w:val="zh-CN" w:eastAsia="zh-CN"/>
        </w:rPr>
        <w:t>“</w:t>
      </w:r>
      <w:r w:rsidR="00373252">
        <w:rPr>
          <w:rFonts w:hint="eastAsia"/>
          <w:color w:val="FF0000"/>
          <w:lang w:eastAsia="zh-CN"/>
        </w:rPr>
        <w:t>TF</w:t>
      </w:r>
      <w:r>
        <w:rPr>
          <w:rFonts w:ascii="宋体"/>
          <w:lang w:val="zh-CN" w:eastAsia="zh-CN"/>
        </w:rPr>
        <w:t>”</w:t>
      </w:r>
      <w:r>
        <w:rPr>
          <w:rFonts w:ascii="宋体" w:hint="eastAsia"/>
          <w:lang w:val="zh-CN" w:eastAsia="zh-CN"/>
        </w:rPr>
        <w:t>开头，其他位为数字。</w:t>
      </w:r>
    </w:p>
    <w:p w14:paraId="2E4B91D6" w14:textId="77777777" w:rsidR="005B33C9" w:rsidRPr="00B520ED" w:rsidRDefault="006608B2" w:rsidP="006608B2">
      <w:pPr>
        <w:rPr>
          <w:rFonts w:ascii="宋体"/>
          <w:color w:val="000000"/>
          <w:lang w:eastAsia="zh-CN"/>
        </w:rPr>
      </w:pPr>
      <w:proofErr w:type="spellStart"/>
      <w:r>
        <w:rPr>
          <w:rFonts w:ascii="宋体" w:hint="eastAsia"/>
          <w:lang w:val="zh-CN"/>
        </w:rPr>
        <w:t>执行成功的</w:t>
      </w:r>
      <w:proofErr w:type="spellEnd"/>
      <w:r>
        <w:rPr>
          <w:color w:val="000000"/>
        </w:rPr>
        <w:t>&lt;response message&gt;</w:t>
      </w:r>
      <w:proofErr w:type="spellStart"/>
      <w:r>
        <w:rPr>
          <w:rFonts w:ascii="宋体" w:hint="eastAsia"/>
          <w:color w:val="000000"/>
          <w:lang w:val="zh-CN"/>
        </w:rPr>
        <w:t>为空</w:t>
      </w:r>
      <w:proofErr w:type="spellEnd"/>
      <w:r>
        <w:rPr>
          <w:rFonts w:ascii="宋体" w:hint="eastAsia"/>
          <w:color w:val="000000"/>
          <w:lang w:val="zh-CN"/>
        </w:rPr>
        <w:t>。</w:t>
      </w:r>
    </w:p>
    <w:p w14:paraId="24269CC7" w14:textId="77777777" w:rsidR="00006F42" w:rsidRPr="00B520ED" w:rsidRDefault="00006F42" w:rsidP="0027695B">
      <w:pPr>
        <w:pStyle w:val="4"/>
        <w:rPr>
          <w:lang w:eastAsia="zh-CN"/>
        </w:rPr>
      </w:pPr>
      <w:r w:rsidRPr="00B520ED">
        <w:rPr>
          <w:rFonts w:hint="eastAsia"/>
          <w:lang w:eastAsia="zh-CN"/>
        </w:rPr>
        <w:t>2.1.</w:t>
      </w:r>
      <w:r w:rsidR="0027695B">
        <w:rPr>
          <w:rFonts w:hint="eastAsia"/>
          <w:lang w:eastAsia="zh-CN"/>
        </w:rPr>
        <w:t>1.2</w:t>
      </w:r>
      <w:r>
        <w:rPr>
          <w:rFonts w:hint="eastAsia"/>
          <w:lang w:val="zh-CN" w:eastAsia="zh-CN"/>
        </w:rPr>
        <w:t>设置主</w:t>
      </w:r>
      <w:r w:rsidR="00931B34">
        <w:rPr>
          <w:rFonts w:hint="eastAsia"/>
          <w:lang w:val="zh-CN" w:eastAsia="zh-CN"/>
        </w:rPr>
        <w:t>副站</w:t>
      </w:r>
    </w:p>
    <w:p w14:paraId="7859568E" w14:textId="77777777" w:rsidR="00613961" w:rsidRDefault="00840940" w:rsidP="00613961">
      <w:pPr>
        <w:autoSpaceDE w:val="0"/>
        <w:autoSpaceDN w:val="0"/>
        <w:adjustRightInd w:val="0"/>
        <w:ind w:firstLine="420"/>
      </w:pPr>
      <w:r>
        <w:rPr>
          <w:rFonts w:hint="eastAsia"/>
          <w:color w:val="000000"/>
        </w:rPr>
        <w:t>SET-</w:t>
      </w:r>
      <w:r>
        <w:rPr>
          <w:rFonts w:hint="eastAsia"/>
          <w:color w:val="000000"/>
          <w:lang w:eastAsia="zh-CN"/>
        </w:rPr>
        <w:t>MAIN</w:t>
      </w:r>
      <w:r w:rsidR="00613961">
        <w:rPr>
          <w:color w:val="000000"/>
        </w:rPr>
        <w:t>:[&lt;</w:t>
      </w:r>
      <w:proofErr w:type="spellStart"/>
      <w:r w:rsidR="00613961">
        <w:rPr>
          <w:color w:val="000000"/>
        </w:rPr>
        <w:t>tid</w:t>
      </w:r>
      <w:proofErr w:type="spellEnd"/>
      <w:r w:rsidR="00613961">
        <w:rPr>
          <w:color w:val="000000"/>
        </w:rPr>
        <w:t>&gt;]:</w:t>
      </w:r>
      <w:r w:rsidR="00C74EEC">
        <w:rPr>
          <w:rFonts w:hint="eastAsia"/>
          <w:color w:val="000000"/>
          <w:lang w:eastAsia="zh-CN"/>
        </w:rPr>
        <w:t>[</w:t>
      </w:r>
      <w:proofErr w:type="spellStart"/>
      <w:r w:rsidR="00C74EEC">
        <w:rPr>
          <w:rFonts w:hint="eastAsia"/>
          <w:color w:val="000000"/>
          <w:lang w:eastAsia="zh-CN"/>
        </w:rPr>
        <w:t>ip</w:t>
      </w:r>
      <w:proofErr w:type="spellEnd"/>
      <w:r w:rsidR="00C74EEC">
        <w:rPr>
          <w:rFonts w:hint="eastAsia"/>
          <w:color w:val="000000"/>
          <w:lang w:eastAsia="zh-CN"/>
        </w:rPr>
        <w:t>]</w:t>
      </w:r>
      <w:r w:rsidR="00A8402A">
        <w:rPr>
          <w:rFonts w:hint="eastAsia"/>
          <w:color w:val="000000"/>
          <w:lang w:eastAsia="zh-CN"/>
        </w:rPr>
        <w:t>:</w:t>
      </w:r>
      <w:r w:rsidR="00613961">
        <w:rPr>
          <w:color w:val="000000"/>
        </w:rPr>
        <w:t>[&lt;aid&gt;]:&lt;</w:t>
      </w:r>
      <w:proofErr w:type="spellStart"/>
      <w:r w:rsidR="00613961">
        <w:rPr>
          <w:color w:val="000000"/>
        </w:rPr>
        <w:t>ctag</w:t>
      </w:r>
      <w:proofErr w:type="spellEnd"/>
      <w:r w:rsidR="00613961">
        <w:rPr>
          <w:color w:val="000000"/>
        </w:rPr>
        <w:t>&gt;:</w:t>
      </w:r>
      <w:r w:rsidR="00613961">
        <w:rPr>
          <w:rFonts w:hint="eastAsia"/>
          <w:color w:val="000000"/>
        </w:rPr>
        <w:t>&lt;password&gt;</w:t>
      </w:r>
      <w:r w:rsidR="00613961">
        <w:rPr>
          <w:color w:val="000000"/>
        </w:rPr>
        <w:t>:</w:t>
      </w:r>
      <w:r w:rsidR="00613961">
        <w:t>&lt;</w:t>
      </w:r>
      <w:r w:rsidR="00A93CCF">
        <w:rPr>
          <w:rFonts w:hint="eastAsia"/>
          <w:lang w:eastAsia="zh-CN"/>
        </w:rPr>
        <w:t>main</w:t>
      </w:r>
      <w:r w:rsidR="00613961">
        <w:t>&gt;;</w:t>
      </w:r>
    </w:p>
    <w:p w14:paraId="165A84BE" w14:textId="77777777" w:rsidR="00613961" w:rsidRDefault="00613961" w:rsidP="00613961">
      <w:pPr>
        <w:autoSpaceDE w:val="0"/>
        <w:autoSpaceDN w:val="0"/>
        <w:adjustRightInd w:val="0"/>
        <w:ind w:firstLine="420"/>
        <w:rPr>
          <w:lang w:eastAsia="zh-CN"/>
        </w:rPr>
      </w:pPr>
      <w:r>
        <w:rPr>
          <w:rFonts w:ascii="宋体" w:hint="eastAsia"/>
          <w:lang w:val="zh-CN" w:eastAsia="zh-CN"/>
        </w:rPr>
        <w:t>命令说明</w:t>
      </w:r>
      <w:r w:rsidRPr="006608B2">
        <w:rPr>
          <w:rFonts w:ascii="宋体" w:hint="eastAsia"/>
          <w:lang w:eastAsia="zh-CN"/>
        </w:rPr>
        <w:t>：</w:t>
      </w:r>
    </w:p>
    <w:p w14:paraId="29A329F1" w14:textId="77777777" w:rsidR="00613961" w:rsidRDefault="00E5794C" w:rsidP="00613961">
      <w:pPr>
        <w:autoSpaceDE w:val="0"/>
        <w:autoSpaceDN w:val="0"/>
        <w:adjustRightInd w:val="0"/>
        <w:ind w:firstLine="420"/>
        <w:rPr>
          <w:lang w:eastAsia="zh-CN"/>
        </w:rPr>
      </w:pPr>
      <w:r>
        <w:rPr>
          <w:rFonts w:hint="eastAsia"/>
          <w:color w:val="000000"/>
        </w:rPr>
        <w:t>SET-</w:t>
      </w:r>
      <w:r w:rsidR="00840940">
        <w:rPr>
          <w:rFonts w:hint="eastAsia"/>
          <w:color w:val="000000"/>
          <w:lang w:eastAsia="zh-CN"/>
        </w:rPr>
        <w:t>MAIN</w:t>
      </w:r>
      <w:r w:rsidR="00613961">
        <w:rPr>
          <w:rFonts w:ascii="宋体" w:hint="eastAsia"/>
          <w:lang w:val="zh-CN" w:eastAsia="zh-CN"/>
        </w:rPr>
        <w:t>为本命令代码。</w:t>
      </w:r>
    </w:p>
    <w:p w14:paraId="738CCFE0" w14:textId="77777777" w:rsidR="00613961" w:rsidRDefault="00613961" w:rsidP="00613961">
      <w:pPr>
        <w:autoSpaceDE w:val="0"/>
        <w:autoSpaceDN w:val="0"/>
        <w:adjustRightInd w:val="0"/>
        <w:rPr>
          <w:lang w:eastAsia="zh-CN"/>
        </w:rPr>
      </w:pPr>
      <w:r>
        <w:rPr>
          <w:lang w:eastAsia="zh-CN"/>
        </w:rPr>
        <w:tab/>
        <w:t>&lt;aid&gt;:</w:t>
      </w:r>
      <w:r>
        <w:rPr>
          <w:rFonts w:ascii="宋体" w:hint="eastAsia"/>
          <w:lang w:val="zh-CN" w:eastAsia="zh-CN"/>
        </w:rPr>
        <w:t>设备槽位信息</w:t>
      </w:r>
      <w:r w:rsidRPr="006608B2">
        <w:rPr>
          <w:rFonts w:ascii="宋体" w:hint="eastAsia"/>
          <w:lang w:eastAsia="zh-CN"/>
        </w:rPr>
        <w:t>，</w:t>
      </w:r>
      <w:r>
        <w:rPr>
          <w:rFonts w:ascii="宋体" w:hint="eastAsia"/>
          <w:lang w:val="zh-CN" w:eastAsia="zh-CN"/>
        </w:rPr>
        <w:t>本命令针对</w:t>
      </w:r>
      <w:r w:rsidRPr="006608B2">
        <w:rPr>
          <w:rFonts w:ascii="宋体" w:hint="eastAsia"/>
          <w:lang w:eastAsia="zh-CN"/>
        </w:rPr>
        <w:t>MCP</w:t>
      </w:r>
      <w:r>
        <w:rPr>
          <w:rFonts w:ascii="宋体" w:hint="eastAsia"/>
          <w:lang w:val="zh-CN" w:eastAsia="zh-CN"/>
        </w:rPr>
        <w:t>盘</w:t>
      </w:r>
      <w:r w:rsidRPr="006608B2">
        <w:rPr>
          <w:rFonts w:ascii="宋体" w:hint="eastAsia"/>
          <w:lang w:eastAsia="zh-CN"/>
        </w:rPr>
        <w:t>，</w:t>
      </w:r>
      <w:r w:rsidRPr="009E4165">
        <w:rPr>
          <w:rFonts w:ascii="宋体" w:hint="eastAsia"/>
          <w:lang w:eastAsia="zh-CN"/>
        </w:rPr>
        <w:t>MCP</w:t>
      </w:r>
      <w:r>
        <w:rPr>
          <w:rFonts w:ascii="宋体" w:hint="eastAsia"/>
          <w:lang w:val="zh-CN" w:eastAsia="zh-CN"/>
        </w:rPr>
        <w:t>盘固定槽位号为</w:t>
      </w:r>
      <w:r w:rsidR="00AF2878">
        <w:rPr>
          <w:rFonts w:ascii="宋体" w:hint="eastAsia"/>
          <w:lang w:eastAsia="zh-CN"/>
        </w:rPr>
        <w:t>3</w:t>
      </w:r>
      <w:r w:rsidRPr="009E4165">
        <w:rPr>
          <w:rFonts w:ascii="宋体" w:hint="eastAsia"/>
          <w:lang w:eastAsia="zh-CN"/>
        </w:rPr>
        <w:t>，</w:t>
      </w:r>
      <w:r>
        <w:rPr>
          <w:rFonts w:ascii="宋体" w:hint="eastAsia"/>
          <w:lang w:val="zh-CN" w:eastAsia="zh-CN"/>
        </w:rPr>
        <w:t>所以该值为</w:t>
      </w:r>
      <w:r w:rsidRPr="009E4165">
        <w:rPr>
          <w:rFonts w:ascii="宋体" w:hint="eastAsia"/>
          <w:lang w:eastAsia="zh-CN"/>
        </w:rPr>
        <w:t>‘</w:t>
      </w:r>
      <w:r w:rsidR="00AF2878">
        <w:rPr>
          <w:rFonts w:ascii="宋体" w:hint="eastAsia"/>
          <w:lang w:eastAsia="zh-CN"/>
        </w:rPr>
        <w:t>c</w:t>
      </w:r>
      <w:r w:rsidRPr="009E4165">
        <w:rPr>
          <w:rFonts w:ascii="宋体" w:hint="eastAsia"/>
          <w:lang w:eastAsia="zh-CN"/>
        </w:rPr>
        <w:t>’</w:t>
      </w:r>
      <w:r>
        <w:rPr>
          <w:rFonts w:ascii="宋体" w:hint="eastAsia"/>
          <w:lang w:val="zh-CN" w:eastAsia="zh-CN"/>
        </w:rPr>
        <w:t>。</w:t>
      </w:r>
    </w:p>
    <w:p w14:paraId="7C0FAF98" w14:textId="77777777" w:rsidR="00613961" w:rsidRDefault="00613961" w:rsidP="00613961">
      <w:pPr>
        <w:autoSpaceDE w:val="0"/>
        <w:autoSpaceDN w:val="0"/>
        <w:adjustRightInd w:val="0"/>
        <w:rPr>
          <w:rFonts w:ascii="宋体"/>
          <w:lang w:val="zh-CN" w:eastAsia="zh-CN"/>
        </w:rPr>
      </w:pPr>
      <w:r>
        <w:rPr>
          <w:lang w:eastAsia="zh-CN"/>
        </w:rPr>
        <w:tab/>
        <w:t>&lt;</w:t>
      </w:r>
      <w:r w:rsidR="00A92D9C">
        <w:rPr>
          <w:rFonts w:hint="eastAsia"/>
          <w:lang w:eastAsia="zh-CN"/>
        </w:rPr>
        <w:t>main</w:t>
      </w:r>
      <w:r>
        <w:rPr>
          <w:lang w:eastAsia="zh-CN"/>
        </w:rPr>
        <w:t>&gt;</w:t>
      </w:r>
      <w:r w:rsidR="00A92D9C">
        <w:rPr>
          <w:rFonts w:hint="eastAsia"/>
          <w:lang w:eastAsia="zh-CN"/>
        </w:rPr>
        <w:t>::=0|1</w:t>
      </w:r>
      <w:r w:rsidR="00A92D9C">
        <w:rPr>
          <w:rFonts w:ascii="宋体" w:hint="eastAsia"/>
          <w:lang w:val="zh-CN" w:eastAsia="zh-CN"/>
        </w:rPr>
        <w:t>,1表示主站，0表示副站，该命令主要用于将来设备走带内传递网管信息时用。</w:t>
      </w:r>
    </w:p>
    <w:p w14:paraId="00D057BA" w14:textId="77777777" w:rsidR="00613961" w:rsidRPr="00613961" w:rsidRDefault="00613961" w:rsidP="00613961">
      <w:pPr>
        <w:rPr>
          <w:lang w:val="zh-CN" w:eastAsia="zh-CN"/>
        </w:rPr>
      </w:pPr>
      <w:r>
        <w:rPr>
          <w:rFonts w:ascii="宋体" w:hint="eastAsia"/>
          <w:lang w:val="zh-CN" w:eastAsia="zh-CN"/>
        </w:rPr>
        <w:t>执行成功的</w:t>
      </w:r>
      <w:r>
        <w:rPr>
          <w:color w:val="000000"/>
          <w:lang w:eastAsia="zh-CN"/>
        </w:rPr>
        <w:t>&lt;response message&gt;</w:t>
      </w:r>
      <w:r>
        <w:rPr>
          <w:rFonts w:ascii="宋体" w:hint="eastAsia"/>
          <w:color w:val="000000"/>
          <w:lang w:val="zh-CN" w:eastAsia="zh-CN"/>
        </w:rPr>
        <w:t>为空。</w:t>
      </w:r>
    </w:p>
    <w:p w14:paraId="53C237A3" w14:textId="77777777" w:rsidR="006608B2" w:rsidRPr="009E4165" w:rsidRDefault="006608B2" w:rsidP="0027695B">
      <w:pPr>
        <w:pStyle w:val="4"/>
        <w:rPr>
          <w:lang w:eastAsia="zh-CN"/>
        </w:rPr>
      </w:pPr>
      <w:r w:rsidRPr="009E4165">
        <w:rPr>
          <w:rFonts w:hint="eastAsia"/>
          <w:lang w:eastAsia="zh-CN"/>
        </w:rPr>
        <w:t>2.1.</w:t>
      </w:r>
      <w:r w:rsidR="0027695B">
        <w:rPr>
          <w:rFonts w:hint="eastAsia"/>
          <w:lang w:eastAsia="zh-CN"/>
        </w:rPr>
        <w:t>1.3</w:t>
      </w:r>
      <w:r>
        <w:rPr>
          <w:rFonts w:hint="eastAsia"/>
          <w:lang w:val="zh-CN" w:eastAsia="zh-CN"/>
        </w:rPr>
        <w:t>通信定时握手</w:t>
      </w:r>
      <w:r w:rsidR="007444C2">
        <w:rPr>
          <w:rFonts w:hint="eastAsia"/>
          <w:lang w:val="zh-CN" w:eastAsia="zh-CN"/>
        </w:rPr>
        <w:t>（发现设备）</w:t>
      </w:r>
    </w:p>
    <w:p w14:paraId="5CDD437A" w14:textId="77777777" w:rsidR="008B78A7" w:rsidRDefault="008B78A7" w:rsidP="008B78A7">
      <w:pPr>
        <w:autoSpaceDE w:val="0"/>
        <w:autoSpaceDN w:val="0"/>
        <w:adjustRightInd w:val="0"/>
        <w:ind w:firstLineChars="300" w:firstLine="660"/>
        <w:rPr>
          <w:color w:val="000000"/>
          <w:lang w:eastAsia="zh-CN"/>
        </w:rPr>
      </w:pPr>
      <w:r>
        <w:rPr>
          <w:rFonts w:hint="eastAsia"/>
          <w:color w:val="000000"/>
          <w:lang w:eastAsia="zh-CN"/>
        </w:rPr>
        <w:t>HAND-SHAKE:[&lt;</w:t>
      </w:r>
      <w:proofErr w:type="spellStart"/>
      <w:r>
        <w:rPr>
          <w:rFonts w:hint="eastAsia"/>
          <w:color w:val="000000"/>
          <w:lang w:eastAsia="zh-CN"/>
        </w:rPr>
        <w:t>tid</w:t>
      </w:r>
      <w:proofErr w:type="spellEnd"/>
      <w:r>
        <w:rPr>
          <w:rFonts w:hint="eastAsia"/>
          <w:color w:val="000000"/>
          <w:lang w:eastAsia="zh-CN"/>
        </w:rPr>
        <w:t>&gt;]:</w:t>
      </w:r>
      <w:r w:rsidR="00D56F30">
        <w:rPr>
          <w:rFonts w:hint="eastAsia"/>
          <w:color w:val="000000"/>
          <w:lang w:eastAsia="zh-CN"/>
        </w:rPr>
        <w:t>[</w:t>
      </w:r>
      <w:proofErr w:type="spellStart"/>
      <w:r w:rsidR="00D56F30">
        <w:rPr>
          <w:rFonts w:hint="eastAsia"/>
          <w:color w:val="000000"/>
          <w:lang w:eastAsia="zh-CN"/>
        </w:rPr>
        <w:t>ip</w:t>
      </w:r>
      <w:proofErr w:type="spellEnd"/>
      <w:r w:rsidR="00D56F30">
        <w:rPr>
          <w:rFonts w:hint="eastAsia"/>
          <w:color w:val="000000"/>
          <w:lang w:eastAsia="zh-CN"/>
        </w:rPr>
        <w:t>]:</w:t>
      </w:r>
      <w:r>
        <w:rPr>
          <w:rFonts w:hint="eastAsia"/>
          <w:color w:val="000000"/>
          <w:lang w:eastAsia="zh-CN"/>
        </w:rPr>
        <w:t>:&lt;</w:t>
      </w:r>
      <w:proofErr w:type="spellStart"/>
      <w:r>
        <w:rPr>
          <w:rFonts w:hint="eastAsia"/>
          <w:color w:val="000000"/>
          <w:lang w:eastAsia="zh-CN"/>
        </w:rPr>
        <w:t>ctag</w:t>
      </w:r>
      <w:proofErr w:type="spellEnd"/>
      <w:r>
        <w:rPr>
          <w:rFonts w:hint="eastAsia"/>
          <w:color w:val="000000"/>
          <w:lang w:eastAsia="zh-CN"/>
        </w:rPr>
        <w:t>&gt;::;</w:t>
      </w:r>
    </w:p>
    <w:p w14:paraId="2F728DC4" w14:textId="77777777" w:rsidR="008B78A7" w:rsidRDefault="008B78A7" w:rsidP="008B78A7">
      <w:pPr>
        <w:autoSpaceDE w:val="0"/>
        <w:autoSpaceDN w:val="0"/>
        <w:adjustRightInd w:val="0"/>
        <w:ind w:firstLineChars="300" w:firstLine="660"/>
        <w:rPr>
          <w:color w:val="000000"/>
          <w:lang w:eastAsia="zh-CN"/>
        </w:rPr>
      </w:pPr>
      <w:r>
        <w:rPr>
          <w:rFonts w:hint="eastAsia"/>
          <w:color w:val="000000"/>
          <w:lang w:eastAsia="zh-CN"/>
        </w:rPr>
        <w:t>命令说明：</w:t>
      </w:r>
    </w:p>
    <w:p w14:paraId="58B56800" w14:textId="77777777" w:rsidR="00907335" w:rsidRDefault="008B78A7" w:rsidP="008B78A7">
      <w:pPr>
        <w:rPr>
          <w:color w:val="000000"/>
          <w:lang w:eastAsia="zh-CN"/>
        </w:rPr>
      </w:pPr>
      <w:proofErr w:type="spellStart"/>
      <w:r>
        <w:rPr>
          <w:rFonts w:hint="eastAsia"/>
          <w:color w:val="000000"/>
        </w:rPr>
        <w:t>执行成功的</w:t>
      </w:r>
      <w:proofErr w:type="spellEnd"/>
      <w:r>
        <w:rPr>
          <w:color w:val="000000"/>
        </w:rPr>
        <w:t>&lt;response message&gt;</w:t>
      </w:r>
      <w:r>
        <w:rPr>
          <w:rFonts w:hint="eastAsia"/>
          <w:color w:val="000000"/>
        </w:rPr>
        <w:t>为</w:t>
      </w:r>
      <w:r w:rsidR="00907335">
        <w:rPr>
          <w:rFonts w:hint="eastAsia"/>
          <w:color w:val="000000"/>
          <w:lang w:eastAsia="zh-CN"/>
        </w:rPr>
        <w:t>：</w:t>
      </w:r>
    </w:p>
    <w:p w14:paraId="4263B2FF" w14:textId="77777777" w:rsidR="006608B2" w:rsidRDefault="003B419D" w:rsidP="008B78A7">
      <w:pPr>
        <w:rPr>
          <w:color w:val="000000"/>
          <w:lang w:eastAsia="zh-CN"/>
        </w:rPr>
      </w:pPr>
      <w:r>
        <w:rPr>
          <w:rFonts w:hint="eastAsia"/>
          <w:color w:val="000000"/>
          <w:lang w:eastAsia="zh-CN"/>
        </w:rPr>
        <w:t>&lt;</w:t>
      </w:r>
      <w:proofErr w:type="spellStart"/>
      <w:r w:rsidR="00907335">
        <w:rPr>
          <w:color w:val="000000"/>
          <w:lang w:eastAsia="zh-CN"/>
        </w:rPr>
        <w:t>D</w:t>
      </w:r>
      <w:r w:rsidR="00907335">
        <w:rPr>
          <w:rFonts w:hint="eastAsia"/>
          <w:color w:val="000000"/>
          <w:lang w:eastAsia="zh-CN"/>
        </w:rPr>
        <w:t>evicetype</w:t>
      </w:r>
      <w:proofErr w:type="spellEnd"/>
      <w:r>
        <w:rPr>
          <w:rFonts w:hint="eastAsia"/>
          <w:color w:val="000000"/>
          <w:lang w:eastAsia="zh-CN"/>
        </w:rPr>
        <w:t>&gt;,&lt;</w:t>
      </w:r>
      <w:r w:rsidR="00907335">
        <w:rPr>
          <w:rFonts w:hint="eastAsia"/>
          <w:color w:val="000000"/>
          <w:lang w:eastAsia="zh-CN"/>
        </w:rPr>
        <w:t>password</w:t>
      </w:r>
      <w:r>
        <w:rPr>
          <w:rFonts w:hint="eastAsia"/>
          <w:color w:val="000000"/>
          <w:lang w:eastAsia="zh-CN"/>
        </w:rPr>
        <w:t>&gt;</w:t>
      </w:r>
    </w:p>
    <w:p w14:paraId="05D6C92A" w14:textId="77777777" w:rsidR="00907335" w:rsidRDefault="00907335" w:rsidP="008B78A7">
      <w:pPr>
        <w:rPr>
          <w:color w:val="000000"/>
          <w:lang w:eastAsia="zh-CN"/>
        </w:rPr>
      </w:pPr>
      <w:proofErr w:type="spellStart"/>
      <w:r>
        <w:rPr>
          <w:color w:val="000000"/>
          <w:lang w:eastAsia="zh-CN"/>
        </w:rPr>
        <w:t>D</w:t>
      </w:r>
      <w:r>
        <w:rPr>
          <w:rFonts w:hint="eastAsia"/>
          <w:color w:val="000000"/>
          <w:lang w:eastAsia="zh-CN"/>
        </w:rPr>
        <w:t>evicetype</w:t>
      </w:r>
      <w:proofErr w:type="spellEnd"/>
      <w:r>
        <w:rPr>
          <w:rFonts w:hint="eastAsia"/>
          <w:color w:val="000000"/>
          <w:lang w:eastAsia="zh-CN"/>
        </w:rPr>
        <w:t>：</w:t>
      </w:r>
      <w:r w:rsidR="00361105">
        <w:rPr>
          <w:rFonts w:hint="eastAsia"/>
          <w:color w:val="000000"/>
          <w:lang w:eastAsia="zh-CN"/>
        </w:rPr>
        <w:t>初始化设备类型</w:t>
      </w:r>
      <w:r w:rsidR="00E75596">
        <w:rPr>
          <w:rFonts w:hint="eastAsia"/>
          <w:color w:val="000000"/>
          <w:lang w:eastAsia="zh-CN"/>
        </w:rPr>
        <w:t>，默认为</w:t>
      </w:r>
      <w:r w:rsidR="00E75596">
        <w:rPr>
          <w:rFonts w:hint="eastAsia"/>
          <w:color w:val="000000"/>
          <w:lang w:eastAsia="zh-CN"/>
        </w:rPr>
        <w:t>1.</w:t>
      </w:r>
    </w:p>
    <w:p w14:paraId="1BF012A6" w14:textId="77777777" w:rsidR="00907335" w:rsidRDefault="00907335" w:rsidP="008B78A7">
      <w:pPr>
        <w:rPr>
          <w:color w:val="000000"/>
          <w:lang w:eastAsia="zh-CN"/>
        </w:rPr>
      </w:pPr>
      <w:r>
        <w:rPr>
          <w:color w:val="000000"/>
          <w:lang w:eastAsia="zh-CN"/>
        </w:rPr>
        <w:t>P</w:t>
      </w:r>
      <w:r>
        <w:rPr>
          <w:rFonts w:hint="eastAsia"/>
          <w:color w:val="000000"/>
          <w:lang w:eastAsia="zh-CN"/>
        </w:rPr>
        <w:t>assword</w:t>
      </w:r>
      <w:r>
        <w:rPr>
          <w:rFonts w:hint="eastAsia"/>
          <w:color w:val="000000"/>
          <w:lang w:eastAsia="zh-CN"/>
        </w:rPr>
        <w:t>：设备的密码，字节长度为</w:t>
      </w:r>
      <w:r>
        <w:rPr>
          <w:rFonts w:hint="eastAsia"/>
          <w:color w:val="000000"/>
          <w:lang w:eastAsia="zh-CN"/>
        </w:rPr>
        <w:t>8.</w:t>
      </w:r>
    </w:p>
    <w:p w14:paraId="64081B3B" w14:textId="77777777" w:rsidR="00461D96" w:rsidRPr="001A6C57" w:rsidRDefault="00461D96" w:rsidP="008B78A7">
      <w:pPr>
        <w:rPr>
          <w:lang w:eastAsia="zh-CN"/>
        </w:rPr>
      </w:pPr>
      <w:r>
        <w:rPr>
          <w:color w:val="000000"/>
          <w:lang w:eastAsia="zh-CN"/>
        </w:rPr>
        <w:t>H</w:t>
      </w:r>
      <w:r>
        <w:rPr>
          <w:rFonts w:hint="eastAsia"/>
          <w:color w:val="000000"/>
          <w:lang w:eastAsia="zh-CN"/>
        </w:rPr>
        <w:t>andshake</w:t>
      </w:r>
      <w:r>
        <w:rPr>
          <w:rFonts w:hint="eastAsia"/>
          <w:color w:val="000000"/>
          <w:lang w:eastAsia="zh-CN"/>
        </w:rPr>
        <w:t>命令要求网管</w:t>
      </w:r>
      <w:r>
        <w:rPr>
          <w:rFonts w:hint="eastAsia"/>
          <w:color w:val="000000"/>
          <w:lang w:eastAsia="zh-CN"/>
        </w:rPr>
        <w:t>180s</w:t>
      </w:r>
      <w:r>
        <w:rPr>
          <w:rFonts w:hint="eastAsia"/>
          <w:color w:val="000000"/>
          <w:lang w:eastAsia="zh-CN"/>
        </w:rPr>
        <w:t>发送一次。</w:t>
      </w:r>
    </w:p>
    <w:p w14:paraId="260997BA" w14:textId="77777777" w:rsidR="00261A4E" w:rsidRDefault="00261A4E" w:rsidP="0027695B">
      <w:pPr>
        <w:pStyle w:val="4"/>
        <w:rPr>
          <w:lang w:eastAsia="zh-CN"/>
        </w:rPr>
      </w:pPr>
      <w:r>
        <w:rPr>
          <w:rFonts w:hint="eastAsia"/>
          <w:lang w:eastAsia="zh-CN"/>
        </w:rPr>
        <w:t>2.1.</w:t>
      </w:r>
      <w:r w:rsidR="0027695B">
        <w:rPr>
          <w:rFonts w:hint="eastAsia"/>
          <w:lang w:eastAsia="zh-CN"/>
        </w:rPr>
        <w:t>1.4</w:t>
      </w:r>
      <w:r>
        <w:rPr>
          <w:rFonts w:hint="eastAsia"/>
          <w:lang w:eastAsia="zh-CN"/>
        </w:rPr>
        <w:t>设置</w:t>
      </w:r>
      <w:r>
        <w:rPr>
          <w:rFonts w:hint="eastAsia"/>
          <w:lang w:eastAsia="zh-CN"/>
        </w:rPr>
        <w:t>MCP</w:t>
      </w:r>
      <w:r>
        <w:rPr>
          <w:rFonts w:hint="eastAsia"/>
          <w:lang w:eastAsia="zh-CN"/>
        </w:rPr>
        <w:t>时间源</w:t>
      </w:r>
    </w:p>
    <w:p w14:paraId="590E869F" w14:textId="77777777" w:rsidR="005E7272" w:rsidRDefault="005E7272" w:rsidP="005E7272">
      <w:pPr>
        <w:ind w:left="360" w:right="-154"/>
        <w:rPr>
          <w:color w:val="000000"/>
        </w:rPr>
      </w:pPr>
      <w:r>
        <w:rPr>
          <w:rFonts w:hint="eastAsia"/>
          <w:lang w:eastAsia="zh-CN"/>
        </w:rPr>
        <w:lastRenderedPageBreak/>
        <w:tab/>
      </w:r>
      <w:r>
        <w:rPr>
          <w:rFonts w:hint="eastAsia"/>
          <w:color w:val="000000"/>
        </w:rPr>
        <w:t>SET-DAT_S:[&lt;</w:t>
      </w:r>
      <w:proofErr w:type="spellStart"/>
      <w:r>
        <w:rPr>
          <w:rFonts w:hint="eastAsia"/>
          <w:color w:val="000000"/>
        </w:rPr>
        <w:t>tid</w:t>
      </w:r>
      <w:proofErr w:type="spellEnd"/>
      <w:r>
        <w:rPr>
          <w:rFonts w:hint="eastAsia"/>
          <w:color w:val="000000"/>
        </w:rPr>
        <w:t>&gt;]:</w:t>
      </w:r>
      <w:r w:rsidR="00990CFB">
        <w:rPr>
          <w:rFonts w:hint="eastAsia"/>
          <w:color w:val="000000"/>
          <w:lang w:eastAsia="zh-CN"/>
        </w:rPr>
        <w:t>[</w:t>
      </w:r>
      <w:proofErr w:type="spellStart"/>
      <w:r w:rsidR="00990CFB">
        <w:rPr>
          <w:rFonts w:hint="eastAsia"/>
          <w:color w:val="000000"/>
          <w:lang w:eastAsia="zh-CN"/>
        </w:rPr>
        <w:t>ip</w:t>
      </w:r>
      <w:proofErr w:type="spellEnd"/>
      <w:r w:rsidR="00990CFB">
        <w:rPr>
          <w:rFonts w:hint="eastAsia"/>
          <w:color w:val="000000"/>
          <w:lang w:eastAsia="zh-CN"/>
        </w:rPr>
        <w:t>]:</w:t>
      </w:r>
      <w:r w:rsidR="00990CFB">
        <w:rPr>
          <w:rFonts w:hint="eastAsia"/>
          <w:color w:val="000000"/>
        </w:rPr>
        <w:t xml:space="preserve"> </w:t>
      </w:r>
      <w:r>
        <w:rPr>
          <w:rFonts w:hint="eastAsia"/>
          <w:color w:val="000000"/>
        </w:rPr>
        <w:t>[&lt;aid&gt;]:&lt;</w:t>
      </w:r>
      <w:proofErr w:type="spellStart"/>
      <w:r>
        <w:rPr>
          <w:rFonts w:hint="eastAsia"/>
          <w:color w:val="000000"/>
        </w:rPr>
        <w:t>ctag</w:t>
      </w:r>
      <w:proofErr w:type="spellEnd"/>
      <w:r>
        <w:rPr>
          <w:rFonts w:hint="eastAsia"/>
          <w:color w:val="000000"/>
        </w:rPr>
        <w:t>&gt;:&lt;password&gt;:&lt;</w:t>
      </w:r>
      <w:r>
        <w:rPr>
          <w:color w:val="000000"/>
        </w:rPr>
        <w:t>source</w:t>
      </w:r>
      <w:r>
        <w:rPr>
          <w:rFonts w:hint="eastAsia"/>
          <w:color w:val="000000"/>
        </w:rPr>
        <w:t>&gt;;</w:t>
      </w:r>
    </w:p>
    <w:p w14:paraId="1D4F699D" w14:textId="77777777" w:rsidR="005E7272" w:rsidRDefault="005E7272" w:rsidP="005E7272">
      <w:pPr>
        <w:ind w:left="360" w:right="-154"/>
        <w:rPr>
          <w:color w:val="000000"/>
          <w:lang w:eastAsia="zh-CN"/>
        </w:rPr>
      </w:pPr>
      <w:r>
        <w:rPr>
          <w:rFonts w:hint="eastAsia"/>
          <w:color w:val="000000"/>
          <w:lang w:eastAsia="zh-CN"/>
        </w:rPr>
        <w:t>&lt;aid&gt;:</w:t>
      </w:r>
      <w:r>
        <w:rPr>
          <w:rFonts w:ascii="宋体" w:hint="eastAsia"/>
          <w:lang w:val="zh-CN" w:eastAsia="zh-CN"/>
        </w:rPr>
        <w:t>设备槽位信息，本命令针对MCP盘，该条为</w:t>
      </w:r>
      <w:r w:rsidR="00032887">
        <w:rPr>
          <w:rFonts w:ascii="宋体" w:hint="eastAsia"/>
          <w:lang w:val="zh-CN" w:eastAsia="zh-CN"/>
        </w:rPr>
        <w:t>‘</w:t>
      </w:r>
      <w:r w:rsidR="00577CDE">
        <w:rPr>
          <w:rFonts w:ascii="宋体" w:hint="eastAsia"/>
          <w:lang w:val="zh-CN" w:eastAsia="zh-CN"/>
        </w:rPr>
        <w:t>c</w:t>
      </w:r>
      <w:r w:rsidR="00032887">
        <w:rPr>
          <w:rFonts w:ascii="宋体" w:hint="eastAsia"/>
          <w:lang w:val="zh-CN" w:eastAsia="zh-CN"/>
        </w:rPr>
        <w:t>’</w:t>
      </w:r>
      <w:r>
        <w:rPr>
          <w:rFonts w:ascii="宋体" w:hint="eastAsia"/>
          <w:lang w:val="zh-CN" w:eastAsia="zh-CN"/>
        </w:rPr>
        <w:t>。</w:t>
      </w:r>
    </w:p>
    <w:p w14:paraId="0A937C70" w14:textId="77777777" w:rsidR="005E7272" w:rsidRDefault="005E7272" w:rsidP="005E7272">
      <w:pPr>
        <w:ind w:left="360" w:right="-154"/>
        <w:rPr>
          <w:color w:val="000000"/>
          <w:lang w:eastAsia="zh-CN"/>
        </w:rPr>
      </w:pPr>
      <w:r>
        <w:rPr>
          <w:rFonts w:hint="eastAsia"/>
          <w:color w:val="000000"/>
          <w:lang w:eastAsia="zh-CN"/>
        </w:rPr>
        <w:t>&lt;</w:t>
      </w:r>
      <w:r>
        <w:rPr>
          <w:color w:val="000000"/>
          <w:lang w:eastAsia="zh-CN"/>
        </w:rPr>
        <w:t>source</w:t>
      </w:r>
      <w:r>
        <w:rPr>
          <w:rFonts w:hint="eastAsia"/>
          <w:color w:val="000000"/>
          <w:lang w:eastAsia="zh-CN"/>
        </w:rPr>
        <w:t>&gt;::=x</w:t>
      </w:r>
      <w:r w:rsidR="00BA167A">
        <w:rPr>
          <w:rFonts w:hint="eastAsia"/>
          <w:color w:val="000000"/>
          <w:lang w:eastAsia="zh-CN"/>
        </w:rPr>
        <w:t>，</w:t>
      </w:r>
      <w:r>
        <w:rPr>
          <w:color w:val="000000"/>
          <w:lang w:eastAsia="zh-CN"/>
        </w:rPr>
        <w:t>MCP</w:t>
      </w:r>
      <w:r>
        <w:rPr>
          <w:rFonts w:hint="eastAsia"/>
          <w:color w:val="000000"/>
          <w:lang w:eastAsia="zh-CN"/>
        </w:rPr>
        <w:t>盘时间源，</w:t>
      </w:r>
      <w:r>
        <w:rPr>
          <w:rFonts w:hint="eastAsia"/>
          <w:color w:val="000000"/>
          <w:lang w:eastAsia="zh-CN"/>
        </w:rPr>
        <w:t>x=0|1</w:t>
      </w:r>
      <w:r>
        <w:rPr>
          <w:rFonts w:hint="eastAsia"/>
          <w:color w:val="000000"/>
          <w:lang w:eastAsia="zh-CN"/>
        </w:rPr>
        <w:t>。</w:t>
      </w:r>
      <w:r>
        <w:rPr>
          <w:rFonts w:hint="eastAsia"/>
          <w:color w:val="000000"/>
          <w:lang w:eastAsia="zh-CN"/>
        </w:rPr>
        <w:t>0</w:t>
      </w:r>
      <w:r>
        <w:rPr>
          <w:rFonts w:hint="eastAsia"/>
          <w:color w:val="000000"/>
          <w:lang w:eastAsia="zh-CN"/>
        </w:rPr>
        <w:t>表示从</w:t>
      </w:r>
      <w:r w:rsidR="00BA167A">
        <w:rPr>
          <w:rFonts w:hint="eastAsia"/>
          <w:color w:val="000000"/>
          <w:lang w:eastAsia="zh-CN"/>
        </w:rPr>
        <w:t>设备上</w:t>
      </w:r>
      <w:r>
        <w:rPr>
          <w:rFonts w:hint="eastAsia"/>
          <w:color w:val="000000"/>
          <w:lang w:eastAsia="zh-CN"/>
        </w:rPr>
        <w:t>获取时间；</w:t>
      </w:r>
      <w:r>
        <w:rPr>
          <w:rFonts w:hint="eastAsia"/>
          <w:color w:val="000000"/>
          <w:lang w:eastAsia="zh-CN"/>
        </w:rPr>
        <w:t>1</w:t>
      </w:r>
      <w:r>
        <w:rPr>
          <w:rFonts w:hint="eastAsia"/>
          <w:color w:val="000000"/>
          <w:lang w:eastAsia="zh-CN"/>
        </w:rPr>
        <w:t>表示等待网管设置</w:t>
      </w:r>
      <w:r>
        <w:rPr>
          <w:rFonts w:hint="eastAsia"/>
          <w:color w:val="000000"/>
          <w:lang w:eastAsia="zh-CN"/>
        </w:rPr>
        <w:t>MCP</w:t>
      </w:r>
      <w:r>
        <w:rPr>
          <w:rFonts w:hint="eastAsia"/>
          <w:color w:val="000000"/>
          <w:lang w:eastAsia="zh-CN"/>
        </w:rPr>
        <w:t>盘时间。</w:t>
      </w:r>
    </w:p>
    <w:p w14:paraId="57198457" w14:textId="77777777" w:rsidR="00261A4E" w:rsidRPr="00261A4E" w:rsidRDefault="005E7272" w:rsidP="005E7272">
      <w:pPr>
        <w:rPr>
          <w:lang w:eastAsia="zh-CN"/>
        </w:rPr>
      </w:pPr>
      <w:proofErr w:type="spellStart"/>
      <w:r>
        <w:rPr>
          <w:rFonts w:hint="eastAsia"/>
          <w:color w:val="000000"/>
        </w:rPr>
        <w:t>执行成功的</w:t>
      </w:r>
      <w:proofErr w:type="spellEnd"/>
      <w:r>
        <w:rPr>
          <w:color w:val="000000"/>
        </w:rPr>
        <w:t>&lt;response message&gt;</w:t>
      </w:r>
      <w:proofErr w:type="spellStart"/>
      <w:r>
        <w:rPr>
          <w:rFonts w:hint="eastAsia"/>
          <w:color w:val="000000"/>
        </w:rPr>
        <w:t>为空</w:t>
      </w:r>
      <w:proofErr w:type="spellEnd"/>
      <w:r>
        <w:rPr>
          <w:rFonts w:hint="eastAsia"/>
          <w:color w:val="000000"/>
        </w:rPr>
        <w:t>；</w:t>
      </w:r>
    </w:p>
    <w:p w14:paraId="08F6EB87" w14:textId="77777777" w:rsidR="005B33C9" w:rsidRDefault="00A21E36" w:rsidP="0027695B">
      <w:pPr>
        <w:pStyle w:val="4"/>
        <w:rPr>
          <w:lang w:eastAsia="zh-CN"/>
        </w:rPr>
      </w:pPr>
      <w:r>
        <w:rPr>
          <w:rFonts w:hint="eastAsia"/>
          <w:lang w:eastAsia="zh-CN"/>
        </w:rPr>
        <w:t>2.1.</w:t>
      </w:r>
      <w:r w:rsidR="0027695B">
        <w:rPr>
          <w:rFonts w:hint="eastAsia"/>
          <w:lang w:eastAsia="zh-CN"/>
        </w:rPr>
        <w:t>1.5</w:t>
      </w:r>
      <w:r>
        <w:rPr>
          <w:rFonts w:hint="eastAsia"/>
          <w:lang w:eastAsia="zh-CN"/>
        </w:rPr>
        <w:t>设置</w:t>
      </w:r>
      <w:r>
        <w:rPr>
          <w:rFonts w:hint="eastAsia"/>
          <w:lang w:eastAsia="zh-CN"/>
        </w:rPr>
        <w:t>MCP</w:t>
      </w:r>
      <w:r>
        <w:rPr>
          <w:rFonts w:hint="eastAsia"/>
          <w:lang w:eastAsia="zh-CN"/>
        </w:rPr>
        <w:t>盘日期、时间</w:t>
      </w:r>
    </w:p>
    <w:p w14:paraId="03B65F6E" w14:textId="77777777" w:rsidR="001A6C57" w:rsidRDefault="001A6C57" w:rsidP="001A6C57">
      <w:pPr>
        <w:ind w:left="360" w:right="-154"/>
        <w:rPr>
          <w:color w:val="000000"/>
        </w:rPr>
      </w:pPr>
      <w:r>
        <w:rPr>
          <w:rFonts w:hint="eastAsia"/>
          <w:color w:val="000000"/>
        </w:rPr>
        <w:t>SET-DAT:[&lt;</w:t>
      </w:r>
      <w:proofErr w:type="spellStart"/>
      <w:r>
        <w:rPr>
          <w:rFonts w:hint="eastAsia"/>
          <w:color w:val="000000"/>
        </w:rPr>
        <w:t>tid</w:t>
      </w:r>
      <w:proofErr w:type="spellEnd"/>
      <w:r>
        <w:rPr>
          <w:rFonts w:hint="eastAsia"/>
          <w:color w:val="000000"/>
        </w:rPr>
        <w:t>&gt;]:</w:t>
      </w:r>
      <w:r w:rsidR="00990CFB">
        <w:rPr>
          <w:rFonts w:hint="eastAsia"/>
          <w:color w:val="000000"/>
          <w:lang w:eastAsia="zh-CN"/>
        </w:rPr>
        <w:t>[</w:t>
      </w:r>
      <w:proofErr w:type="spellStart"/>
      <w:r w:rsidR="00990CFB">
        <w:rPr>
          <w:rFonts w:hint="eastAsia"/>
          <w:color w:val="000000"/>
          <w:lang w:eastAsia="zh-CN"/>
        </w:rPr>
        <w:t>ip</w:t>
      </w:r>
      <w:proofErr w:type="spellEnd"/>
      <w:r w:rsidR="00990CFB">
        <w:rPr>
          <w:rFonts w:hint="eastAsia"/>
          <w:color w:val="000000"/>
          <w:lang w:eastAsia="zh-CN"/>
        </w:rPr>
        <w:t>]:</w:t>
      </w:r>
      <w:r w:rsidR="00990CFB">
        <w:rPr>
          <w:rFonts w:hint="eastAsia"/>
          <w:color w:val="000000"/>
        </w:rPr>
        <w:t xml:space="preserve"> </w:t>
      </w:r>
      <w:r>
        <w:rPr>
          <w:rFonts w:hint="eastAsia"/>
          <w:color w:val="000000"/>
        </w:rPr>
        <w:t>[&lt;aid&gt;]:&lt;</w:t>
      </w:r>
      <w:proofErr w:type="spellStart"/>
      <w:r>
        <w:rPr>
          <w:rFonts w:hint="eastAsia"/>
          <w:color w:val="000000"/>
        </w:rPr>
        <w:t>ctag</w:t>
      </w:r>
      <w:proofErr w:type="spellEnd"/>
      <w:r>
        <w:rPr>
          <w:rFonts w:hint="eastAsia"/>
          <w:color w:val="000000"/>
        </w:rPr>
        <w:t>&gt;:&lt;password&gt;:&lt;datetime&gt;;</w:t>
      </w:r>
    </w:p>
    <w:p w14:paraId="0677BA15" w14:textId="77777777" w:rsidR="001A6C57" w:rsidRDefault="001A6C57" w:rsidP="001A6C57">
      <w:pPr>
        <w:ind w:left="360" w:right="-154"/>
        <w:rPr>
          <w:color w:val="000000"/>
          <w:lang w:eastAsia="zh-CN"/>
        </w:rPr>
      </w:pPr>
      <w:r>
        <w:rPr>
          <w:rFonts w:hint="eastAsia"/>
          <w:color w:val="000000"/>
          <w:lang w:eastAsia="zh-CN"/>
        </w:rPr>
        <w:t>&lt;aid&gt;:</w:t>
      </w:r>
      <w:r>
        <w:rPr>
          <w:rFonts w:ascii="宋体" w:hint="eastAsia"/>
          <w:lang w:val="zh-CN" w:eastAsia="zh-CN"/>
        </w:rPr>
        <w:t>设备槽位信息</w:t>
      </w:r>
      <w:r w:rsidRPr="009E4165">
        <w:rPr>
          <w:rFonts w:ascii="宋体" w:hint="eastAsia"/>
          <w:lang w:eastAsia="zh-CN"/>
        </w:rPr>
        <w:t>，</w:t>
      </w:r>
      <w:r>
        <w:rPr>
          <w:rFonts w:ascii="宋体" w:hint="eastAsia"/>
          <w:lang w:val="zh-CN" w:eastAsia="zh-CN"/>
        </w:rPr>
        <w:t>本命令针对</w:t>
      </w:r>
      <w:r w:rsidRPr="009E4165">
        <w:rPr>
          <w:rFonts w:ascii="宋体" w:hint="eastAsia"/>
          <w:lang w:eastAsia="zh-CN"/>
        </w:rPr>
        <w:t>MCP</w:t>
      </w:r>
      <w:r>
        <w:rPr>
          <w:rFonts w:ascii="宋体" w:hint="eastAsia"/>
          <w:lang w:val="zh-CN" w:eastAsia="zh-CN"/>
        </w:rPr>
        <w:t>盘</w:t>
      </w:r>
      <w:r w:rsidRPr="009E4165">
        <w:rPr>
          <w:rFonts w:ascii="宋体" w:hint="eastAsia"/>
          <w:lang w:eastAsia="zh-CN"/>
        </w:rPr>
        <w:t>，</w:t>
      </w:r>
      <w:r>
        <w:rPr>
          <w:rFonts w:ascii="宋体" w:hint="eastAsia"/>
          <w:lang w:val="zh-CN" w:eastAsia="zh-CN"/>
        </w:rPr>
        <w:t>该条为</w:t>
      </w:r>
      <w:r w:rsidR="00592FAF" w:rsidRPr="009E4165">
        <w:rPr>
          <w:rFonts w:ascii="宋体" w:hint="eastAsia"/>
          <w:lang w:eastAsia="zh-CN"/>
        </w:rPr>
        <w:t>‘</w:t>
      </w:r>
      <w:r w:rsidR="00577CDE">
        <w:rPr>
          <w:rFonts w:ascii="宋体" w:hint="eastAsia"/>
          <w:lang w:eastAsia="zh-CN"/>
        </w:rPr>
        <w:t>c</w:t>
      </w:r>
      <w:r w:rsidR="00592FAF" w:rsidRPr="009E4165">
        <w:rPr>
          <w:rFonts w:ascii="宋体" w:hint="eastAsia"/>
          <w:lang w:eastAsia="zh-CN"/>
        </w:rPr>
        <w:t>’</w:t>
      </w:r>
      <w:r>
        <w:rPr>
          <w:rFonts w:ascii="宋体" w:hint="eastAsia"/>
          <w:lang w:val="zh-CN" w:eastAsia="zh-CN"/>
        </w:rPr>
        <w:t>。</w:t>
      </w:r>
    </w:p>
    <w:p w14:paraId="3A2A772B" w14:textId="77777777" w:rsidR="001A6C57" w:rsidRDefault="001A6C57" w:rsidP="001A6C57">
      <w:pPr>
        <w:ind w:left="360" w:right="-154"/>
        <w:rPr>
          <w:color w:val="000000"/>
        </w:rPr>
      </w:pPr>
      <w:r>
        <w:rPr>
          <w:rFonts w:hint="eastAsia"/>
          <w:color w:val="000000"/>
        </w:rPr>
        <w:t>&lt;datetime&gt;</w:t>
      </w:r>
      <w:r>
        <w:rPr>
          <w:rFonts w:hint="eastAsia"/>
          <w:color w:val="000000"/>
        </w:rPr>
        <w:t>：要设置的日期和时间</w:t>
      </w:r>
      <w:r>
        <w:rPr>
          <w:rFonts w:hint="eastAsia"/>
          <w:color w:val="000000"/>
        </w:rPr>
        <w:t>,</w:t>
      </w:r>
      <w:r>
        <w:rPr>
          <w:rFonts w:hint="eastAsia"/>
          <w:color w:val="000000"/>
        </w:rPr>
        <w:t>精度到</w:t>
      </w:r>
      <w:r>
        <w:rPr>
          <w:rFonts w:hint="eastAsia"/>
          <w:color w:val="000000"/>
        </w:rPr>
        <w:t>0.1s</w:t>
      </w:r>
      <w:r>
        <w:rPr>
          <w:rFonts w:hint="eastAsia"/>
          <w:color w:val="000000"/>
        </w:rPr>
        <w:t>。</w:t>
      </w:r>
    </w:p>
    <w:p w14:paraId="0A2A87AA" w14:textId="77777777" w:rsidR="001A6C57" w:rsidRDefault="001A6C57" w:rsidP="001A6C57">
      <w:pPr>
        <w:ind w:leftChars="171" w:left="376" w:right="-154" w:firstLineChars="50" w:firstLine="110"/>
        <w:rPr>
          <w:rFonts w:ascii="Arial" w:hAnsi="Arial" w:cs="Arial"/>
          <w:color w:val="313131"/>
        </w:rPr>
      </w:pPr>
      <w:proofErr w:type="spellStart"/>
      <w:r>
        <w:rPr>
          <w:rFonts w:hint="eastAsia"/>
          <w:color w:val="000000"/>
        </w:rPr>
        <w:t>格式</w:t>
      </w:r>
      <w:proofErr w:type="spellEnd"/>
      <w:r>
        <w:rPr>
          <w:rFonts w:hint="eastAsia"/>
          <w:color w:val="000000"/>
        </w:rPr>
        <w:t xml:space="preserve">&lt;datetime&gt;::=YYYY-MM-DD </w:t>
      </w:r>
      <w:proofErr w:type="spellStart"/>
      <w:r>
        <w:rPr>
          <w:rFonts w:hint="eastAsia"/>
          <w:color w:val="000000"/>
        </w:rPr>
        <w:t>HH:mm:SS:</w:t>
      </w:r>
      <w:r>
        <w:rPr>
          <w:rFonts w:ascii="Arial" w:hAnsi="Arial" w:cs="Arial" w:hint="eastAsia"/>
          <w:color w:val="313131"/>
        </w:rPr>
        <w:t>f</w:t>
      </w:r>
      <w:proofErr w:type="spellEnd"/>
    </w:p>
    <w:p w14:paraId="1CA32C79" w14:textId="77777777" w:rsidR="001A6C57" w:rsidRDefault="001A6C57" w:rsidP="001A6C57">
      <w:pPr>
        <w:ind w:leftChars="171" w:left="376" w:right="-154" w:firstLineChars="50" w:firstLine="110"/>
        <w:rPr>
          <w:rFonts w:ascii="Arial" w:hAnsi="Arial" w:cs="Arial"/>
          <w:color w:val="313131"/>
        </w:rPr>
      </w:pPr>
      <w:r>
        <w:rPr>
          <w:rFonts w:ascii="Arial" w:hAnsi="Arial" w:cs="Arial" w:hint="eastAsia"/>
          <w:color w:val="313131"/>
        </w:rPr>
        <w:t>例如下发</w:t>
      </w:r>
      <w:r>
        <w:rPr>
          <w:rFonts w:ascii="Arial" w:hAnsi="Arial" w:cs="Arial" w:hint="eastAsia"/>
          <w:color w:val="313131"/>
        </w:rPr>
        <w:t>2011</w:t>
      </w:r>
      <w:r>
        <w:rPr>
          <w:rFonts w:ascii="Arial" w:hAnsi="Arial" w:cs="Arial" w:hint="eastAsia"/>
          <w:color w:val="313131"/>
        </w:rPr>
        <w:t>年</w:t>
      </w:r>
      <w:r>
        <w:rPr>
          <w:rFonts w:ascii="Arial" w:hAnsi="Arial" w:cs="Arial" w:hint="eastAsia"/>
          <w:color w:val="313131"/>
        </w:rPr>
        <w:t>4</w:t>
      </w:r>
      <w:r>
        <w:rPr>
          <w:rFonts w:ascii="Arial" w:hAnsi="Arial" w:cs="Arial" w:hint="eastAsia"/>
          <w:color w:val="313131"/>
        </w:rPr>
        <w:t>月</w:t>
      </w:r>
      <w:r>
        <w:rPr>
          <w:rFonts w:ascii="Arial" w:hAnsi="Arial" w:cs="Arial" w:hint="eastAsia"/>
          <w:color w:val="313131"/>
        </w:rPr>
        <w:t>28</w:t>
      </w:r>
      <w:r>
        <w:rPr>
          <w:rFonts w:ascii="Arial" w:hAnsi="Arial" w:cs="Arial" w:hint="eastAsia"/>
          <w:color w:val="313131"/>
        </w:rPr>
        <w:t>日</w:t>
      </w:r>
      <w:r>
        <w:rPr>
          <w:rFonts w:ascii="Arial" w:hAnsi="Arial" w:cs="Arial" w:hint="eastAsia"/>
          <w:color w:val="313131"/>
        </w:rPr>
        <w:t xml:space="preserve"> 15</w:t>
      </w:r>
      <w:r>
        <w:rPr>
          <w:rFonts w:ascii="Arial" w:hAnsi="Arial" w:cs="Arial" w:hint="eastAsia"/>
          <w:color w:val="313131"/>
        </w:rPr>
        <w:t>点</w:t>
      </w:r>
      <w:r>
        <w:rPr>
          <w:rFonts w:ascii="Arial" w:hAnsi="Arial" w:cs="Arial" w:hint="eastAsia"/>
          <w:color w:val="313131"/>
        </w:rPr>
        <w:t>45</w:t>
      </w:r>
      <w:r>
        <w:rPr>
          <w:rFonts w:ascii="Arial" w:hAnsi="Arial" w:cs="Arial" w:hint="eastAsia"/>
          <w:color w:val="313131"/>
        </w:rPr>
        <w:t>分</w:t>
      </w:r>
      <w:r>
        <w:rPr>
          <w:rFonts w:ascii="Arial" w:hAnsi="Arial" w:cs="Arial" w:hint="eastAsia"/>
          <w:color w:val="313131"/>
        </w:rPr>
        <w:t>50.2</w:t>
      </w:r>
      <w:r>
        <w:rPr>
          <w:rFonts w:ascii="Arial" w:hAnsi="Arial" w:cs="Arial" w:hint="eastAsia"/>
          <w:color w:val="313131"/>
        </w:rPr>
        <w:t>秒</w:t>
      </w:r>
    </w:p>
    <w:p w14:paraId="3AEDDBC6" w14:textId="77777777" w:rsidR="001A6C57" w:rsidRDefault="001A6C57" w:rsidP="001A6C57">
      <w:pPr>
        <w:ind w:leftChars="171" w:left="376" w:right="-154" w:firstLineChars="50" w:firstLine="110"/>
        <w:rPr>
          <w:color w:val="000000"/>
        </w:rPr>
      </w:pPr>
      <w:r>
        <w:rPr>
          <w:rFonts w:hint="eastAsia"/>
          <w:color w:val="000000"/>
        </w:rPr>
        <w:t>“</w:t>
      </w:r>
      <w:r>
        <w:rPr>
          <w:rFonts w:hint="eastAsia"/>
          <w:color w:val="000000"/>
        </w:rPr>
        <w:t>&lt;datetime&gt;::=</w:t>
      </w:r>
      <w:r>
        <w:rPr>
          <w:rFonts w:ascii="Arial" w:hAnsi="Arial" w:cs="Arial"/>
          <w:color w:val="313131"/>
        </w:rPr>
        <w:t>2011-4-28</w:t>
      </w:r>
      <w:r>
        <w:rPr>
          <w:rFonts w:ascii="Arial" w:hAnsi="Arial" w:cs="Arial" w:hint="eastAsia"/>
          <w:color w:val="313131"/>
        </w:rPr>
        <w:t xml:space="preserve"> 15:45:50:2</w:t>
      </w:r>
      <w:r>
        <w:rPr>
          <w:rFonts w:ascii="Arial" w:hAnsi="Arial" w:cs="Arial" w:hint="eastAsia"/>
          <w:color w:val="313131"/>
        </w:rPr>
        <w:t>”</w:t>
      </w:r>
    </w:p>
    <w:p w14:paraId="52150F26" w14:textId="77777777" w:rsidR="001A6C57" w:rsidRDefault="001A6C57" w:rsidP="001A6C57">
      <w:pPr>
        <w:ind w:right="-154" w:firstLine="435"/>
        <w:rPr>
          <w:color w:val="000000"/>
        </w:rPr>
      </w:pPr>
      <w:proofErr w:type="spellStart"/>
      <w:r>
        <w:rPr>
          <w:rFonts w:hint="eastAsia"/>
          <w:color w:val="000000"/>
        </w:rPr>
        <w:t>执行成功的</w:t>
      </w:r>
      <w:proofErr w:type="spellEnd"/>
      <w:r>
        <w:rPr>
          <w:color w:val="000000"/>
        </w:rPr>
        <w:t>&lt;response message&gt;</w:t>
      </w:r>
      <w:proofErr w:type="spellStart"/>
      <w:r>
        <w:rPr>
          <w:rFonts w:hint="eastAsia"/>
          <w:color w:val="000000"/>
        </w:rPr>
        <w:t>为空</w:t>
      </w:r>
      <w:proofErr w:type="spellEnd"/>
      <w:r>
        <w:rPr>
          <w:rFonts w:hint="eastAsia"/>
          <w:color w:val="000000"/>
        </w:rPr>
        <w:t>；</w:t>
      </w:r>
    </w:p>
    <w:p w14:paraId="0CF304F1" w14:textId="77777777" w:rsidR="00A21E36" w:rsidRDefault="001A6C57" w:rsidP="001A6C57">
      <w:pPr>
        <w:rPr>
          <w:color w:val="FF0000"/>
          <w:lang w:eastAsia="zh-CN"/>
        </w:rPr>
      </w:pPr>
      <w:r>
        <w:rPr>
          <w:rFonts w:hint="eastAsia"/>
          <w:color w:val="000000"/>
          <w:lang w:eastAsia="zh-CN"/>
        </w:rPr>
        <w:t>注：</w:t>
      </w:r>
      <w:r>
        <w:rPr>
          <w:rFonts w:hint="eastAsia"/>
          <w:color w:val="FF0000"/>
          <w:lang w:eastAsia="zh-CN"/>
        </w:rPr>
        <w:t>只有当</w:t>
      </w:r>
      <w:r>
        <w:rPr>
          <w:rFonts w:hint="eastAsia"/>
          <w:color w:val="FF0000"/>
          <w:lang w:eastAsia="zh-CN"/>
        </w:rPr>
        <w:t>MCP</w:t>
      </w:r>
      <w:r>
        <w:rPr>
          <w:rFonts w:hint="eastAsia"/>
          <w:color w:val="FF0000"/>
          <w:lang w:eastAsia="zh-CN"/>
        </w:rPr>
        <w:t>时间源来自网管时，才能设置该命令</w:t>
      </w:r>
      <w:r w:rsidR="00DF006B">
        <w:rPr>
          <w:rFonts w:hint="eastAsia"/>
          <w:color w:val="FF0000"/>
          <w:lang w:eastAsia="zh-CN"/>
        </w:rPr>
        <w:t>。</w:t>
      </w:r>
      <w:r>
        <w:rPr>
          <w:rFonts w:hint="eastAsia"/>
          <w:color w:val="FF0000"/>
          <w:lang w:eastAsia="zh-CN"/>
        </w:rPr>
        <w:t>见</w:t>
      </w:r>
      <w:r w:rsidR="004473BE">
        <w:fldChar w:fldCharType="begin"/>
      </w:r>
      <w:r w:rsidR="004473BE">
        <w:rPr>
          <w:lang w:eastAsia="zh-CN"/>
        </w:rPr>
        <w:instrText xml:space="preserve"> REF _Ref291837350 \r \h  \* MERGEFORMAT </w:instrText>
      </w:r>
      <w:r w:rsidR="004473BE">
        <w:fldChar w:fldCharType="separate"/>
      </w:r>
      <w:r>
        <w:rPr>
          <w:color w:val="FF0000"/>
          <w:lang w:eastAsia="zh-CN"/>
        </w:rPr>
        <w:t>2.1.</w:t>
      </w:r>
      <w:r w:rsidR="008B45FA">
        <w:rPr>
          <w:rFonts w:hint="eastAsia"/>
          <w:color w:val="FF0000"/>
          <w:lang w:eastAsia="zh-CN"/>
        </w:rPr>
        <w:t>4</w:t>
      </w:r>
      <w:r w:rsidR="004473BE">
        <w:fldChar w:fldCharType="end"/>
      </w:r>
      <w:r>
        <w:rPr>
          <w:rFonts w:hint="eastAsia"/>
          <w:color w:val="FF0000"/>
          <w:lang w:eastAsia="zh-CN"/>
        </w:rPr>
        <w:t>。</w:t>
      </w:r>
    </w:p>
    <w:p w14:paraId="621146C0" w14:textId="77777777" w:rsidR="00832688" w:rsidRPr="00A21E36" w:rsidRDefault="00313DDD" w:rsidP="0027695B">
      <w:pPr>
        <w:pStyle w:val="4"/>
        <w:rPr>
          <w:lang w:eastAsia="zh-CN"/>
        </w:rPr>
      </w:pPr>
      <w:r>
        <w:rPr>
          <w:rFonts w:hint="eastAsia"/>
          <w:lang w:eastAsia="zh-CN"/>
        </w:rPr>
        <w:t>2.1.</w:t>
      </w:r>
      <w:r w:rsidR="0027695B">
        <w:rPr>
          <w:rFonts w:hint="eastAsia"/>
          <w:lang w:eastAsia="zh-CN"/>
        </w:rPr>
        <w:t>1.</w:t>
      </w:r>
      <w:r w:rsidR="001A2D9D">
        <w:rPr>
          <w:rFonts w:hint="eastAsia"/>
          <w:lang w:eastAsia="zh-CN"/>
        </w:rPr>
        <w:t>6</w:t>
      </w:r>
      <w:r>
        <w:rPr>
          <w:rFonts w:hint="eastAsia"/>
          <w:lang w:eastAsia="zh-CN"/>
        </w:rPr>
        <w:t>设置</w:t>
      </w:r>
      <w:r>
        <w:rPr>
          <w:rFonts w:hint="eastAsia"/>
          <w:lang w:eastAsia="zh-CN"/>
        </w:rPr>
        <w:t>MCP</w:t>
      </w:r>
      <w:r>
        <w:rPr>
          <w:rFonts w:hint="eastAsia"/>
          <w:lang w:eastAsia="zh-CN"/>
        </w:rPr>
        <w:t>网络参数</w:t>
      </w:r>
    </w:p>
    <w:p w14:paraId="4BD40C3D" w14:textId="77777777" w:rsidR="00B20133" w:rsidRDefault="00313DDD" w:rsidP="00B20133">
      <w:pPr>
        <w:autoSpaceDE w:val="0"/>
        <w:autoSpaceDN w:val="0"/>
        <w:adjustRightInd w:val="0"/>
        <w:ind w:firstLine="420"/>
      </w:pPr>
      <w:r>
        <w:rPr>
          <w:rFonts w:hint="eastAsia"/>
          <w:b/>
          <w:sz w:val="21"/>
          <w:szCs w:val="21"/>
          <w:lang w:eastAsia="zh-CN"/>
        </w:rPr>
        <w:tab/>
      </w:r>
      <w:proofErr w:type="spellStart"/>
      <w:r w:rsidR="00B20133">
        <w:rPr>
          <w:rFonts w:ascii="宋体" w:hint="eastAsia"/>
          <w:lang w:val="zh-CN"/>
        </w:rPr>
        <w:t>命令格式</w:t>
      </w:r>
      <w:proofErr w:type="spellEnd"/>
      <w:r w:rsidR="00B20133">
        <w:rPr>
          <w:rFonts w:ascii="宋体" w:hint="eastAsia"/>
        </w:rPr>
        <w:t>：</w:t>
      </w:r>
    </w:p>
    <w:p w14:paraId="20E66DDB" w14:textId="77777777" w:rsidR="00B20133" w:rsidRDefault="00B20133" w:rsidP="00B20133">
      <w:pPr>
        <w:autoSpaceDE w:val="0"/>
        <w:autoSpaceDN w:val="0"/>
        <w:adjustRightInd w:val="0"/>
        <w:ind w:firstLine="420"/>
      </w:pPr>
      <w:r>
        <w:rPr>
          <w:rFonts w:hint="eastAsia"/>
          <w:color w:val="000000"/>
        </w:rPr>
        <w:t>SET-NET</w:t>
      </w:r>
      <w:r>
        <w:t>:</w:t>
      </w:r>
      <w:r>
        <w:rPr>
          <w:color w:val="000000"/>
        </w:rPr>
        <w:t>[&lt;tid&gt;]:</w:t>
      </w:r>
      <w:r w:rsidR="00990CFB">
        <w:rPr>
          <w:rFonts w:hint="eastAsia"/>
          <w:color w:val="000000"/>
          <w:lang w:eastAsia="zh-CN"/>
        </w:rPr>
        <w:t>[ip]:</w:t>
      </w:r>
      <w:r>
        <w:rPr>
          <w:rFonts w:hint="eastAsia"/>
          <w:color w:val="000000"/>
        </w:rPr>
        <w:t>[</w:t>
      </w:r>
      <w:r>
        <w:rPr>
          <w:color w:val="000000"/>
        </w:rPr>
        <w:t>&lt;aid&gt;</w:t>
      </w:r>
      <w:r>
        <w:rPr>
          <w:rFonts w:hint="eastAsia"/>
          <w:color w:val="000000"/>
        </w:rPr>
        <w:t>]</w:t>
      </w:r>
      <w:r>
        <w:rPr>
          <w:color w:val="000000"/>
        </w:rPr>
        <w:t>:&lt;ctag&gt;:</w:t>
      </w:r>
      <w:r>
        <w:rPr>
          <w:rFonts w:hint="eastAsia"/>
          <w:color w:val="000000"/>
        </w:rPr>
        <w:t>&lt;password&gt;</w:t>
      </w:r>
      <w:r>
        <w:rPr>
          <w:color w:val="000000"/>
        </w:rPr>
        <w:t>:</w:t>
      </w:r>
      <w:r>
        <w:t>&lt;ip&gt;,&lt;gateway&gt;,&lt;netmask&gt;</w:t>
      </w:r>
      <w:r>
        <w:rPr>
          <w:rFonts w:hint="eastAsia"/>
        </w:rPr>
        <w:t>,&lt;dns1&gt;,&lt;dns2&gt;</w:t>
      </w:r>
      <w:r>
        <w:t>;</w:t>
      </w:r>
    </w:p>
    <w:p w14:paraId="43114167" w14:textId="77777777" w:rsidR="00B20133" w:rsidRDefault="00B20133" w:rsidP="00B20133">
      <w:pPr>
        <w:autoSpaceDE w:val="0"/>
        <w:autoSpaceDN w:val="0"/>
        <w:adjustRightInd w:val="0"/>
        <w:ind w:firstLine="420"/>
        <w:rPr>
          <w:rFonts w:ascii="宋体"/>
          <w:lang w:val="zh-CN" w:eastAsia="zh-CN"/>
        </w:rPr>
      </w:pPr>
      <w:r>
        <w:rPr>
          <w:rFonts w:ascii="宋体" w:hint="eastAsia"/>
          <w:lang w:val="zh-CN" w:eastAsia="zh-CN"/>
        </w:rPr>
        <w:t>命令说明：</w:t>
      </w:r>
    </w:p>
    <w:p w14:paraId="0806D3E7" w14:textId="77777777" w:rsidR="00B20133" w:rsidRDefault="002A6EF7" w:rsidP="00B20133">
      <w:pPr>
        <w:autoSpaceDE w:val="0"/>
        <w:autoSpaceDN w:val="0"/>
        <w:adjustRightInd w:val="0"/>
        <w:ind w:firstLine="420"/>
        <w:rPr>
          <w:rFonts w:ascii="宋体"/>
          <w:color w:val="000000"/>
          <w:lang w:eastAsia="zh-CN"/>
        </w:rPr>
      </w:pPr>
      <w:r>
        <w:rPr>
          <w:rFonts w:hint="eastAsia"/>
          <w:color w:val="000000"/>
          <w:lang w:eastAsia="zh-CN"/>
        </w:rPr>
        <w:t>&lt;aid&gt;:</w:t>
      </w:r>
      <w:r>
        <w:rPr>
          <w:rFonts w:ascii="宋体" w:hint="eastAsia"/>
          <w:lang w:val="zh-CN" w:eastAsia="zh-CN"/>
        </w:rPr>
        <w:t>设备槽位信息，本命令针对MCP盘，该条为</w:t>
      </w:r>
      <w:r w:rsidR="00AB1E5A">
        <w:rPr>
          <w:rFonts w:ascii="宋体" w:hint="eastAsia"/>
          <w:lang w:val="zh-CN" w:eastAsia="zh-CN"/>
        </w:rPr>
        <w:t>‘</w:t>
      </w:r>
      <w:r w:rsidR="00577CDE">
        <w:rPr>
          <w:rFonts w:ascii="宋体" w:hint="eastAsia"/>
          <w:lang w:val="zh-CN" w:eastAsia="zh-CN"/>
        </w:rPr>
        <w:t>c</w:t>
      </w:r>
      <w:r w:rsidR="00AB1E5A">
        <w:rPr>
          <w:rFonts w:ascii="宋体" w:hint="eastAsia"/>
          <w:lang w:val="zh-CN" w:eastAsia="zh-CN"/>
        </w:rPr>
        <w:t>’</w:t>
      </w:r>
      <w:r>
        <w:rPr>
          <w:rFonts w:ascii="宋体" w:hint="eastAsia"/>
          <w:lang w:val="zh-CN" w:eastAsia="zh-CN"/>
        </w:rPr>
        <w:t>。</w:t>
      </w:r>
    </w:p>
    <w:p w14:paraId="08FC0356" w14:textId="77777777" w:rsidR="00B20133" w:rsidRDefault="00B20133" w:rsidP="00B20133">
      <w:pPr>
        <w:autoSpaceDE w:val="0"/>
        <w:autoSpaceDN w:val="0"/>
        <w:adjustRightInd w:val="0"/>
        <w:ind w:firstLine="420"/>
        <w:rPr>
          <w:color w:val="000000"/>
        </w:rPr>
      </w:pPr>
      <w:r>
        <w:rPr>
          <w:color w:val="000000"/>
        </w:rPr>
        <w:t>&lt;</w:t>
      </w:r>
      <w:proofErr w:type="spellStart"/>
      <w:r>
        <w:rPr>
          <w:color w:val="000000"/>
        </w:rPr>
        <w:t>ip</w:t>
      </w:r>
      <w:proofErr w:type="spellEnd"/>
      <w:r>
        <w:rPr>
          <w:color w:val="000000"/>
        </w:rPr>
        <w:t>&gt;</w:t>
      </w:r>
      <w:r>
        <w:rPr>
          <w:rFonts w:hint="eastAsia"/>
          <w:color w:val="000000"/>
        </w:rPr>
        <w:t>::=</w:t>
      </w:r>
      <w:proofErr w:type="spellStart"/>
      <w:r>
        <w:rPr>
          <w:rFonts w:hint="eastAsia"/>
          <w:color w:val="000000"/>
        </w:rPr>
        <w:t>xxx.xxx.xxx.xxx</w:t>
      </w:r>
      <w:proofErr w:type="spellEnd"/>
      <w:r>
        <w:rPr>
          <w:rFonts w:hint="eastAsia"/>
          <w:color w:val="000000"/>
        </w:rPr>
        <w:t xml:space="preserve"> </w:t>
      </w:r>
      <w:proofErr w:type="spellStart"/>
      <w:r>
        <w:rPr>
          <w:rFonts w:ascii="宋体" w:hint="eastAsia"/>
          <w:color w:val="000000"/>
          <w:lang w:val="zh-CN"/>
        </w:rPr>
        <w:t>表示</w:t>
      </w:r>
      <w:r>
        <w:rPr>
          <w:color w:val="000000"/>
        </w:rPr>
        <w:t>ip</w:t>
      </w:r>
      <w:r>
        <w:rPr>
          <w:rFonts w:ascii="宋体" w:hint="eastAsia"/>
          <w:color w:val="000000"/>
          <w:lang w:val="zh-CN"/>
        </w:rPr>
        <w:t>地址</w:t>
      </w:r>
      <w:proofErr w:type="spellEnd"/>
      <w:r>
        <w:rPr>
          <w:rFonts w:ascii="宋体" w:hint="eastAsia"/>
          <w:color w:val="000000"/>
          <w:lang w:val="zh-CN"/>
        </w:rPr>
        <w:t>。</w:t>
      </w:r>
    </w:p>
    <w:p w14:paraId="4718B97B" w14:textId="77777777" w:rsidR="00B20133" w:rsidRDefault="00B20133" w:rsidP="00B20133">
      <w:pPr>
        <w:autoSpaceDE w:val="0"/>
        <w:autoSpaceDN w:val="0"/>
        <w:adjustRightInd w:val="0"/>
        <w:ind w:firstLine="420"/>
      </w:pPr>
      <w:r>
        <w:t>&lt;gateway&gt;</w:t>
      </w:r>
      <w:r>
        <w:rPr>
          <w:rFonts w:hint="eastAsia"/>
          <w:color w:val="000000"/>
        </w:rPr>
        <w:t>::=</w:t>
      </w:r>
      <w:proofErr w:type="spellStart"/>
      <w:r>
        <w:rPr>
          <w:rFonts w:hint="eastAsia"/>
          <w:color w:val="000000"/>
        </w:rPr>
        <w:t>xxx.xxx.xxx.xxx</w:t>
      </w:r>
      <w:proofErr w:type="spellEnd"/>
      <w:r>
        <w:rPr>
          <w:rFonts w:hint="eastAsia"/>
          <w:color w:val="000000"/>
        </w:rPr>
        <w:t xml:space="preserve"> </w:t>
      </w:r>
      <w:proofErr w:type="spellStart"/>
      <w:r>
        <w:rPr>
          <w:rFonts w:ascii="宋体" w:hint="eastAsia"/>
          <w:lang w:val="zh-CN"/>
        </w:rPr>
        <w:t>表示网关</w:t>
      </w:r>
      <w:proofErr w:type="spellEnd"/>
      <w:r>
        <w:rPr>
          <w:rFonts w:ascii="宋体" w:hint="eastAsia"/>
          <w:lang w:val="zh-CN"/>
        </w:rPr>
        <w:t>。</w:t>
      </w:r>
    </w:p>
    <w:p w14:paraId="1A908937" w14:textId="77777777" w:rsidR="00B20133" w:rsidRDefault="00B20133" w:rsidP="00B20133">
      <w:pPr>
        <w:autoSpaceDE w:val="0"/>
        <w:autoSpaceDN w:val="0"/>
        <w:adjustRightInd w:val="0"/>
        <w:ind w:firstLine="420"/>
        <w:rPr>
          <w:rFonts w:ascii="宋体"/>
        </w:rPr>
      </w:pPr>
      <w:r>
        <w:t>&lt;netmask&gt;</w:t>
      </w:r>
      <w:r>
        <w:rPr>
          <w:rFonts w:hint="eastAsia"/>
          <w:color w:val="000000"/>
        </w:rPr>
        <w:t>::=</w:t>
      </w:r>
      <w:proofErr w:type="spellStart"/>
      <w:r>
        <w:rPr>
          <w:rFonts w:hint="eastAsia"/>
          <w:color w:val="000000"/>
        </w:rPr>
        <w:t>xxx.xxx.xxx.xxx</w:t>
      </w:r>
      <w:proofErr w:type="spellEnd"/>
      <w:r>
        <w:rPr>
          <w:rFonts w:hint="eastAsia"/>
          <w:color w:val="000000"/>
        </w:rPr>
        <w:t xml:space="preserve"> </w:t>
      </w:r>
      <w:proofErr w:type="spellStart"/>
      <w:r>
        <w:rPr>
          <w:rFonts w:ascii="宋体" w:hint="eastAsia"/>
          <w:lang w:val="zh-CN"/>
        </w:rPr>
        <w:t>表示子网掩码</w:t>
      </w:r>
      <w:proofErr w:type="spellEnd"/>
      <w:r>
        <w:rPr>
          <w:rFonts w:ascii="宋体" w:hint="eastAsia"/>
          <w:lang w:val="zh-CN"/>
        </w:rPr>
        <w:t>。</w:t>
      </w:r>
    </w:p>
    <w:p w14:paraId="35ECBB2D" w14:textId="77777777" w:rsidR="00B20133" w:rsidRDefault="00B20133" w:rsidP="00B20133">
      <w:pPr>
        <w:autoSpaceDE w:val="0"/>
        <w:autoSpaceDN w:val="0"/>
        <w:adjustRightInd w:val="0"/>
        <w:ind w:firstLine="420"/>
        <w:rPr>
          <w:rFonts w:ascii="宋体"/>
          <w:lang w:eastAsia="zh-CN"/>
        </w:rPr>
      </w:pPr>
      <w:r>
        <w:t>&lt;</w:t>
      </w:r>
      <w:r>
        <w:rPr>
          <w:rFonts w:hint="eastAsia"/>
        </w:rPr>
        <w:t>dns1</w:t>
      </w:r>
      <w:r>
        <w:t>&gt;</w:t>
      </w:r>
      <w:r>
        <w:rPr>
          <w:rFonts w:hint="eastAsia"/>
          <w:color w:val="000000"/>
        </w:rPr>
        <w:t>::=</w:t>
      </w:r>
      <w:proofErr w:type="spellStart"/>
      <w:r>
        <w:rPr>
          <w:rFonts w:hint="eastAsia"/>
          <w:color w:val="000000"/>
        </w:rPr>
        <w:t>xxx.xxx.xxx.xxx</w:t>
      </w:r>
      <w:proofErr w:type="spellEnd"/>
      <w:r>
        <w:rPr>
          <w:rFonts w:hint="eastAsia"/>
          <w:color w:val="000000"/>
        </w:rPr>
        <w:t xml:space="preserve"> </w:t>
      </w:r>
      <w:proofErr w:type="spellStart"/>
      <w:r>
        <w:rPr>
          <w:rFonts w:ascii="宋体" w:hint="eastAsia"/>
          <w:lang w:val="zh-CN"/>
        </w:rPr>
        <w:t>表示</w:t>
      </w:r>
      <w:r>
        <w:rPr>
          <w:rFonts w:ascii="宋体" w:hint="eastAsia"/>
        </w:rPr>
        <w:t>DNS</w:t>
      </w:r>
      <w:r>
        <w:rPr>
          <w:rFonts w:ascii="宋体" w:hint="eastAsia"/>
          <w:lang w:val="zh-CN"/>
        </w:rPr>
        <w:t>服务器</w:t>
      </w:r>
      <w:proofErr w:type="spellEnd"/>
      <w:r>
        <w:rPr>
          <w:rFonts w:ascii="宋体" w:hint="eastAsia"/>
          <w:lang w:val="zh-CN"/>
        </w:rPr>
        <w:t>。</w:t>
      </w:r>
      <w:r w:rsidR="00EA15B1">
        <w:rPr>
          <w:rFonts w:ascii="宋体" w:hint="eastAsia"/>
          <w:lang w:val="zh-CN" w:eastAsia="zh-CN"/>
        </w:rPr>
        <w:t>（暂无用）</w:t>
      </w:r>
    </w:p>
    <w:p w14:paraId="55D59007" w14:textId="77777777" w:rsidR="00B20133" w:rsidRDefault="00B20133" w:rsidP="00B20133">
      <w:pPr>
        <w:autoSpaceDE w:val="0"/>
        <w:autoSpaceDN w:val="0"/>
        <w:adjustRightInd w:val="0"/>
        <w:ind w:firstLine="420"/>
        <w:rPr>
          <w:rFonts w:ascii="宋体"/>
          <w:lang w:eastAsia="zh-CN"/>
        </w:rPr>
      </w:pPr>
      <w:r>
        <w:rPr>
          <w:lang w:eastAsia="zh-CN"/>
        </w:rPr>
        <w:t>&lt;</w:t>
      </w:r>
      <w:r>
        <w:rPr>
          <w:rFonts w:hint="eastAsia"/>
          <w:lang w:eastAsia="zh-CN"/>
        </w:rPr>
        <w:t>dns2</w:t>
      </w:r>
      <w:r>
        <w:rPr>
          <w:lang w:eastAsia="zh-CN"/>
        </w:rPr>
        <w:t>&gt;</w:t>
      </w:r>
      <w:r>
        <w:rPr>
          <w:rFonts w:hint="eastAsia"/>
          <w:color w:val="000000"/>
          <w:lang w:eastAsia="zh-CN"/>
        </w:rPr>
        <w:t>::=</w:t>
      </w:r>
      <w:proofErr w:type="spellStart"/>
      <w:r>
        <w:rPr>
          <w:rFonts w:hint="eastAsia"/>
          <w:color w:val="000000"/>
          <w:lang w:eastAsia="zh-CN"/>
        </w:rPr>
        <w:t>xxx.xxx.xxx.xxx</w:t>
      </w:r>
      <w:proofErr w:type="spellEnd"/>
      <w:r>
        <w:rPr>
          <w:rFonts w:hint="eastAsia"/>
          <w:color w:val="000000"/>
          <w:lang w:eastAsia="zh-CN"/>
        </w:rPr>
        <w:t xml:space="preserve"> </w:t>
      </w:r>
      <w:r>
        <w:rPr>
          <w:rFonts w:ascii="宋体" w:hint="eastAsia"/>
          <w:lang w:val="zh-CN" w:eastAsia="zh-CN"/>
        </w:rPr>
        <w:t>表示备用</w:t>
      </w:r>
      <w:r>
        <w:rPr>
          <w:rFonts w:ascii="宋体" w:hint="eastAsia"/>
          <w:lang w:eastAsia="zh-CN"/>
        </w:rPr>
        <w:t>DNS</w:t>
      </w:r>
      <w:r>
        <w:rPr>
          <w:rFonts w:ascii="宋体" w:hint="eastAsia"/>
          <w:lang w:val="zh-CN" w:eastAsia="zh-CN"/>
        </w:rPr>
        <w:t>服务器。</w:t>
      </w:r>
      <w:r w:rsidR="00B45A81">
        <w:rPr>
          <w:rFonts w:ascii="宋体" w:hint="eastAsia"/>
          <w:lang w:val="zh-CN" w:eastAsia="zh-CN"/>
        </w:rPr>
        <w:t>（暂无用）</w:t>
      </w:r>
    </w:p>
    <w:p w14:paraId="7D033ED8" w14:textId="77777777" w:rsidR="00B20133" w:rsidRDefault="00B20133" w:rsidP="00B20133">
      <w:pPr>
        <w:autoSpaceDE w:val="0"/>
        <w:autoSpaceDN w:val="0"/>
        <w:adjustRightInd w:val="0"/>
        <w:ind w:firstLine="420"/>
        <w:rPr>
          <w:lang w:eastAsia="zh-CN"/>
        </w:rPr>
      </w:pPr>
      <w:r>
        <w:rPr>
          <w:rFonts w:ascii="宋体" w:hint="eastAsia"/>
          <w:lang w:val="zh-CN" w:eastAsia="zh-CN"/>
        </w:rPr>
        <w:t>执行成功的</w:t>
      </w:r>
      <w:r>
        <w:rPr>
          <w:lang w:eastAsia="zh-CN"/>
        </w:rPr>
        <w:t>&lt;response message&gt;</w:t>
      </w:r>
      <w:r>
        <w:rPr>
          <w:rFonts w:ascii="宋体" w:hint="eastAsia"/>
          <w:lang w:val="zh-CN" w:eastAsia="zh-CN"/>
        </w:rPr>
        <w:t>为空。</w:t>
      </w:r>
    </w:p>
    <w:p w14:paraId="008EF0AA" w14:textId="77777777" w:rsidR="005B33C9" w:rsidRPr="009E4165" w:rsidRDefault="00B20133" w:rsidP="00B20133">
      <w:pPr>
        <w:rPr>
          <w:rFonts w:ascii="宋体"/>
          <w:lang w:eastAsia="zh-CN"/>
        </w:rPr>
      </w:pPr>
      <w:r>
        <w:rPr>
          <w:rFonts w:ascii="宋体" w:hint="eastAsia"/>
          <w:lang w:val="zh-CN" w:eastAsia="zh-CN"/>
        </w:rPr>
        <w:lastRenderedPageBreak/>
        <w:t>注意</w:t>
      </w:r>
      <w:r>
        <w:rPr>
          <w:rFonts w:ascii="宋体" w:hint="eastAsia"/>
          <w:lang w:eastAsia="zh-CN"/>
        </w:rPr>
        <w:t>：</w:t>
      </w:r>
      <w:r>
        <w:rPr>
          <w:rFonts w:ascii="宋体" w:hint="eastAsia"/>
          <w:lang w:val="zh-CN" w:eastAsia="zh-CN"/>
        </w:rPr>
        <w:t>如果命令格式不正确则返回失败响应</w:t>
      </w:r>
      <w:r>
        <w:rPr>
          <w:rFonts w:ascii="宋体" w:hint="eastAsia"/>
          <w:lang w:eastAsia="zh-CN"/>
        </w:rPr>
        <w:t>，</w:t>
      </w:r>
      <w:r>
        <w:rPr>
          <w:rFonts w:ascii="宋体" w:hint="eastAsia"/>
          <w:lang w:val="zh-CN" w:eastAsia="zh-CN"/>
        </w:rPr>
        <w:t>否则返回执行成功响应。</w:t>
      </w:r>
    </w:p>
    <w:p w14:paraId="06B3578B" w14:textId="77777777" w:rsidR="001F3112" w:rsidRPr="001F3112" w:rsidRDefault="001F3112" w:rsidP="0027695B">
      <w:pPr>
        <w:pStyle w:val="4"/>
        <w:rPr>
          <w:sz w:val="22"/>
          <w:szCs w:val="22"/>
          <w:lang w:eastAsia="zh-CN"/>
        </w:rPr>
      </w:pPr>
      <w:r>
        <w:rPr>
          <w:rFonts w:hint="eastAsia"/>
          <w:lang w:eastAsia="zh-CN"/>
        </w:rPr>
        <w:t>2.1.</w:t>
      </w:r>
      <w:r w:rsidR="0027695B">
        <w:rPr>
          <w:rFonts w:hint="eastAsia"/>
          <w:lang w:eastAsia="zh-CN"/>
        </w:rPr>
        <w:t>1.</w:t>
      </w:r>
      <w:r w:rsidR="00885EFC">
        <w:rPr>
          <w:rFonts w:hint="eastAsia"/>
          <w:lang w:eastAsia="zh-CN"/>
        </w:rPr>
        <w:t>7</w:t>
      </w:r>
      <w:r>
        <w:rPr>
          <w:rFonts w:hint="eastAsia"/>
          <w:lang w:eastAsia="zh-CN"/>
        </w:rPr>
        <w:t>设置设备的输入命令密码</w:t>
      </w:r>
    </w:p>
    <w:p w14:paraId="2932224D" w14:textId="77777777" w:rsidR="00942118" w:rsidRDefault="00942118" w:rsidP="00942118">
      <w:pPr>
        <w:autoSpaceDE w:val="0"/>
        <w:autoSpaceDN w:val="0"/>
        <w:adjustRightInd w:val="0"/>
        <w:ind w:firstLine="420"/>
        <w:rPr>
          <w:rFonts w:ascii="宋体"/>
        </w:rPr>
      </w:pPr>
      <w:proofErr w:type="spellStart"/>
      <w:r>
        <w:rPr>
          <w:rFonts w:ascii="宋体" w:hint="eastAsia"/>
          <w:lang w:val="zh-CN"/>
        </w:rPr>
        <w:t>命令格式</w:t>
      </w:r>
      <w:proofErr w:type="spellEnd"/>
      <w:r>
        <w:rPr>
          <w:rFonts w:ascii="宋体" w:hint="eastAsia"/>
        </w:rPr>
        <w:t>：</w:t>
      </w:r>
    </w:p>
    <w:p w14:paraId="035AA8CC" w14:textId="77777777" w:rsidR="00942118" w:rsidRDefault="00942118" w:rsidP="00942118">
      <w:pPr>
        <w:ind w:firstLine="420"/>
        <w:rPr>
          <w:rFonts w:ascii="宋体"/>
        </w:rPr>
      </w:pPr>
      <w:r>
        <w:rPr>
          <w:rFonts w:hint="eastAsia"/>
          <w:color w:val="000000"/>
        </w:rPr>
        <w:t>ED-USER-SECU:[&lt;</w:t>
      </w:r>
      <w:proofErr w:type="spellStart"/>
      <w:r>
        <w:rPr>
          <w:rFonts w:hint="eastAsia"/>
          <w:color w:val="000000"/>
        </w:rPr>
        <w:t>tid</w:t>
      </w:r>
      <w:proofErr w:type="spellEnd"/>
      <w:r>
        <w:rPr>
          <w:rFonts w:hint="eastAsia"/>
          <w:color w:val="000000"/>
        </w:rPr>
        <w:t>&gt;]:</w:t>
      </w:r>
      <w:r w:rsidR="00B0211D">
        <w:rPr>
          <w:rFonts w:hint="eastAsia"/>
          <w:color w:val="000000"/>
          <w:lang w:eastAsia="zh-CN"/>
        </w:rPr>
        <w:t>[</w:t>
      </w:r>
      <w:proofErr w:type="spellStart"/>
      <w:r w:rsidR="00B0211D">
        <w:rPr>
          <w:rFonts w:hint="eastAsia"/>
          <w:color w:val="000000"/>
          <w:lang w:eastAsia="zh-CN"/>
        </w:rPr>
        <w:t>ip</w:t>
      </w:r>
      <w:proofErr w:type="spellEnd"/>
      <w:r w:rsidR="00B0211D">
        <w:rPr>
          <w:rFonts w:hint="eastAsia"/>
          <w:color w:val="000000"/>
          <w:lang w:eastAsia="zh-CN"/>
        </w:rPr>
        <w:t>]:</w:t>
      </w:r>
      <w:r>
        <w:rPr>
          <w:rFonts w:hint="eastAsia"/>
          <w:color w:val="000000"/>
        </w:rPr>
        <w:t>:&lt;</w:t>
      </w:r>
      <w:proofErr w:type="spellStart"/>
      <w:r>
        <w:rPr>
          <w:rFonts w:hint="eastAsia"/>
          <w:color w:val="000000"/>
        </w:rPr>
        <w:t>ctag</w:t>
      </w:r>
      <w:proofErr w:type="spellEnd"/>
      <w:r>
        <w:rPr>
          <w:rFonts w:hint="eastAsia"/>
          <w:color w:val="000000"/>
        </w:rPr>
        <w:t>&gt;:&lt;password&gt;:&lt;</w:t>
      </w:r>
      <w:proofErr w:type="spellStart"/>
      <w:r>
        <w:rPr>
          <w:rFonts w:hint="eastAsia"/>
          <w:color w:val="000000"/>
        </w:rPr>
        <w:t>newpd</w:t>
      </w:r>
      <w:proofErr w:type="spellEnd"/>
      <w:r>
        <w:rPr>
          <w:rFonts w:hint="eastAsia"/>
          <w:color w:val="000000"/>
        </w:rPr>
        <w:t>&gt;;</w:t>
      </w:r>
    </w:p>
    <w:p w14:paraId="480A5A83" w14:textId="77777777" w:rsidR="00942118" w:rsidRDefault="00942118" w:rsidP="00942118">
      <w:pPr>
        <w:autoSpaceDE w:val="0"/>
        <w:autoSpaceDN w:val="0"/>
        <w:adjustRightInd w:val="0"/>
        <w:ind w:firstLine="420"/>
      </w:pPr>
      <w:proofErr w:type="spellStart"/>
      <w:r>
        <w:rPr>
          <w:rFonts w:ascii="宋体" w:hint="eastAsia"/>
          <w:lang w:val="zh-CN"/>
        </w:rPr>
        <w:t>命令说明</w:t>
      </w:r>
      <w:proofErr w:type="spellEnd"/>
      <w:r>
        <w:rPr>
          <w:rFonts w:ascii="宋体" w:hint="eastAsia"/>
        </w:rPr>
        <w:t>：</w:t>
      </w:r>
    </w:p>
    <w:p w14:paraId="503F1EDB" w14:textId="77777777" w:rsidR="00942118" w:rsidRDefault="00942118" w:rsidP="00942118">
      <w:pPr>
        <w:autoSpaceDE w:val="0"/>
        <w:autoSpaceDN w:val="0"/>
        <w:adjustRightInd w:val="0"/>
        <w:ind w:firstLine="420"/>
        <w:rPr>
          <w:rFonts w:ascii="宋体"/>
        </w:rPr>
      </w:pPr>
      <w:r>
        <w:rPr>
          <w:rFonts w:hint="eastAsia"/>
          <w:color w:val="000000"/>
        </w:rPr>
        <w:t>&lt;password&gt;</w:t>
      </w:r>
      <w:r>
        <w:rPr>
          <w:rFonts w:hint="eastAsia"/>
          <w:color w:val="000000"/>
        </w:rPr>
        <w:t>：</w:t>
      </w:r>
      <w:proofErr w:type="spellStart"/>
      <w:r>
        <w:rPr>
          <w:rFonts w:ascii="宋体" w:hint="eastAsia"/>
          <w:lang w:val="zh-CN"/>
        </w:rPr>
        <w:t>旧密码或缺省密码</w:t>
      </w:r>
      <w:r>
        <w:rPr>
          <w:rFonts w:ascii="宋体" w:hint="eastAsia"/>
        </w:rPr>
        <w:t>；</w:t>
      </w:r>
      <w:r>
        <w:rPr>
          <w:rFonts w:ascii="宋体" w:hint="eastAsia"/>
          <w:lang w:val="zh-CN"/>
        </w:rPr>
        <w:t>缺省密码</w:t>
      </w:r>
      <w:r>
        <w:rPr>
          <w:rFonts w:ascii="宋体" w:hint="eastAsia"/>
        </w:rPr>
        <w:t>“PASSWORD</w:t>
      </w:r>
      <w:proofErr w:type="spellEnd"/>
      <w:r>
        <w:rPr>
          <w:rFonts w:ascii="宋体" w:hint="eastAsia"/>
        </w:rPr>
        <w:t>”</w:t>
      </w:r>
    </w:p>
    <w:p w14:paraId="208F8FD4" w14:textId="77777777" w:rsidR="00942118" w:rsidRDefault="00942118" w:rsidP="00942118">
      <w:pPr>
        <w:autoSpaceDE w:val="0"/>
        <w:autoSpaceDN w:val="0"/>
        <w:adjustRightInd w:val="0"/>
        <w:ind w:firstLine="420"/>
        <w:rPr>
          <w:rFonts w:ascii="宋体"/>
        </w:rPr>
      </w:pPr>
      <w:r>
        <w:rPr>
          <w:rFonts w:hint="eastAsia"/>
          <w:color w:val="000000"/>
        </w:rPr>
        <w:t>&lt;</w:t>
      </w:r>
      <w:proofErr w:type="spellStart"/>
      <w:r>
        <w:rPr>
          <w:rFonts w:hint="eastAsia"/>
          <w:color w:val="000000"/>
        </w:rPr>
        <w:t>newpd</w:t>
      </w:r>
      <w:proofErr w:type="spellEnd"/>
      <w:r>
        <w:rPr>
          <w:rFonts w:hint="eastAsia"/>
          <w:color w:val="000000"/>
        </w:rPr>
        <w:t>&gt;</w:t>
      </w:r>
      <w:r>
        <w:rPr>
          <w:rFonts w:hint="eastAsia"/>
          <w:color w:val="000000"/>
        </w:rPr>
        <w:t>：</w:t>
      </w:r>
      <w:proofErr w:type="spellStart"/>
      <w:r>
        <w:rPr>
          <w:rFonts w:ascii="宋体" w:hint="eastAsia"/>
          <w:lang w:val="zh-CN"/>
        </w:rPr>
        <w:t>新密码</w:t>
      </w:r>
      <w:r>
        <w:rPr>
          <w:rFonts w:ascii="宋体" w:hint="eastAsia"/>
        </w:rPr>
        <w:t>；</w:t>
      </w:r>
      <w:r>
        <w:rPr>
          <w:rFonts w:ascii="宋体" w:hint="eastAsia"/>
          <w:lang w:val="zh-CN"/>
        </w:rPr>
        <w:t>格式</w:t>
      </w:r>
      <w:proofErr w:type="spellEnd"/>
      <w:r>
        <w:rPr>
          <w:rFonts w:hint="eastAsia"/>
          <w:color w:val="000000"/>
        </w:rPr>
        <w:t>：</w:t>
      </w:r>
      <w:r>
        <w:rPr>
          <w:rFonts w:hint="eastAsia"/>
          <w:color w:val="000000"/>
        </w:rPr>
        <w:t>&lt;</w:t>
      </w:r>
      <w:proofErr w:type="spellStart"/>
      <w:r>
        <w:rPr>
          <w:rFonts w:hint="eastAsia"/>
          <w:color w:val="000000"/>
        </w:rPr>
        <w:t>newpd</w:t>
      </w:r>
      <w:proofErr w:type="spellEnd"/>
      <w:r>
        <w:rPr>
          <w:rFonts w:hint="eastAsia"/>
          <w:color w:val="000000"/>
        </w:rPr>
        <w:t>&gt;::=&lt;ident&gt;</w:t>
      </w:r>
      <w:r>
        <w:rPr>
          <w:rFonts w:hint="eastAsia"/>
          <w:color w:val="000000"/>
        </w:rPr>
        <w:t>，</w:t>
      </w:r>
      <w:proofErr w:type="spellStart"/>
      <w:r>
        <w:rPr>
          <w:rFonts w:ascii="宋体" w:hint="eastAsia"/>
          <w:lang w:val="zh-CN"/>
        </w:rPr>
        <w:t>字段长度</w:t>
      </w:r>
      <w:proofErr w:type="spellEnd"/>
      <w:r w:rsidR="00E32FCC">
        <w:rPr>
          <w:rFonts w:ascii="宋体" w:hint="eastAsia"/>
          <w:lang w:val="zh-CN" w:eastAsia="zh-CN"/>
        </w:rPr>
        <w:t>固定</w:t>
      </w:r>
      <w:r>
        <w:rPr>
          <w:rFonts w:ascii="宋体" w:hint="eastAsia"/>
          <w:lang w:val="zh-CN"/>
        </w:rPr>
        <w:t>为</w:t>
      </w:r>
      <w:r>
        <w:rPr>
          <w:rFonts w:hint="eastAsia"/>
          <w:color w:val="000000"/>
        </w:rPr>
        <w:t>8</w:t>
      </w:r>
      <w:r>
        <w:rPr>
          <w:rFonts w:hint="eastAsia"/>
          <w:color w:val="000000"/>
        </w:rPr>
        <w:t>；</w:t>
      </w:r>
    </w:p>
    <w:p w14:paraId="3E8D6A71" w14:textId="77777777" w:rsidR="00942118" w:rsidRDefault="00942118" w:rsidP="00942118">
      <w:pPr>
        <w:autoSpaceDE w:val="0"/>
        <w:autoSpaceDN w:val="0"/>
        <w:adjustRightInd w:val="0"/>
        <w:ind w:firstLine="420"/>
        <w:rPr>
          <w:rFonts w:ascii="宋体"/>
        </w:rPr>
      </w:pPr>
      <w:proofErr w:type="spellStart"/>
      <w:r>
        <w:rPr>
          <w:rFonts w:ascii="宋体" w:hint="eastAsia"/>
          <w:lang w:val="zh-CN"/>
        </w:rPr>
        <w:t>执行成功的</w:t>
      </w:r>
      <w:proofErr w:type="spellEnd"/>
      <w:r>
        <w:rPr>
          <w:color w:val="000000"/>
        </w:rPr>
        <w:t>&lt;response message&gt;</w:t>
      </w:r>
      <w:proofErr w:type="spellStart"/>
      <w:r>
        <w:rPr>
          <w:rFonts w:ascii="宋体" w:hint="eastAsia"/>
          <w:lang w:val="zh-CN"/>
        </w:rPr>
        <w:t>为空</w:t>
      </w:r>
      <w:proofErr w:type="spellEnd"/>
      <w:r>
        <w:rPr>
          <w:rFonts w:ascii="宋体" w:hint="eastAsia"/>
        </w:rPr>
        <w:t>；</w:t>
      </w:r>
    </w:p>
    <w:p w14:paraId="52395441" w14:textId="77777777" w:rsidR="005F265E" w:rsidRDefault="005F265E" w:rsidP="005F265E">
      <w:pPr>
        <w:pStyle w:val="3"/>
        <w:rPr>
          <w:color w:val="000000"/>
          <w:lang w:eastAsia="zh-CN"/>
        </w:rPr>
      </w:pPr>
      <w:r>
        <w:rPr>
          <w:rFonts w:hint="eastAsia"/>
          <w:lang w:eastAsia="zh-CN"/>
        </w:rPr>
        <w:t>2.1.</w:t>
      </w:r>
      <w:r w:rsidR="00AC366B">
        <w:rPr>
          <w:rFonts w:hint="eastAsia"/>
          <w:lang w:eastAsia="zh-CN"/>
        </w:rPr>
        <w:t>2</w:t>
      </w:r>
      <w:r>
        <w:rPr>
          <w:rFonts w:hint="eastAsia"/>
          <w:lang w:eastAsia="zh-CN"/>
        </w:rPr>
        <w:t xml:space="preserve"> PTP-GE</w:t>
      </w:r>
      <w:r>
        <w:rPr>
          <w:rFonts w:hint="eastAsia"/>
          <w:lang w:eastAsia="zh-CN"/>
        </w:rPr>
        <w:t>盘</w:t>
      </w:r>
    </w:p>
    <w:p w14:paraId="7C622E55" w14:textId="77777777" w:rsidR="000D4253" w:rsidRDefault="009E6A67" w:rsidP="005F265E">
      <w:pPr>
        <w:pStyle w:val="4"/>
        <w:rPr>
          <w:lang w:eastAsia="zh-CN"/>
        </w:rPr>
      </w:pPr>
      <w:r>
        <w:rPr>
          <w:rFonts w:hint="eastAsia"/>
          <w:lang w:eastAsia="zh-CN"/>
        </w:rPr>
        <w:t>2.1.</w:t>
      </w:r>
      <w:r w:rsidR="00AC366B">
        <w:rPr>
          <w:rFonts w:hint="eastAsia"/>
          <w:lang w:eastAsia="zh-CN"/>
        </w:rPr>
        <w:t>2</w:t>
      </w:r>
      <w:r w:rsidR="005F265E">
        <w:rPr>
          <w:rFonts w:hint="eastAsia"/>
          <w:lang w:eastAsia="zh-CN"/>
        </w:rPr>
        <w:t>.1</w:t>
      </w:r>
      <w:r w:rsidR="007643CB">
        <w:rPr>
          <w:rFonts w:hint="eastAsia"/>
          <w:lang w:eastAsia="zh-CN"/>
        </w:rPr>
        <w:t>设置</w:t>
      </w:r>
      <w:r w:rsidR="007643CB">
        <w:rPr>
          <w:rFonts w:hint="eastAsia"/>
          <w:lang w:eastAsia="zh-CN"/>
        </w:rPr>
        <w:t>PTP</w:t>
      </w:r>
      <w:r w:rsidR="008935D0">
        <w:rPr>
          <w:rFonts w:hint="eastAsia"/>
          <w:lang w:eastAsia="zh-CN"/>
        </w:rPr>
        <w:t>-GE</w:t>
      </w:r>
      <w:r w:rsidR="007643CB">
        <w:rPr>
          <w:rFonts w:hint="eastAsia"/>
          <w:lang w:eastAsia="zh-CN"/>
        </w:rPr>
        <w:t>盘</w:t>
      </w:r>
      <w:r w:rsidR="00752E2F">
        <w:rPr>
          <w:rFonts w:hint="eastAsia"/>
          <w:lang w:eastAsia="zh-CN"/>
        </w:rPr>
        <w:t>工作</w:t>
      </w:r>
      <w:r w:rsidR="007643CB">
        <w:rPr>
          <w:rFonts w:hint="eastAsia"/>
          <w:lang w:eastAsia="zh-CN"/>
        </w:rPr>
        <w:t>参数</w:t>
      </w:r>
    </w:p>
    <w:p w14:paraId="5D986239" w14:textId="77777777" w:rsidR="007643CB" w:rsidRPr="0027695B" w:rsidRDefault="007643CB" w:rsidP="007643CB">
      <w:pPr>
        <w:ind w:right="-154"/>
        <w:rPr>
          <w:rFonts w:ascii="宋体"/>
        </w:rPr>
      </w:pPr>
      <w:proofErr w:type="spellStart"/>
      <w:r>
        <w:rPr>
          <w:rFonts w:ascii="宋体" w:hint="eastAsia"/>
          <w:lang w:val="zh-CN"/>
        </w:rPr>
        <w:t>命令格式</w:t>
      </w:r>
      <w:proofErr w:type="spellEnd"/>
      <w:r w:rsidRPr="0027695B">
        <w:rPr>
          <w:rFonts w:ascii="宋体" w:hint="eastAsia"/>
        </w:rPr>
        <w:t>：</w:t>
      </w:r>
    </w:p>
    <w:p w14:paraId="39FCFB8D" w14:textId="77777777" w:rsidR="007643CB" w:rsidRDefault="007643CB" w:rsidP="00752E2F">
      <w:r>
        <w:rPr>
          <w:rFonts w:hint="eastAsia"/>
          <w:color w:val="000000"/>
        </w:rPr>
        <w:t>SET-PTP: [&lt;tid&gt;]:</w:t>
      </w:r>
      <w:r w:rsidR="00E86C56">
        <w:rPr>
          <w:rFonts w:hint="eastAsia"/>
          <w:color w:val="000000"/>
          <w:lang w:eastAsia="zh-CN"/>
        </w:rPr>
        <w:t>[ip]:</w:t>
      </w:r>
      <w:r>
        <w:rPr>
          <w:rFonts w:hint="eastAsia"/>
          <w:color w:val="000000"/>
        </w:rPr>
        <w:t>&lt;aid&gt;:&lt;ctag&gt;:&lt;password&gt;:</w:t>
      </w:r>
      <w:r>
        <w:rPr>
          <w:rFonts w:hint="eastAsia"/>
        </w:rPr>
        <w:t>&lt;num&gt;,&lt;ip&gt;,</w:t>
      </w:r>
      <w:r w:rsidR="007011EE">
        <w:rPr>
          <w:rFonts w:hint="eastAsia"/>
        </w:rPr>
        <w:t>&lt;netmask&gt;,</w:t>
      </w:r>
      <w:r>
        <w:rPr>
          <w:color w:val="000000"/>
        </w:rPr>
        <w:t>&lt;gateway&gt;</w:t>
      </w:r>
      <w:r>
        <w:rPr>
          <w:rFonts w:hint="eastAsia"/>
          <w:color w:val="000000"/>
        </w:rPr>
        <w:t>,</w:t>
      </w:r>
      <w:r w:rsidR="00FD0700">
        <w:rPr>
          <w:rFonts w:hint="eastAsia"/>
        </w:rPr>
        <w:t>&lt;enable&gt;,</w:t>
      </w:r>
      <w:r w:rsidR="00BB0C80">
        <w:rPr>
          <w:rFonts w:hint="eastAsia"/>
          <w:lang w:eastAsia="zh-CN"/>
        </w:rPr>
        <w:t>&lt;ms&gt;,</w:t>
      </w:r>
      <w:r w:rsidR="00FD0700">
        <w:rPr>
          <w:rFonts w:hint="eastAsia"/>
        </w:rPr>
        <w:t>&lt;delaytype&gt;,&lt;multicast&gt;,&lt;enp&gt;,&lt;step&gt;,&lt;sync&gt;,&lt;announce&gt;,&lt;delayreq&gt;,&lt;pdelayreq&gt;,&lt;delaycom&gt;</w:t>
      </w:r>
      <w:r w:rsidR="00DF3C3C">
        <w:rPr>
          <w:rFonts w:hint="eastAsia"/>
          <w:lang w:eastAsia="zh-CN"/>
        </w:rPr>
        <w:t>,</w:t>
      </w:r>
      <w:r w:rsidR="00FD0700">
        <w:rPr>
          <w:rFonts w:hint="eastAsia"/>
          <w:lang w:eastAsia="zh-CN"/>
        </w:rPr>
        <w:t>&lt;</w:t>
      </w:r>
      <w:r w:rsidR="00FD0700" w:rsidRPr="002D601C">
        <w:rPr>
          <w:rFonts w:hint="eastAsia"/>
          <w:lang w:eastAsia="zh-CN"/>
        </w:rPr>
        <w:t xml:space="preserve"> </w:t>
      </w:r>
      <w:r w:rsidR="00FD0700">
        <w:rPr>
          <w:rFonts w:hint="eastAsia"/>
          <w:lang w:eastAsia="zh-CN"/>
        </w:rPr>
        <w:t>value1&gt;,&lt;value2&gt;</w:t>
      </w:r>
      <w:r w:rsidR="00181D6A">
        <w:rPr>
          <w:rFonts w:hint="eastAsia"/>
          <w:lang w:eastAsia="zh-CN"/>
        </w:rPr>
        <w:t>,&lt;</w:t>
      </w:r>
      <w:r w:rsidR="00181D6A" w:rsidRPr="00181D6A">
        <w:rPr>
          <w:rFonts w:hint="eastAsia"/>
        </w:rPr>
        <w:t xml:space="preserve"> </w:t>
      </w:r>
      <w:proofErr w:type="spellStart"/>
      <w:r w:rsidR="00181D6A">
        <w:rPr>
          <w:rFonts w:hint="eastAsia"/>
        </w:rPr>
        <w:t>dest_IP</w:t>
      </w:r>
      <w:proofErr w:type="spellEnd"/>
      <w:r w:rsidR="00181D6A">
        <w:rPr>
          <w:rFonts w:hint="eastAsia"/>
          <w:lang w:eastAsia="zh-CN"/>
        </w:rPr>
        <w:t xml:space="preserve"> &gt;</w:t>
      </w:r>
      <w:r>
        <w:t>;</w:t>
      </w:r>
    </w:p>
    <w:p w14:paraId="394B17B4" w14:textId="77777777" w:rsidR="007643CB" w:rsidRDefault="007643CB" w:rsidP="007643CB">
      <w:pPr>
        <w:autoSpaceDE w:val="0"/>
        <w:autoSpaceDN w:val="0"/>
        <w:adjustRightInd w:val="0"/>
        <w:rPr>
          <w:lang w:eastAsia="zh-CN"/>
        </w:rPr>
      </w:pPr>
      <w:r>
        <w:rPr>
          <w:rFonts w:hint="eastAsia"/>
          <w:color w:val="000000"/>
          <w:lang w:eastAsia="zh-CN"/>
        </w:rPr>
        <w:t>命令说明：</w:t>
      </w:r>
    </w:p>
    <w:p w14:paraId="10D9392C" w14:textId="77777777" w:rsidR="007643CB" w:rsidRDefault="007643CB" w:rsidP="007643CB">
      <w:pPr>
        <w:ind w:firstLine="220"/>
        <w:rPr>
          <w:color w:val="000000"/>
          <w:lang w:eastAsia="zh-CN"/>
        </w:rPr>
      </w:pPr>
      <w:r>
        <w:rPr>
          <w:rFonts w:hint="eastAsia"/>
          <w:color w:val="000000"/>
          <w:lang w:eastAsia="zh-CN"/>
        </w:rPr>
        <w:t>&lt;aid&gt;::=</w:t>
      </w:r>
      <w:proofErr w:type="spellStart"/>
      <w:r w:rsidR="00D83DF7">
        <w:rPr>
          <w:rFonts w:hint="eastAsia"/>
          <w:color w:val="000000"/>
          <w:lang w:eastAsia="zh-CN"/>
        </w:rPr>
        <w:t>d</w:t>
      </w:r>
      <w:r>
        <w:rPr>
          <w:rFonts w:hint="eastAsia"/>
          <w:color w:val="000000"/>
          <w:lang w:eastAsia="zh-CN"/>
        </w:rPr>
        <w:t>~</w:t>
      </w:r>
      <w:r w:rsidR="00D83DF7">
        <w:rPr>
          <w:rFonts w:hint="eastAsia"/>
          <w:color w:val="000000"/>
          <w:lang w:eastAsia="zh-CN"/>
        </w:rPr>
        <w:t>p</w:t>
      </w:r>
      <w:proofErr w:type="spellEnd"/>
      <w:r>
        <w:rPr>
          <w:rFonts w:hint="eastAsia"/>
          <w:color w:val="000000"/>
          <w:lang w:eastAsia="zh-CN"/>
        </w:rPr>
        <w:t xml:space="preserve">; </w:t>
      </w:r>
      <w:r w:rsidR="00506C96">
        <w:rPr>
          <w:rFonts w:hint="eastAsia"/>
          <w:color w:val="000000"/>
          <w:lang w:eastAsia="zh-CN"/>
        </w:rPr>
        <w:t>对应</w:t>
      </w:r>
      <w:r w:rsidR="00C848A4">
        <w:rPr>
          <w:rFonts w:hint="eastAsia"/>
          <w:color w:val="000000"/>
          <w:lang w:eastAsia="zh-CN"/>
        </w:rPr>
        <w:t>4</w:t>
      </w:r>
      <w:r>
        <w:rPr>
          <w:rFonts w:hint="eastAsia"/>
          <w:color w:val="000000"/>
          <w:lang w:eastAsia="zh-CN"/>
        </w:rPr>
        <w:t>~1</w:t>
      </w:r>
      <w:r w:rsidR="00C848A4">
        <w:rPr>
          <w:rFonts w:hint="eastAsia"/>
          <w:color w:val="000000"/>
          <w:lang w:eastAsia="zh-CN"/>
        </w:rPr>
        <w:t>6</w:t>
      </w:r>
      <w:r>
        <w:rPr>
          <w:rFonts w:hint="eastAsia"/>
          <w:color w:val="000000"/>
          <w:lang w:eastAsia="zh-CN"/>
        </w:rPr>
        <w:t>号槽位。</w:t>
      </w:r>
    </w:p>
    <w:p w14:paraId="78730C39" w14:textId="77777777" w:rsidR="007643CB" w:rsidRDefault="007643CB" w:rsidP="007643CB">
      <w:pPr>
        <w:ind w:firstLine="220"/>
        <w:rPr>
          <w:color w:val="000000"/>
          <w:lang w:eastAsia="zh-CN"/>
        </w:rPr>
      </w:pPr>
      <w:r>
        <w:rPr>
          <w:rFonts w:hint="eastAsia"/>
          <w:color w:val="000000"/>
          <w:lang w:eastAsia="zh-CN"/>
        </w:rPr>
        <w:t>&lt;num&gt;::=1~</w:t>
      </w:r>
      <w:r w:rsidR="001972AC">
        <w:rPr>
          <w:rFonts w:hint="eastAsia"/>
          <w:color w:val="000000"/>
          <w:lang w:eastAsia="zh-CN"/>
        </w:rPr>
        <w:t>4</w:t>
      </w:r>
      <w:r>
        <w:rPr>
          <w:rFonts w:hint="eastAsia"/>
          <w:color w:val="000000"/>
          <w:lang w:eastAsia="zh-CN"/>
        </w:rPr>
        <w:t xml:space="preserve">; </w:t>
      </w:r>
      <w:r>
        <w:rPr>
          <w:rFonts w:hint="eastAsia"/>
          <w:color w:val="000000"/>
          <w:lang w:eastAsia="zh-CN"/>
        </w:rPr>
        <w:t>表示端口号，</w:t>
      </w:r>
      <w:r>
        <w:rPr>
          <w:rFonts w:hint="eastAsia"/>
          <w:color w:val="000000"/>
          <w:lang w:eastAsia="zh-CN"/>
        </w:rPr>
        <w:t>1</w:t>
      </w:r>
      <w:r>
        <w:rPr>
          <w:rFonts w:hint="eastAsia"/>
          <w:color w:val="000000"/>
          <w:lang w:eastAsia="zh-CN"/>
        </w:rPr>
        <w:t>～</w:t>
      </w:r>
      <w:r w:rsidR="00BB61AA">
        <w:rPr>
          <w:rFonts w:hint="eastAsia"/>
          <w:color w:val="000000"/>
          <w:lang w:eastAsia="zh-CN"/>
        </w:rPr>
        <w:t>4</w:t>
      </w:r>
      <w:r>
        <w:rPr>
          <w:rFonts w:hint="eastAsia"/>
          <w:color w:val="000000"/>
          <w:lang w:eastAsia="zh-CN"/>
        </w:rPr>
        <w:t>，长度为</w:t>
      </w:r>
      <w:r>
        <w:rPr>
          <w:rFonts w:hint="eastAsia"/>
          <w:color w:val="000000"/>
          <w:lang w:eastAsia="zh-CN"/>
        </w:rPr>
        <w:t>1</w:t>
      </w:r>
      <w:r>
        <w:rPr>
          <w:rFonts w:hint="eastAsia"/>
          <w:color w:val="000000"/>
          <w:lang w:eastAsia="zh-CN"/>
        </w:rPr>
        <w:t>。</w:t>
      </w:r>
    </w:p>
    <w:p w14:paraId="70A8CC3B" w14:textId="77777777" w:rsidR="007643CB" w:rsidRDefault="007643CB" w:rsidP="007643CB">
      <w:pPr>
        <w:ind w:firstLine="220"/>
        <w:rPr>
          <w:color w:val="000000"/>
          <w:lang w:eastAsia="zh-CN"/>
        </w:rPr>
      </w:pPr>
      <w:r>
        <w:rPr>
          <w:color w:val="000000"/>
          <w:lang w:eastAsia="zh-CN"/>
        </w:rPr>
        <w:t>&lt;</w:t>
      </w:r>
      <w:proofErr w:type="spellStart"/>
      <w:r>
        <w:rPr>
          <w:color w:val="000000"/>
          <w:lang w:eastAsia="zh-CN"/>
        </w:rPr>
        <w:t>ip</w:t>
      </w:r>
      <w:proofErr w:type="spellEnd"/>
      <w:r>
        <w:rPr>
          <w:color w:val="000000"/>
          <w:lang w:eastAsia="zh-CN"/>
        </w:rPr>
        <w:t>&gt;</w:t>
      </w:r>
      <w:r>
        <w:rPr>
          <w:rFonts w:hint="eastAsia"/>
          <w:color w:val="000000"/>
          <w:lang w:eastAsia="zh-CN"/>
        </w:rPr>
        <w:t>表示</w:t>
      </w:r>
      <w:proofErr w:type="spellStart"/>
      <w:r>
        <w:rPr>
          <w:color w:val="000000"/>
          <w:lang w:eastAsia="zh-CN"/>
        </w:rPr>
        <w:t>ip</w:t>
      </w:r>
      <w:proofErr w:type="spellEnd"/>
      <w:r>
        <w:rPr>
          <w:rFonts w:hint="eastAsia"/>
          <w:color w:val="000000"/>
          <w:lang w:eastAsia="zh-CN"/>
        </w:rPr>
        <w:t>地址，长度为</w:t>
      </w:r>
      <w:r>
        <w:rPr>
          <w:color w:val="000000"/>
          <w:lang w:eastAsia="zh-CN"/>
        </w:rPr>
        <w:t>8</w:t>
      </w:r>
      <w:r>
        <w:rPr>
          <w:rFonts w:hint="eastAsia"/>
          <w:color w:val="000000"/>
          <w:lang w:eastAsia="zh-CN"/>
        </w:rPr>
        <w:t>。</w:t>
      </w:r>
    </w:p>
    <w:p w14:paraId="16AFF86F" w14:textId="77777777" w:rsidR="000230FA" w:rsidRDefault="000230FA" w:rsidP="007643CB">
      <w:pPr>
        <w:ind w:firstLine="220"/>
        <w:rPr>
          <w:color w:val="000000"/>
          <w:lang w:eastAsia="zh-CN"/>
        </w:rPr>
      </w:pPr>
      <w:r>
        <w:rPr>
          <w:color w:val="000000"/>
          <w:lang w:eastAsia="zh-CN"/>
        </w:rPr>
        <w:t>&lt;netmask&gt;</w:t>
      </w:r>
      <w:r>
        <w:rPr>
          <w:rFonts w:hint="eastAsia"/>
          <w:color w:val="000000"/>
          <w:lang w:eastAsia="zh-CN"/>
        </w:rPr>
        <w:t>表示子网掩码，长度为</w:t>
      </w:r>
      <w:r>
        <w:rPr>
          <w:color w:val="000000"/>
          <w:lang w:eastAsia="zh-CN"/>
        </w:rPr>
        <w:t>8</w:t>
      </w:r>
      <w:r>
        <w:rPr>
          <w:rFonts w:hint="eastAsia"/>
          <w:color w:val="000000"/>
          <w:lang w:eastAsia="zh-CN"/>
        </w:rPr>
        <w:t>。</w:t>
      </w:r>
    </w:p>
    <w:p w14:paraId="77DA7DAF" w14:textId="77777777" w:rsidR="000230FA" w:rsidRDefault="000230FA" w:rsidP="000230FA">
      <w:pPr>
        <w:ind w:firstLine="220"/>
        <w:rPr>
          <w:color w:val="000000"/>
          <w:lang w:eastAsia="zh-CN"/>
        </w:rPr>
      </w:pPr>
      <w:r>
        <w:rPr>
          <w:color w:val="000000"/>
          <w:lang w:eastAsia="zh-CN"/>
        </w:rPr>
        <w:t>&lt;gateway&gt;</w:t>
      </w:r>
      <w:r>
        <w:rPr>
          <w:rFonts w:hint="eastAsia"/>
          <w:color w:val="000000"/>
          <w:lang w:eastAsia="zh-CN"/>
        </w:rPr>
        <w:t>表示网关，长度为</w:t>
      </w:r>
      <w:r>
        <w:rPr>
          <w:color w:val="000000"/>
          <w:lang w:eastAsia="zh-CN"/>
        </w:rPr>
        <w:t>8</w:t>
      </w:r>
      <w:r>
        <w:rPr>
          <w:rFonts w:hint="eastAsia"/>
          <w:color w:val="000000"/>
          <w:lang w:eastAsia="zh-CN"/>
        </w:rPr>
        <w:t>。</w:t>
      </w:r>
    </w:p>
    <w:p w14:paraId="141487BB" w14:textId="77777777" w:rsidR="007643CB" w:rsidRDefault="007643CB" w:rsidP="007643CB">
      <w:pPr>
        <w:ind w:firstLine="220"/>
        <w:rPr>
          <w:color w:val="000000"/>
          <w:lang w:eastAsia="zh-CN"/>
        </w:rPr>
      </w:pPr>
      <w:r>
        <w:rPr>
          <w:rFonts w:hint="eastAsia"/>
          <w:color w:val="000000"/>
          <w:lang w:eastAsia="zh-CN"/>
        </w:rPr>
        <w:t>注：</w:t>
      </w:r>
    </w:p>
    <w:p w14:paraId="72A7CCCC" w14:textId="77777777" w:rsidR="00FD0700" w:rsidRDefault="00FD0700" w:rsidP="007643CB">
      <w:pPr>
        <w:ind w:firstLine="220"/>
        <w:rPr>
          <w:color w:val="000000"/>
          <w:lang w:eastAsia="zh-CN"/>
        </w:rPr>
      </w:pPr>
      <w:r>
        <w:rPr>
          <w:rFonts w:hint="eastAsia"/>
          <w:color w:val="000000"/>
          <w:lang w:eastAsia="zh-CN"/>
        </w:rPr>
        <w:t>IP</w:t>
      </w:r>
      <w:r>
        <w:rPr>
          <w:rFonts w:hint="eastAsia"/>
          <w:color w:val="000000"/>
          <w:lang w:eastAsia="zh-CN"/>
        </w:rPr>
        <w:t>地址</w:t>
      </w:r>
      <w:r w:rsidR="008D4A68">
        <w:rPr>
          <w:rFonts w:hint="eastAsia"/>
          <w:color w:val="000000"/>
          <w:lang w:eastAsia="zh-CN"/>
        </w:rPr>
        <w:t>是</w:t>
      </w:r>
      <w:r>
        <w:rPr>
          <w:color w:val="000000"/>
          <w:lang w:eastAsia="zh-CN"/>
        </w:rPr>
        <w:t>32</w:t>
      </w:r>
      <w:r>
        <w:rPr>
          <w:rFonts w:hint="eastAsia"/>
          <w:color w:val="000000"/>
          <w:lang w:eastAsia="zh-CN"/>
        </w:rPr>
        <w:t>位的地址</w:t>
      </w:r>
      <w:r w:rsidR="008D4A68">
        <w:rPr>
          <w:rFonts w:hint="eastAsia"/>
          <w:color w:val="000000"/>
          <w:lang w:eastAsia="zh-CN"/>
        </w:rPr>
        <w:t>，即</w:t>
      </w:r>
      <w:r w:rsidR="008D4A68">
        <w:rPr>
          <w:rFonts w:hint="eastAsia"/>
          <w:color w:val="000000"/>
          <w:lang w:eastAsia="zh-CN"/>
        </w:rPr>
        <w:t>4</w:t>
      </w:r>
      <w:r w:rsidR="008D4A68">
        <w:rPr>
          <w:rFonts w:hint="eastAsia"/>
          <w:color w:val="000000"/>
          <w:lang w:eastAsia="zh-CN"/>
        </w:rPr>
        <w:t>个字节</w:t>
      </w:r>
      <w:r w:rsidR="00EB5155">
        <w:rPr>
          <w:rFonts w:hint="eastAsia"/>
          <w:color w:val="000000"/>
          <w:lang w:eastAsia="zh-CN"/>
        </w:rPr>
        <w:t>。</w:t>
      </w:r>
    </w:p>
    <w:p w14:paraId="2A68B355" w14:textId="77777777" w:rsidR="007643CB" w:rsidRDefault="007643CB" w:rsidP="007643CB">
      <w:pPr>
        <w:ind w:firstLine="220"/>
        <w:rPr>
          <w:color w:val="000000"/>
          <w:lang w:eastAsia="zh-CN"/>
        </w:rPr>
      </w:pPr>
      <w:r>
        <w:rPr>
          <w:rFonts w:hint="eastAsia"/>
          <w:color w:val="000000"/>
          <w:lang w:eastAsia="zh-CN"/>
        </w:rPr>
        <w:t>用</w:t>
      </w:r>
      <w:r>
        <w:rPr>
          <w:color w:val="000000"/>
          <w:lang w:eastAsia="zh-CN"/>
        </w:rPr>
        <w:t>64</w:t>
      </w:r>
      <w:r>
        <w:rPr>
          <w:rFonts w:hint="eastAsia"/>
          <w:color w:val="000000"/>
          <w:lang w:eastAsia="zh-CN"/>
        </w:rPr>
        <w:t>比特表示</w:t>
      </w:r>
      <w:r>
        <w:rPr>
          <w:color w:val="000000"/>
          <w:lang w:eastAsia="zh-CN"/>
        </w:rPr>
        <w:t>32</w:t>
      </w:r>
      <w:r>
        <w:rPr>
          <w:rFonts w:hint="eastAsia"/>
          <w:color w:val="000000"/>
          <w:lang w:eastAsia="zh-CN"/>
        </w:rPr>
        <w:t>位的地址，每</w:t>
      </w:r>
      <w:r>
        <w:rPr>
          <w:color w:val="000000"/>
          <w:lang w:eastAsia="zh-CN"/>
        </w:rPr>
        <w:t>16</w:t>
      </w:r>
      <w:r>
        <w:rPr>
          <w:rFonts w:hint="eastAsia"/>
          <w:color w:val="000000"/>
          <w:lang w:eastAsia="zh-CN"/>
        </w:rPr>
        <w:t>比特表示一个字节。每个字节的安排如下：</w:t>
      </w:r>
    </w:p>
    <w:p w14:paraId="0DB49C39" w14:textId="77777777" w:rsidR="007643CB" w:rsidRDefault="007643CB" w:rsidP="007643CB">
      <w:pPr>
        <w:rPr>
          <w:vertAlign w:val="subscript"/>
          <w:lang w:eastAsia="zh-CN"/>
        </w:rPr>
      </w:pPr>
      <w:r>
        <w:rPr>
          <w:lang w:eastAsia="zh-CN"/>
        </w:rPr>
        <w:t>0100Y</w:t>
      </w:r>
      <w:r>
        <w:rPr>
          <w:vertAlign w:val="subscript"/>
          <w:lang w:eastAsia="zh-CN"/>
        </w:rPr>
        <w:t>7</w:t>
      </w:r>
      <w:r>
        <w:rPr>
          <w:lang w:eastAsia="zh-CN"/>
        </w:rPr>
        <w:t>Y</w:t>
      </w:r>
      <w:r>
        <w:rPr>
          <w:vertAlign w:val="subscript"/>
          <w:lang w:eastAsia="zh-CN"/>
        </w:rPr>
        <w:t>6</w:t>
      </w:r>
      <w:r>
        <w:rPr>
          <w:lang w:eastAsia="zh-CN"/>
        </w:rPr>
        <w:t>Y</w:t>
      </w:r>
      <w:r>
        <w:rPr>
          <w:vertAlign w:val="subscript"/>
          <w:lang w:eastAsia="zh-CN"/>
        </w:rPr>
        <w:t>5</w:t>
      </w:r>
      <w:r>
        <w:rPr>
          <w:lang w:eastAsia="zh-CN"/>
        </w:rPr>
        <w:t>Y</w:t>
      </w:r>
      <w:r>
        <w:rPr>
          <w:vertAlign w:val="subscript"/>
          <w:lang w:eastAsia="zh-CN"/>
        </w:rPr>
        <w:t>4</w:t>
      </w:r>
      <w:r>
        <w:rPr>
          <w:lang w:eastAsia="zh-CN"/>
        </w:rPr>
        <w:t>0100Y</w:t>
      </w:r>
      <w:r>
        <w:rPr>
          <w:vertAlign w:val="subscript"/>
          <w:lang w:eastAsia="zh-CN"/>
        </w:rPr>
        <w:t>3</w:t>
      </w:r>
      <w:r>
        <w:rPr>
          <w:lang w:eastAsia="zh-CN"/>
        </w:rPr>
        <w:t>Y</w:t>
      </w:r>
      <w:r>
        <w:rPr>
          <w:vertAlign w:val="subscript"/>
          <w:lang w:eastAsia="zh-CN"/>
        </w:rPr>
        <w:t>2</w:t>
      </w:r>
      <w:r>
        <w:rPr>
          <w:lang w:eastAsia="zh-CN"/>
        </w:rPr>
        <w:t>Y</w:t>
      </w:r>
      <w:r>
        <w:rPr>
          <w:vertAlign w:val="subscript"/>
          <w:lang w:eastAsia="zh-CN"/>
        </w:rPr>
        <w:t>1</w:t>
      </w:r>
      <w:r>
        <w:rPr>
          <w:lang w:eastAsia="zh-CN"/>
        </w:rPr>
        <w:t>Y</w:t>
      </w:r>
      <w:r>
        <w:rPr>
          <w:vertAlign w:val="subscript"/>
          <w:lang w:eastAsia="zh-CN"/>
        </w:rPr>
        <w:t>0</w:t>
      </w:r>
    </w:p>
    <w:p w14:paraId="64D9F01A" w14:textId="77777777" w:rsidR="007643CB" w:rsidRDefault="007643CB" w:rsidP="007643CB">
      <w:pPr>
        <w:autoSpaceDE w:val="0"/>
        <w:autoSpaceDN w:val="0"/>
        <w:adjustRightInd w:val="0"/>
        <w:ind w:firstLine="420"/>
        <w:rPr>
          <w:color w:val="000000"/>
          <w:lang w:eastAsia="zh-CN"/>
        </w:rPr>
      </w:pPr>
      <w:r>
        <w:rPr>
          <w:color w:val="000000"/>
          <w:lang w:eastAsia="zh-CN"/>
        </w:rPr>
        <w:t>Y</w:t>
      </w:r>
      <w:r>
        <w:rPr>
          <w:color w:val="000000"/>
          <w:vertAlign w:val="subscript"/>
          <w:lang w:eastAsia="zh-CN"/>
        </w:rPr>
        <w:t>3</w:t>
      </w:r>
      <w:r>
        <w:rPr>
          <w:color w:val="000000"/>
          <w:lang w:eastAsia="zh-CN"/>
        </w:rPr>
        <w:t>Y</w:t>
      </w:r>
      <w:r>
        <w:rPr>
          <w:color w:val="000000"/>
          <w:vertAlign w:val="subscript"/>
          <w:lang w:eastAsia="zh-CN"/>
        </w:rPr>
        <w:t>2</w:t>
      </w:r>
      <w:r>
        <w:rPr>
          <w:color w:val="000000"/>
          <w:lang w:eastAsia="zh-CN"/>
        </w:rPr>
        <w:t>Y</w:t>
      </w:r>
      <w:r>
        <w:rPr>
          <w:color w:val="000000"/>
          <w:vertAlign w:val="subscript"/>
          <w:lang w:eastAsia="zh-CN"/>
        </w:rPr>
        <w:t>1</w:t>
      </w:r>
      <w:r>
        <w:rPr>
          <w:color w:val="000000"/>
          <w:lang w:eastAsia="zh-CN"/>
        </w:rPr>
        <w:t>Y</w:t>
      </w:r>
      <w:r>
        <w:rPr>
          <w:color w:val="000000"/>
          <w:vertAlign w:val="subscript"/>
          <w:lang w:eastAsia="zh-CN"/>
        </w:rPr>
        <w:t>0</w:t>
      </w:r>
      <w:r>
        <w:rPr>
          <w:rFonts w:ascii="宋体" w:hint="eastAsia"/>
          <w:color w:val="000000"/>
          <w:lang w:val="zh-CN" w:eastAsia="zh-CN"/>
        </w:rPr>
        <w:t>表示字节的低</w:t>
      </w:r>
      <w:r>
        <w:rPr>
          <w:color w:val="000000"/>
          <w:lang w:eastAsia="zh-CN"/>
        </w:rPr>
        <w:t>4</w:t>
      </w:r>
      <w:r>
        <w:rPr>
          <w:rFonts w:ascii="宋体" w:hint="eastAsia"/>
          <w:color w:val="000000"/>
          <w:lang w:val="zh-CN" w:eastAsia="zh-CN"/>
        </w:rPr>
        <w:t>位，</w:t>
      </w:r>
      <w:r>
        <w:rPr>
          <w:color w:val="000000"/>
          <w:lang w:eastAsia="zh-CN"/>
        </w:rPr>
        <w:t>Y</w:t>
      </w:r>
      <w:r>
        <w:rPr>
          <w:color w:val="000000"/>
          <w:vertAlign w:val="subscript"/>
          <w:lang w:eastAsia="zh-CN"/>
        </w:rPr>
        <w:t>7</w:t>
      </w:r>
      <w:r>
        <w:rPr>
          <w:color w:val="000000"/>
          <w:lang w:eastAsia="zh-CN"/>
        </w:rPr>
        <w:t>Y</w:t>
      </w:r>
      <w:r>
        <w:rPr>
          <w:color w:val="000000"/>
          <w:vertAlign w:val="subscript"/>
          <w:lang w:eastAsia="zh-CN"/>
        </w:rPr>
        <w:t>6</w:t>
      </w:r>
      <w:r>
        <w:rPr>
          <w:color w:val="000000"/>
          <w:lang w:eastAsia="zh-CN"/>
        </w:rPr>
        <w:t>Y</w:t>
      </w:r>
      <w:r>
        <w:rPr>
          <w:color w:val="000000"/>
          <w:vertAlign w:val="subscript"/>
          <w:lang w:eastAsia="zh-CN"/>
        </w:rPr>
        <w:t>5</w:t>
      </w:r>
      <w:r>
        <w:rPr>
          <w:color w:val="000000"/>
          <w:lang w:eastAsia="zh-CN"/>
        </w:rPr>
        <w:t>Y</w:t>
      </w:r>
      <w:r>
        <w:rPr>
          <w:color w:val="000000"/>
          <w:vertAlign w:val="subscript"/>
          <w:lang w:eastAsia="zh-CN"/>
        </w:rPr>
        <w:t>4</w:t>
      </w:r>
      <w:r>
        <w:rPr>
          <w:rFonts w:ascii="宋体" w:hint="eastAsia"/>
          <w:color w:val="000000"/>
          <w:lang w:val="zh-CN" w:eastAsia="zh-CN"/>
        </w:rPr>
        <w:t>表示字节的高</w:t>
      </w:r>
      <w:r>
        <w:rPr>
          <w:color w:val="000000"/>
          <w:lang w:eastAsia="zh-CN"/>
        </w:rPr>
        <w:t>4</w:t>
      </w:r>
      <w:r>
        <w:rPr>
          <w:rFonts w:ascii="宋体" w:hint="eastAsia"/>
          <w:color w:val="000000"/>
          <w:lang w:val="zh-CN" w:eastAsia="zh-CN"/>
        </w:rPr>
        <w:t>位。</w:t>
      </w:r>
    </w:p>
    <w:p w14:paraId="17DCF488" w14:textId="77777777" w:rsidR="007643CB" w:rsidRDefault="007643CB" w:rsidP="007564F7">
      <w:pPr>
        <w:ind w:firstLineChars="150" w:firstLine="330"/>
        <w:rPr>
          <w:color w:val="000000"/>
          <w:lang w:eastAsia="zh-CN"/>
        </w:rPr>
      </w:pPr>
      <w:r>
        <w:rPr>
          <w:rFonts w:hint="eastAsia"/>
          <w:color w:val="000000"/>
          <w:lang w:eastAsia="zh-CN"/>
        </w:rPr>
        <w:lastRenderedPageBreak/>
        <w:t>用户通过网管输入的</w:t>
      </w:r>
      <w:r>
        <w:rPr>
          <w:color w:val="000000"/>
          <w:lang w:eastAsia="zh-CN"/>
        </w:rPr>
        <w:t>IP</w:t>
      </w:r>
      <w:r>
        <w:rPr>
          <w:rFonts w:hint="eastAsia"/>
          <w:color w:val="000000"/>
          <w:lang w:eastAsia="zh-CN"/>
        </w:rPr>
        <w:t>地址应符合习惯，如：</w:t>
      </w:r>
      <w:r>
        <w:rPr>
          <w:color w:val="000000"/>
          <w:lang w:eastAsia="zh-CN"/>
        </w:rPr>
        <w:t>1</w:t>
      </w:r>
      <w:r>
        <w:rPr>
          <w:rFonts w:hint="eastAsia"/>
          <w:color w:val="000000"/>
          <w:lang w:eastAsia="zh-CN"/>
        </w:rPr>
        <w:t>92</w:t>
      </w:r>
      <w:r>
        <w:rPr>
          <w:color w:val="000000"/>
          <w:lang w:eastAsia="zh-CN"/>
        </w:rPr>
        <w:t>.1</w:t>
      </w:r>
      <w:r>
        <w:rPr>
          <w:rFonts w:hint="eastAsia"/>
          <w:color w:val="000000"/>
          <w:lang w:eastAsia="zh-CN"/>
        </w:rPr>
        <w:t>6</w:t>
      </w:r>
      <w:r>
        <w:rPr>
          <w:color w:val="000000"/>
          <w:lang w:eastAsia="zh-CN"/>
        </w:rPr>
        <w:t>8.</w:t>
      </w:r>
      <w:r>
        <w:rPr>
          <w:rFonts w:hint="eastAsia"/>
          <w:color w:val="000000"/>
          <w:lang w:eastAsia="zh-CN"/>
        </w:rPr>
        <w:t>15</w:t>
      </w:r>
      <w:r>
        <w:rPr>
          <w:color w:val="000000"/>
          <w:lang w:eastAsia="zh-CN"/>
        </w:rPr>
        <w:t>.</w:t>
      </w:r>
      <w:r>
        <w:rPr>
          <w:rFonts w:hint="eastAsia"/>
          <w:color w:val="000000"/>
          <w:lang w:eastAsia="zh-CN"/>
        </w:rPr>
        <w:t>3</w:t>
      </w:r>
      <w:r>
        <w:rPr>
          <w:color w:val="000000"/>
          <w:lang w:eastAsia="zh-CN"/>
        </w:rPr>
        <w:t>1</w:t>
      </w:r>
      <w:r>
        <w:rPr>
          <w:rFonts w:hint="eastAsia"/>
          <w:color w:val="000000"/>
          <w:lang w:eastAsia="zh-CN"/>
        </w:rPr>
        <w:t>；网管将</w:t>
      </w:r>
      <w:r>
        <w:rPr>
          <w:color w:val="000000"/>
          <w:lang w:eastAsia="zh-CN"/>
        </w:rPr>
        <w:t>IP</w:t>
      </w:r>
      <w:r>
        <w:rPr>
          <w:rFonts w:hint="eastAsia"/>
          <w:color w:val="000000"/>
          <w:lang w:eastAsia="zh-CN"/>
        </w:rPr>
        <w:t>地址转换成协议规定的格式后再转发给单盘。</w:t>
      </w:r>
    </w:p>
    <w:p w14:paraId="129DCC24" w14:textId="77777777" w:rsidR="00CB42F2" w:rsidRDefault="00CB42F2" w:rsidP="00CB42F2">
      <w:pPr>
        <w:ind w:firstLine="220"/>
        <w:rPr>
          <w:lang w:eastAsia="zh-CN"/>
        </w:rPr>
      </w:pPr>
      <w:r>
        <w:rPr>
          <w:rFonts w:hint="eastAsia"/>
        </w:rPr>
        <w:t>&lt;enable&gt;</w:t>
      </w:r>
      <w:r>
        <w:rPr>
          <w:rFonts w:hint="eastAsia"/>
        </w:rPr>
        <w:t>表示端口使能，</w:t>
      </w:r>
      <w:r>
        <w:rPr>
          <w:rFonts w:hint="eastAsia"/>
        </w:rPr>
        <w:t>0|1</w:t>
      </w:r>
      <w:r>
        <w:rPr>
          <w:rFonts w:hint="eastAsia"/>
        </w:rPr>
        <w:t>，</w:t>
      </w:r>
      <w:r>
        <w:rPr>
          <w:rFonts w:hint="eastAsia"/>
        </w:rPr>
        <w:t>0</w:t>
      </w:r>
      <w:r>
        <w:rPr>
          <w:rFonts w:hint="eastAsia"/>
        </w:rPr>
        <w:t>：</w:t>
      </w:r>
      <w:r>
        <w:rPr>
          <w:rFonts w:hint="eastAsia"/>
        </w:rPr>
        <w:t>disable</w:t>
      </w:r>
      <w:r>
        <w:rPr>
          <w:rFonts w:hint="eastAsia"/>
        </w:rPr>
        <w:t>，</w:t>
      </w:r>
      <w:r>
        <w:rPr>
          <w:rFonts w:hint="eastAsia"/>
        </w:rPr>
        <w:t>1</w:t>
      </w:r>
      <w:r>
        <w:rPr>
          <w:rFonts w:hint="eastAsia"/>
        </w:rPr>
        <w:t>：</w:t>
      </w:r>
      <w:r>
        <w:rPr>
          <w:rFonts w:hint="eastAsia"/>
        </w:rPr>
        <w:t>enable</w:t>
      </w:r>
      <w:r>
        <w:rPr>
          <w:rFonts w:hint="eastAsia"/>
        </w:rPr>
        <w:t>，长度为</w:t>
      </w:r>
      <w:r>
        <w:rPr>
          <w:rFonts w:hint="eastAsia"/>
        </w:rPr>
        <w:t>1</w:t>
      </w:r>
      <w:r>
        <w:rPr>
          <w:rFonts w:hint="eastAsia"/>
        </w:rPr>
        <w:t>。</w:t>
      </w:r>
    </w:p>
    <w:p w14:paraId="4AAD4689" w14:textId="77777777" w:rsidR="00BB0C80" w:rsidRDefault="00BB0C80" w:rsidP="00BB0C80">
      <w:pPr>
        <w:ind w:firstLine="220"/>
        <w:rPr>
          <w:color w:val="000000"/>
          <w:lang w:eastAsia="zh-CN"/>
        </w:rPr>
      </w:pPr>
      <w:r>
        <w:rPr>
          <w:color w:val="000000"/>
          <w:lang w:eastAsia="zh-CN"/>
        </w:rPr>
        <w:t>&lt;</w:t>
      </w:r>
      <w:proofErr w:type="spellStart"/>
      <w:r>
        <w:rPr>
          <w:rFonts w:hint="eastAsia"/>
          <w:color w:val="000000"/>
          <w:lang w:eastAsia="zh-CN"/>
        </w:rPr>
        <w:t>ms</w:t>
      </w:r>
      <w:proofErr w:type="spellEnd"/>
      <w:r>
        <w:rPr>
          <w:color w:val="000000"/>
          <w:lang w:eastAsia="zh-CN"/>
        </w:rPr>
        <w:t>&gt;</w:t>
      </w:r>
      <w:r w:rsidR="0012192C">
        <w:rPr>
          <w:rFonts w:hint="eastAsia"/>
          <w:color w:val="000000"/>
          <w:lang w:eastAsia="zh-CN"/>
        </w:rPr>
        <w:t>::</w:t>
      </w:r>
      <w:r>
        <w:rPr>
          <w:rFonts w:hint="eastAsia"/>
          <w:color w:val="000000"/>
          <w:lang w:eastAsia="zh-CN"/>
        </w:rPr>
        <w:t>=1|0</w:t>
      </w:r>
      <w:r>
        <w:rPr>
          <w:rFonts w:hint="eastAsia"/>
          <w:color w:val="000000"/>
          <w:lang w:eastAsia="zh-CN"/>
        </w:rPr>
        <w:t>，表示端口状态。</w:t>
      </w:r>
      <w:r>
        <w:rPr>
          <w:rFonts w:hint="eastAsia"/>
          <w:color w:val="000000"/>
        </w:rPr>
        <w:t>0</w:t>
      </w:r>
      <w:r>
        <w:rPr>
          <w:rFonts w:hint="eastAsia"/>
          <w:color w:val="000000"/>
        </w:rPr>
        <w:t>为</w:t>
      </w:r>
      <w:r>
        <w:rPr>
          <w:rFonts w:hint="eastAsia"/>
          <w:color w:val="000000"/>
        </w:rPr>
        <w:t>Master</w:t>
      </w:r>
      <w:r>
        <w:rPr>
          <w:rFonts w:hint="eastAsia"/>
          <w:color w:val="000000"/>
          <w:lang w:eastAsia="zh-CN"/>
        </w:rPr>
        <w:t>,</w:t>
      </w:r>
      <w:r>
        <w:rPr>
          <w:rFonts w:hint="eastAsia"/>
          <w:color w:val="000000"/>
        </w:rPr>
        <w:t>1</w:t>
      </w:r>
      <w:r>
        <w:rPr>
          <w:rFonts w:hint="eastAsia"/>
          <w:color w:val="000000"/>
        </w:rPr>
        <w:t>为</w:t>
      </w:r>
      <w:r>
        <w:rPr>
          <w:rFonts w:hint="eastAsia"/>
          <w:color w:val="000000"/>
        </w:rPr>
        <w:t>Slave</w:t>
      </w:r>
      <w:r>
        <w:rPr>
          <w:rFonts w:hint="eastAsia"/>
          <w:color w:val="000000"/>
          <w:lang w:eastAsia="zh-CN"/>
        </w:rPr>
        <w:t>。长度为</w:t>
      </w:r>
      <w:r>
        <w:rPr>
          <w:rFonts w:hint="eastAsia"/>
          <w:color w:val="000000"/>
          <w:lang w:eastAsia="zh-CN"/>
        </w:rPr>
        <w:t>1</w:t>
      </w:r>
    </w:p>
    <w:p w14:paraId="7477DE37" w14:textId="77777777" w:rsidR="00CB42F2" w:rsidRDefault="00CB42F2" w:rsidP="00CB42F2">
      <w:pPr>
        <w:autoSpaceDE w:val="0"/>
        <w:autoSpaceDN w:val="0"/>
        <w:adjustRightInd w:val="0"/>
        <w:ind w:firstLine="220"/>
        <w:rPr>
          <w:lang w:eastAsia="zh-CN"/>
        </w:rPr>
      </w:pPr>
      <w:r>
        <w:rPr>
          <w:rFonts w:hint="eastAsia"/>
          <w:lang w:eastAsia="zh-CN"/>
        </w:rPr>
        <w:t>&lt;</w:t>
      </w:r>
      <w:proofErr w:type="spellStart"/>
      <w:r>
        <w:rPr>
          <w:rFonts w:hint="eastAsia"/>
          <w:lang w:eastAsia="zh-CN"/>
        </w:rPr>
        <w:t>delaytype</w:t>
      </w:r>
      <w:proofErr w:type="spellEnd"/>
      <w:r>
        <w:rPr>
          <w:rFonts w:hint="eastAsia"/>
          <w:lang w:eastAsia="zh-CN"/>
        </w:rPr>
        <w:t>&gt;</w:t>
      </w:r>
      <w:r>
        <w:rPr>
          <w:rFonts w:hint="eastAsia"/>
          <w:lang w:eastAsia="zh-CN"/>
        </w:rPr>
        <w:t>表示时延类型，</w:t>
      </w:r>
      <w:r>
        <w:rPr>
          <w:rFonts w:hint="eastAsia"/>
          <w:lang w:eastAsia="zh-CN"/>
        </w:rPr>
        <w:t>0|1</w:t>
      </w:r>
      <w:r>
        <w:rPr>
          <w:rFonts w:hint="eastAsia"/>
          <w:lang w:eastAsia="zh-CN"/>
        </w:rPr>
        <w:t>，</w:t>
      </w:r>
      <w:r>
        <w:rPr>
          <w:rFonts w:hint="eastAsia"/>
          <w:lang w:eastAsia="zh-CN"/>
        </w:rPr>
        <w:t>0</w:t>
      </w:r>
      <w:r>
        <w:rPr>
          <w:rFonts w:hint="eastAsia"/>
          <w:lang w:eastAsia="zh-CN"/>
        </w:rPr>
        <w:t>：</w:t>
      </w:r>
      <w:r>
        <w:rPr>
          <w:rFonts w:hint="eastAsia"/>
          <w:lang w:eastAsia="zh-CN"/>
        </w:rPr>
        <w:t>P2P</w:t>
      </w:r>
      <w:r>
        <w:rPr>
          <w:rFonts w:hint="eastAsia"/>
          <w:lang w:eastAsia="zh-CN"/>
        </w:rPr>
        <w:t>，</w:t>
      </w:r>
      <w:r>
        <w:rPr>
          <w:rFonts w:hint="eastAsia"/>
          <w:lang w:eastAsia="zh-CN"/>
        </w:rPr>
        <w:t>1</w:t>
      </w:r>
      <w:r>
        <w:rPr>
          <w:rFonts w:hint="eastAsia"/>
          <w:lang w:eastAsia="zh-CN"/>
        </w:rPr>
        <w:t>：</w:t>
      </w:r>
      <w:r>
        <w:rPr>
          <w:rFonts w:hint="eastAsia"/>
          <w:lang w:eastAsia="zh-CN"/>
        </w:rPr>
        <w:t>E2E</w:t>
      </w:r>
      <w:r>
        <w:rPr>
          <w:rFonts w:hint="eastAsia"/>
          <w:lang w:eastAsia="zh-CN"/>
        </w:rPr>
        <w:t>，长度为</w:t>
      </w:r>
      <w:r>
        <w:rPr>
          <w:rFonts w:hint="eastAsia"/>
          <w:lang w:eastAsia="zh-CN"/>
        </w:rPr>
        <w:t>1</w:t>
      </w:r>
      <w:r>
        <w:rPr>
          <w:rFonts w:hint="eastAsia"/>
          <w:lang w:eastAsia="zh-CN"/>
        </w:rPr>
        <w:t>。</w:t>
      </w:r>
    </w:p>
    <w:p w14:paraId="3594EC20" w14:textId="77777777" w:rsidR="00CB42F2" w:rsidRDefault="00CB42F2" w:rsidP="00CB42F2">
      <w:pPr>
        <w:autoSpaceDE w:val="0"/>
        <w:autoSpaceDN w:val="0"/>
        <w:adjustRightInd w:val="0"/>
        <w:ind w:firstLine="220"/>
        <w:rPr>
          <w:lang w:eastAsia="zh-CN"/>
        </w:rPr>
      </w:pPr>
      <w:r>
        <w:rPr>
          <w:rFonts w:hint="eastAsia"/>
          <w:lang w:eastAsia="zh-CN"/>
        </w:rPr>
        <w:t>&lt;multicast&gt;</w:t>
      </w:r>
      <w:r>
        <w:rPr>
          <w:rFonts w:hint="eastAsia"/>
          <w:lang w:eastAsia="zh-CN"/>
        </w:rPr>
        <w:t>表示单播多播类型，</w:t>
      </w:r>
      <w:r>
        <w:rPr>
          <w:rFonts w:hint="eastAsia"/>
          <w:lang w:eastAsia="zh-CN"/>
        </w:rPr>
        <w:t>0|1</w:t>
      </w:r>
      <w:r>
        <w:rPr>
          <w:rFonts w:hint="eastAsia"/>
          <w:lang w:eastAsia="zh-CN"/>
        </w:rPr>
        <w:t>，</w:t>
      </w:r>
      <w:r>
        <w:rPr>
          <w:rFonts w:hint="eastAsia"/>
          <w:lang w:eastAsia="zh-CN"/>
        </w:rPr>
        <w:t>0</w:t>
      </w:r>
      <w:r>
        <w:rPr>
          <w:rFonts w:hint="eastAsia"/>
          <w:lang w:eastAsia="zh-CN"/>
        </w:rPr>
        <w:t>：单播，</w:t>
      </w:r>
      <w:r>
        <w:rPr>
          <w:rFonts w:hint="eastAsia"/>
          <w:lang w:eastAsia="zh-CN"/>
        </w:rPr>
        <w:t>1</w:t>
      </w:r>
      <w:r>
        <w:rPr>
          <w:rFonts w:hint="eastAsia"/>
          <w:lang w:eastAsia="zh-CN"/>
        </w:rPr>
        <w:t>：组播，长度为</w:t>
      </w:r>
      <w:r>
        <w:rPr>
          <w:rFonts w:hint="eastAsia"/>
          <w:lang w:eastAsia="zh-CN"/>
        </w:rPr>
        <w:t>1</w:t>
      </w:r>
      <w:r>
        <w:rPr>
          <w:rFonts w:hint="eastAsia"/>
          <w:lang w:eastAsia="zh-CN"/>
        </w:rPr>
        <w:t>。</w:t>
      </w:r>
    </w:p>
    <w:p w14:paraId="2D33631D" w14:textId="77777777" w:rsidR="00CB42F2" w:rsidRDefault="00CB42F2" w:rsidP="00CB42F2">
      <w:pPr>
        <w:autoSpaceDE w:val="0"/>
        <w:autoSpaceDN w:val="0"/>
        <w:adjustRightInd w:val="0"/>
        <w:ind w:left="220"/>
        <w:rPr>
          <w:lang w:eastAsia="zh-CN"/>
        </w:rPr>
      </w:pPr>
      <w:r>
        <w:rPr>
          <w:rFonts w:hint="eastAsia"/>
          <w:lang w:eastAsia="zh-CN"/>
        </w:rPr>
        <w:t>&lt;</w:t>
      </w:r>
      <w:proofErr w:type="spellStart"/>
      <w:r>
        <w:rPr>
          <w:rFonts w:hint="eastAsia"/>
          <w:lang w:eastAsia="zh-CN"/>
        </w:rPr>
        <w:t>enp</w:t>
      </w:r>
      <w:proofErr w:type="spellEnd"/>
      <w:r>
        <w:rPr>
          <w:rFonts w:hint="eastAsia"/>
          <w:lang w:eastAsia="zh-CN"/>
        </w:rPr>
        <w:t>&gt;</w:t>
      </w:r>
      <w:r>
        <w:rPr>
          <w:rFonts w:hint="eastAsia"/>
          <w:lang w:eastAsia="zh-CN"/>
        </w:rPr>
        <w:t>表示封装类型，</w:t>
      </w:r>
      <w:r>
        <w:rPr>
          <w:rFonts w:hint="eastAsia"/>
          <w:lang w:eastAsia="zh-CN"/>
        </w:rPr>
        <w:t>0|1</w:t>
      </w:r>
      <w:r>
        <w:rPr>
          <w:rFonts w:hint="eastAsia"/>
          <w:lang w:eastAsia="zh-CN"/>
        </w:rPr>
        <w:t>，</w:t>
      </w:r>
      <w:r>
        <w:rPr>
          <w:rFonts w:hint="eastAsia"/>
          <w:lang w:eastAsia="zh-CN"/>
        </w:rPr>
        <w:t>0</w:t>
      </w:r>
      <w:r>
        <w:rPr>
          <w:rFonts w:hint="eastAsia"/>
          <w:lang w:eastAsia="zh-CN"/>
        </w:rPr>
        <w:t>：二层，</w:t>
      </w:r>
      <w:r>
        <w:rPr>
          <w:rFonts w:hint="eastAsia"/>
          <w:lang w:eastAsia="zh-CN"/>
        </w:rPr>
        <w:t>1</w:t>
      </w:r>
      <w:r>
        <w:rPr>
          <w:rFonts w:hint="eastAsia"/>
          <w:lang w:eastAsia="zh-CN"/>
        </w:rPr>
        <w:t>：三层，长度为</w:t>
      </w:r>
      <w:r>
        <w:rPr>
          <w:rFonts w:hint="eastAsia"/>
          <w:lang w:eastAsia="zh-CN"/>
        </w:rPr>
        <w:t>1</w:t>
      </w:r>
      <w:r>
        <w:rPr>
          <w:rFonts w:hint="eastAsia"/>
          <w:lang w:eastAsia="zh-CN"/>
        </w:rPr>
        <w:t>。</w:t>
      </w:r>
    </w:p>
    <w:p w14:paraId="276E210F" w14:textId="77777777" w:rsidR="00CB42F2" w:rsidRDefault="00CB42F2" w:rsidP="00CB42F2">
      <w:pPr>
        <w:autoSpaceDE w:val="0"/>
        <w:autoSpaceDN w:val="0"/>
        <w:adjustRightInd w:val="0"/>
        <w:ind w:left="220"/>
      </w:pPr>
      <w:r>
        <w:rPr>
          <w:rFonts w:hint="eastAsia"/>
        </w:rPr>
        <w:t>&lt;step&gt;</w:t>
      </w:r>
      <w:r>
        <w:rPr>
          <w:rFonts w:hint="eastAsia"/>
        </w:rPr>
        <w:t>表示时戳发送模式，</w:t>
      </w:r>
      <w:r>
        <w:rPr>
          <w:rFonts w:hint="eastAsia"/>
        </w:rPr>
        <w:t>0|1</w:t>
      </w:r>
      <w:r>
        <w:rPr>
          <w:rFonts w:hint="eastAsia"/>
        </w:rPr>
        <w:t>，</w:t>
      </w:r>
      <w:r>
        <w:rPr>
          <w:rFonts w:hint="eastAsia"/>
        </w:rPr>
        <w:t>0</w:t>
      </w:r>
      <w:r>
        <w:rPr>
          <w:rFonts w:hint="eastAsia"/>
        </w:rPr>
        <w:t>：</w:t>
      </w:r>
      <w:r>
        <w:rPr>
          <w:rFonts w:hint="eastAsia"/>
        </w:rPr>
        <w:t>one step</w:t>
      </w:r>
      <w:r>
        <w:rPr>
          <w:rFonts w:hint="eastAsia"/>
        </w:rPr>
        <w:t>，</w:t>
      </w:r>
      <w:r>
        <w:rPr>
          <w:rFonts w:hint="eastAsia"/>
        </w:rPr>
        <w:t>1</w:t>
      </w:r>
      <w:r>
        <w:rPr>
          <w:rFonts w:hint="eastAsia"/>
        </w:rPr>
        <w:t>：</w:t>
      </w:r>
      <w:r>
        <w:rPr>
          <w:rFonts w:hint="eastAsia"/>
        </w:rPr>
        <w:t>two step</w:t>
      </w:r>
      <w:r>
        <w:rPr>
          <w:rFonts w:hint="eastAsia"/>
        </w:rPr>
        <w:t>，长度为</w:t>
      </w:r>
      <w:r>
        <w:rPr>
          <w:rFonts w:hint="eastAsia"/>
        </w:rPr>
        <w:t>1</w:t>
      </w:r>
      <w:r>
        <w:rPr>
          <w:rFonts w:hint="eastAsia"/>
        </w:rPr>
        <w:t>。</w:t>
      </w:r>
    </w:p>
    <w:p w14:paraId="46F707E7" w14:textId="77777777" w:rsidR="00CB42F2" w:rsidRDefault="00CB42F2" w:rsidP="00CB42F2">
      <w:pPr>
        <w:autoSpaceDE w:val="0"/>
        <w:autoSpaceDN w:val="0"/>
        <w:adjustRightInd w:val="0"/>
        <w:ind w:left="220"/>
        <w:rPr>
          <w:lang w:eastAsia="zh-CN"/>
        </w:rPr>
      </w:pPr>
      <w:r>
        <w:rPr>
          <w:rFonts w:hint="eastAsia"/>
          <w:lang w:eastAsia="zh-CN"/>
        </w:rPr>
        <w:t>&lt;sync&gt;</w:t>
      </w:r>
      <w:r>
        <w:rPr>
          <w:rFonts w:hint="eastAsia"/>
          <w:lang w:eastAsia="zh-CN"/>
        </w:rPr>
        <w:t>表示</w:t>
      </w:r>
      <w:r>
        <w:rPr>
          <w:rFonts w:hint="eastAsia"/>
          <w:lang w:eastAsia="zh-CN"/>
        </w:rPr>
        <w:t>sync</w:t>
      </w:r>
      <w:r>
        <w:rPr>
          <w:rFonts w:hint="eastAsia"/>
          <w:lang w:eastAsia="zh-CN"/>
        </w:rPr>
        <w:t>包发包频率，长度为</w:t>
      </w:r>
      <w:r>
        <w:rPr>
          <w:rFonts w:hint="eastAsia"/>
          <w:lang w:eastAsia="zh-CN"/>
        </w:rPr>
        <w:t>2</w:t>
      </w:r>
      <w:r>
        <w:rPr>
          <w:rFonts w:hint="eastAsia"/>
          <w:lang w:eastAsia="zh-CN"/>
        </w:rPr>
        <w:t>，取值</w:t>
      </w:r>
      <w:r w:rsidR="00705721" w:rsidRPr="0059111B">
        <w:rPr>
          <w:b/>
          <w:color w:val="FF0000"/>
          <w:lang w:eastAsia="zh-CN"/>
        </w:rPr>
        <w:t>06</w:t>
      </w:r>
      <w:r w:rsidRPr="0059111B">
        <w:rPr>
          <w:rFonts w:hint="eastAsia"/>
          <w:b/>
          <w:color w:val="FF0000"/>
          <w:lang w:eastAsia="zh-CN"/>
        </w:rPr>
        <w:t>～</w:t>
      </w:r>
      <w:r w:rsidR="00705721" w:rsidRPr="0059111B">
        <w:rPr>
          <w:b/>
          <w:color w:val="FF0000"/>
          <w:lang w:eastAsia="zh-CN"/>
        </w:rPr>
        <w:t>16</w:t>
      </w:r>
      <w:r>
        <w:rPr>
          <w:rFonts w:hint="eastAsia"/>
          <w:lang w:eastAsia="zh-CN"/>
        </w:rPr>
        <w:t>，见下表。</w:t>
      </w:r>
    </w:p>
    <w:p w14:paraId="0DF6FF63" w14:textId="77777777" w:rsidR="00CB42F2" w:rsidRDefault="00CB42F2" w:rsidP="00CB42F2">
      <w:pPr>
        <w:autoSpaceDE w:val="0"/>
        <w:autoSpaceDN w:val="0"/>
        <w:adjustRightInd w:val="0"/>
        <w:ind w:left="220"/>
      </w:pPr>
      <w:r>
        <w:rPr>
          <w:rFonts w:hint="eastAsia"/>
        </w:rPr>
        <w:t>&lt;announce&gt;</w:t>
      </w:r>
      <w:r>
        <w:rPr>
          <w:rFonts w:hint="eastAsia"/>
        </w:rPr>
        <w:t>表示</w:t>
      </w:r>
      <w:r>
        <w:rPr>
          <w:rFonts w:hint="eastAsia"/>
        </w:rPr>
        <w:t>announce</w:t>
      </w:r>
      <w:r>
        <w:rPr>
          <w:rFonts w:hint="eastAsia"/>
        </w:rPr>
        <w:t>包发包频率，长度为</w:t>
      </w:r>
      <w:r>
        <w:rPr>
          <w:rFonts w:hint="eastAsia"/>
        </w:rPr>
        <w:t>2</w:t>
      </w:r>
      <w:r>
        <w:rPr>
          <w:rFonts w:hint="eastAsia"/>
        </w:rPr>
        <w:t>，取值</w:t>
      </w:r>
      <w:r w:rsidR="00705721" w:rsidRPr="0059111B">
        <w:rPr>
          <w:b/>
          <w:color w:val="FF0000"/>
        </w:rPr>
        <w:t>0</w:t>
      </w:r>
      <w:r w:rsidR="00D6423F" w:rsidRPr="0059111B">
        <w:rPr>
          <w:b/>
          <w:color w:val="FF0000"/>
          <w:lang w:eastAsia="zh-CN"/>
        </w:rPr>
        <w:t>3</w:t>
      </w:r>
      <w:r w:rsidRPr="0059111B">
        <w:rPr>
          <w:rFonts w:hint="eastAsia"/>
          <w:b/>
          <w:color w:val="FF0000"/>
        </w:rPr>
        <w:t>～</w:t>
      </w:r>
      <w:r w:rsidR="00705721" w:rsidRPr="0059111B">
        <w:rPr>
          <w:b/>
          <w:color w:val="FF0000"/>
          <w:lang w:eastAsia="zh-CN"/>
        </w:rPr>
        <w:t>1</w:t>
      </w:r>
      <w:r w:rsidR="00D65824" w:rsidRPr="0059111B">
        <w:rPr>
          <w:b/>
          <w:color w:val="FF0000"/>
          <w:lang w:eastAsia="zh-CN"/>
        </w:rPr>
        <w:t>2</w:t>
      </w:r>
      <w:r>
        <w:rPr>
          <w:rFonts w:hint="eastAsia"/>
        </w:rPr>
        <w:t>。</w:t>
      </w:r>
    </w:p>
    <w:p w14:paraId="57B043F8" w14:textId="77777777" w:rsidR="00CB42F2" w:rsidRDefault="00CB42F2" w:rsidP="00CB42F2">
      <w:pPr>
        <w:autoSpaceDE w:val="0"/>
        <w:autoSpaceDN w:val="0"/>
        <w:adjustRightInd w:val="0"/>
        <w:ind w:left="220"/>
      </w:pPr>
      <w:r>
        <w:rPr>
          <w:rFonts w:hint="eastAsia"/>
        </w:rPr>
        <w:t>&lt;</w:t>
      </w:r>
      <w:proofErr w:type="spellStart"/>
      <w:r>
        <w:rPr>
          <w:rFonts w:hint="eastAsia"/>
        </w:rPr>
        <w:t>delayreq</w:t>
      </w:r>
      <w:proofErr w:type="spellEnd"/>
      <w:r>
        <w:rPr>
          <w:rFonts w:hint="eastAsia"/>
        </w:rPr>
        <w:t>&gt;</w:t>
      </w:r>
      <w:proofErr w:type="spellStart"/>
      <w:r>
        <w:rPr>
          <w:rFonts w:hint="eastAsia"/>
        </w:rPr>
        <w:t>表示</w:t>
      </w:r>
      <w:proofErr w:type="spellEnd"/>
      <w:r>
        <w:rPr>
          <w:rFonts w:hint="eastAsia"/>
        </w:rPr>
        <w:t>&lt;</w:t>
      </w:r>
      <w:proofErr w:type="spellStart"/>
      <w:r>
        <w:rPr>
          <w:rFonts w:hint="eastAsia"/>
        </w:rPr>
        <w:t>delayreq</w:t>
      </w:r>
      <w:proofErr w:type="spellEnd"/>
      <w:r>
        <w:rPr>
          <w:rFonts w:hint="eastAsia"/>
        </w:rPr>
        <w:t>&gt;</w:t>
      </w:r>
      <w:r>
        <w:rPr>
          <w:rFonts w:hint="eastAsia"/>
        </w:rPr>
        <w:t>包发包频率，长度为</w:t>
      </w:r>
      <w:r>
        <w:rPr>
          <w:rFonts w:hint="eastAsia"/>
        </w:rPr>
        <w:t>2</w:t>
      </w:r>
      <w:r>
        <w:rPr>
          <w:rFonts w:hint="eastAsia"/>
        </w:rPr>
        <w:t>，取值</w:t>
      </w:r>
      <w:r w:rsidR="00271FDD" w:rsidRPr="0059111B">
        <w:rPr>
          <w:b/>
          <w:color w:val="FF0000"/>
        </w:rPr>
        <w:t>0</w:t>
      </w:r>
      <w:r w:rsidR="00271FDD" w:rsidRPr="0059111B">
        <w:rPr>
          <w:b/>
          <w:color w:val="FF0000"/>
          <w:lang w:eastAsia="zh-CN"/>
        </w:rPr>
        <w:t>1</w:t>
      </w:r>
      <w:r w:rsidRPr="0059111B">
        <w:rPr>
          <w:rFonts w:hint="eastAsia"/>
          <w:b/>
          <w:color w:val="FF0000"/>
        </w:rPr>
        <w:t>～</w:t>
      </w:r>
      <w:r w:rsidR="00271FDD" w:rsidRPr="0059111B">
        <w:rPr>
          <w:b/>
          <w:color w:val="FF0000"/>
          <w:lang w:eastAsia="zh-CN"/>
        </w:rPr>
        <w:t>15</w:t>
      </w:r>
      <w:r>
        <w:rPr>
          <w:rFonts w:hint="eastAsia"/>
        </w:rPr>
        <w:t>。</w:t>
      </w:r>
    </w:p>
    <w:p w14:paraId="202C541E" w14:textId="77777777" w:rsidR="00CB42F2" w:rsidRDefault="00CB42F2" w:rsidP="00CB42F2">
      <w:pPr>
        <w:autoSpaceDE w:val="0"/>
        <w:autoSpaceDN w:val="0"/>
        <w:adjustRightInd w:val="0"/>
        <w:ind w:left="220"/>
      </w:pPr>
      <w:r>
        <w:rPr>
          <w:rFonts w:hint="eastAsia"/>
        </w:rPr>
        <w:t>&lt;</w:t>
      </w:r>
      <w:proofErr w:type="spellStart"/>
      <w:r>
        <w:rPr>
          <w:rFonts w:hint="eastAsia"/>
        </w:rPr>
        <w:t>pdelayreq</w:t>
      </w:r>
      <w:proofErr w:type="spellEnd"/>
      <w:r>
        <w:rPr>
          <w:rFonts w:hint="eastAsia"/>
        </w:rPr>
        <w:t>&gt;</w:t>
      </w:r>
      <w:proofErr w:type="spellStart"/>
      <w:r>
        <w:rPr>
          <w:rFonts w:hint="eastAsia"/>
        </w:rPr>
        <w:t>表示</w:t>
      </w:r>
      <w:proofErr w:type="spellEnd"/>
      <w:r>
        <w:rPr>
          <w:rFonts w:hint="eastAsia"/>
        </w:rPr>
        <w:t>&lt;</w:t>
      </w:r>
      <w:proofErr w:type="spellStart"/>
      <w:r>
        <w:rPr>
          <w:rFonts w:hint="eastAsia"/>
        </w:rPr>
        <w:t>pdelayreq</w:t>
      </w:r>
      <w:proofErr w:type="spellEnd"/>
      <w:r>
        <w:rPr>
          <w:rFonts w:hint="eastAsia"/>
        </w:rPr>
        <w:t>&gt;</w:t>
      </w:r>
      <w:r>
        <w:rPr>
          <w:rFonts w:hint="eastAsia"/>
        </w:rPr>
        <w:t>包发包频率，长度为</w:t>
      </w:r>
      <w:r>
        <w:rPr>
          <w:rFonts w:hint="eastAsia"/>
        </w:rPr>
        <w:t>2</w:t>
      </w:r>
      <w:r>
        <w:rPr>
          <w:rFonts w:hint="eastAsia"/>
        </w:rPr>
        <w:t>，取值</w:t>
      </w:r>
      <w:r w:rsidR="00271FDD" w:rsidRPr="0059111B">
        <w:rPr>
          <w:b/>
          <w:color w:val="FF0000"/>
          <w:lang w:eastAsia="zh-CN"/>
        </w:rPr>
        <w:t>01</w:t>
      </w:r>
      <w:r w:rsidRPr="0059111B">
        <w:rPr>
          <w:rFonts w:hint="eastAsia"/>
          <w:b/>
          <w:color w:val="FF0000"/>
        </w:rPr>
        <w:t>～</w:t>
      </w:r>
      <w:r w:rsidR="00271FDD" w:rsidRPr="0059111B">
        <w:rPr>
          <w:b/>
          <w:color w:val="FF0000"/>
          <w:lang w:eastAsia="zh-CN"/>
        </w:rPr>
        <w:t>15</w:t>
      </w:r>
      <w:r>
        <w:rPr>
          <w:rFonts w:hint="eastAsia"/>
        </w:rPr>
        <w:t>。</w:t>
      </w:r>
    </w:p>
    <w:p w14:paraId="5FA3C043" w14:textId="77777777" w:rsidR="00CB42F2" w:rsidRDefault="00CB42F2" w:rsidP="00CB42F2">
      <w:pPr>
        <w:autoSpaceDE w:val="0"/>
        <w:autoSpaceDN w:val="0"/>
        <w:adjustRightInd w:val="0"/>
        <w:ind w:left="220"/>
        <w:rPr>
          <w:lang w:eastAsia="zh-CN"/>
        </w:rPr>
      </w:pPr>
      <w:r>
        <w:rPr>
          <w:rFonts w:hint="eastAsia"/>
          <w:lang w:eastAsia="zh-CN"/>
        </w:rPr>
        <w:t>&lt;</w:t>
      </w:r>
      <w:proofErr w:type="spellStart"/>
      <w:r>
        <w:rPr>
          <w:rFonts w:hint="eastAsia"/>
          <w:lang w:eastAsia="zh-CN"/>
        </w:rPr>
        <w:t>delaycom</w:t>
      </w:r>
      <w:proofErr w:type="spellEnd"/>
      <w:r>
        <w:rPr>
          <w:rFonts w:hint="eastAsia"/>
          <w:lang w:eastAsia="zh-CN"/>
        </w:rPr>
        <w:t>&gt;</w:t>
      </w:r>
      <w:r>
        <w:rPr>
          <w:rFonts w:hint="eastAsia"/>
          <w:lang w:eastAsia="zh-CN"/>
        </w:rPr>
        <w:t>表示接口延时补偿，单位</w:t>
      </w:r>
      <w:r>
        <w:rPr>
          <w:rFonts w:hint="eastAsia"/>
          <w:lang w:eastAsia="zh-CN"/>
        </w:rPr>
        <w:t>10ns</w:t>
      </w:r>
      <w:r>
        <w:rPr>
          <w:rFonts w:hint="eastAsia"/>
          <w:lang w:eastAsia="zh-CN"/>
        </w:rPr>
        <w:t>，范围</w:t>
      </w:r>
      <w:r>
        <w:rPr>
          <w:rFonts w:ascii="宋体" w:cs="宋体"/>
          <w:color w:val="FF0000"/>
          <w:sz w:val="24"/>
          <w:szCs w:val="24"/>
          <w:lang w:val="zh-CN" w:eastAsia="zh-CN"/>
        </w:rPr>
        <w:t>0</w:t>
      </w:r>
      <w:r>
        <w:rPr>
          <w:rFonts w:ascii="宋体" w:cs="宋体" w:hint="eastAsia"/>
          <w:color w:val="FF0000"/>
          <w:sz w:val="24"/>
          <w:szCs w:val="24"/>
          <w:lang w:val="zh-CN" w:eastAsia="zh-CN"/>
        </w:rPr>
        <w:t>～</w:t>
      </w:r>
      <w:r>
        <w:rPr>
          <w:rFonts w:ascii="宋体" w:cs="宋体"/>
          <w:color w:val="FF0000"/>
          <w:sz w:val="24"/>
          <w:szCs w:val="24"/>
          <w:lang w:val="zh-CN" w:eastAsia="zh-CN"/>
        </w:rPr>
        <w:t>999,999,99</w:t>
      </w:r>
      <w:r>
        <w:rPr>
          <w:rFonts w:ascii="宋体" w:cs="宋体" w:hint="eastAsia"/>
          <w:color w:val="FF0000"/>
          <w:sz w:val="24"/>
          <w:szCs w:val="24"/>
          <w:lang w:val="zh-CN" w:eastAsia="zh-CN"/>
        </w:rPr>
        <w:t>个</w:t>
      </w:r>
      <w:r>
        <w:rPr>
          <w:rFonts w:ascii="宋体" w:cs="宋体"/>
          <w:color w:val="FF0000"/>
          <w:sz w:val="24"/>
          <w:szCs w:val="24"/>
          <w:lang w:val="zh-CN" w:eastAsia="zh-CN"/>
        </w:rPr>
        <w:t>10ns</w:t>
      </w:r>
      <w:r>
        <w:rPr>
          <w:rFonts w:ascii="宋体" w:cs="宋体" w:hint="eastAsia"/>
          <w:color w:val="FF0000"/>
          <w:sz w:val="24"/>
          <w:szCs w:val="24"/>
          <w:lang w:val="zh-CN" w:eastAsia="zh-CN"/>
        </w:rPr>
        <w:t>，</w:t>
      </w:r>
      <w:r>
        <w:rPr>
          <w:rFonts w:hint="eastAsia"/>
          <w:lang w:eastAsia="zh-CN"/>
        </w:rPr>
        <w:t>长度最大为</w:t>
      </w:r>
      <w:r>
        <w:rPr>
          <w:rFonts w:hint="eastAsia"/>
          <w:lang w:eastAsia="zh-CN"/>
        </w:rPr>
        <w:t>8</w:t>
      </w:r>
      <w:r>
        <w:rPr>
          <w:rFonts w:hint="eastAsia"/>
          <w:lang w:eastAsia="zh-CN"/>
        </w:rPr>
        <w:t>。</w:t>
      </w:r>
    </w:p>
    <w:p w14:paraId="2813C17A" w14:textId="77777777" w:rsidR="003A31DC" w:rsidRPr="003A31DC" w:rsidRDefault="003A31DC" w:rsidP="003A31DC">
      <w:pPr>
        <w:autoSpaceDE w:val="0"/>
        <w:autoSpaceDN w:val="0"/>
        <w:adjustRightInd w:val="0"/>
        <w:ind w:left="220"/>
        <w:rPr>
          <w:lang w:eastAsia="zh-CN"/>
        </w:rPr>
      </w:pPr>
      <w:r w:rsidRPr="003A31DC">
        <w:rPr>
          <w:rFonts w:hint="eastAsia"/>
          <w:lang w:eastAsia="zh-CN"/>
        </w:rPr>
        <w:t>&lt;value1&gt;</w:t>
      </w:r>
      <w:r w:rsidRPr="003A31DC">
        <w:rPr>
          <w:rFonts w:hint="eastAsia"/>
          <w:lang w:eastAsia="zh-CN"/>
        </w:rPr>
        <w:t>表示当前时钟优先级</w:t>
      </w:r>
      <w:r w:rsidRPr="003A31DC">
        <w:rPr>
          <w:rFonts w:hint="eastAsia"/>
          <w:lang w:eastAsia="zh-CN"/>
        </w:rPr>
        <w:t>1</w:t>
      </w:r>
      <w:r w:rsidRPr="003A31DC">
        <w:rPr>
          <w:rFonts w:hint="eastAsia"/>
          <w:lang w:eastAsia="zh-CN"/>
        </w:rPr>
        <w:t>的数值，长度为</w:t>
      </w:r>
      <w:r w:rsidRPr="003A31DC">
        <w:rPr>
          <w:rFonts w:hint="eastAsia"/>
          <w:lang w:eastAsia="zh-CN"/>
        </w:rPr>
        <w:t>3</w:t>
      </w:r>
      <w:r w:rsidRPr="003A31DC">
        <w:rPr>
          <w:rFonts w:hint="eastAsia"/>
          <w:lang w:eastAsia="zh-CN"/>
        </w:rPr>
        <w:t>个字节，取值为</w:t>
      </w:r>
      <w:r w:rsidRPr="003A31DC">
        <w:rPr>
          <w:rFonts w:hint="eastAsia"/>
          <w:lang w:eastAsia="zh-CN"/>
        </w:rPr>
        <w:t>000~255.</w:t>
      </w:r>
    </w:p>
    <w:p w14:paraId="18F237D2" w14:textId="77777777" w:rsidR="003A31DC" w:rsidRPr="003A31DC" w:rsidRDefault="003A31DC" w:rsidP="003A31DC">
      <w:pPr>
        <w:autoSpaceDE w:val="0"/>
        <w:autoSpaceDN w:val="0"/>
        <w:adjustRightInd w:val="0"/>
        <w:ind w:left="220"/>
        <w:rPr>
          <w:lang w:eastAsia="zh-CN"/>
        </w:rPr>
      </w:pPr>
      <w:r w:rsidRPr="003A31DC">
        <w:rPr>
          <w:rFonts w:hint="eastAsia"/>
          <w:lang w:eastAsia="zh-CN"/>
        </w:rPr>
        <w:t>&lt;value2&gt;</w:t>
      </w:r>
      <w:r w:rsidRPr="003A31DC">
        <w:rPr>
          <w:rFonts w:hint="eastAsia"/>
          <w:lang w:eastAsia="zh-CN"/>
        </w:rPr>
        <w:t>表示当前时钟优先级</w:t>
      </w:r>
      <w:r w:rsidRPr="003A31DC">
        <w:rPr>
          <w:rFonts w:hint="eastAsia"/>
          <w:lang w:eastAsia="zh-CN"/>
        </w:rPr>
        <w:t>2</w:t>
      </w:r>
      <w:r w:rsidRPr="003A31DC">
        <w:rPr>
          <w:rFonts w:hint="eastAsia"/>
          <w:lang w:eastAsia="zh-CN"/>
        </w:rPr>
        <w:t>的数值，长度为</w:t>
      </w:r>
      <w:r w:rsidRPr="003A31DC">
        <w:rPr>
          <w:rFonts w:hint="eastAsia"/>
          <w:lang w:eastAsia="zh-CN"/>
        </w:rPr>
        <w:t>3</w:t>
      </w:r>
      <w:r w:rsidRPr="003A31DC">
        <w:rPr>
          <w:rFonts w:hint="eastAsia"/>
          <w:lang w:eastAsia="zh-CN"/>
        </w:rPr>
        <w:t>个字节，取值为</w:t>
      </w:r>
      <w:r w:rsidRPr="003A31DC">
        <w:rPr>
          <w:rFonts w:hint="eastAsia"/>
          <w:lang w:eastAsia="zh-CN"/>
        </w:rPr>
        <w:t>000~255.</w:t>
      </w:r>
    </w:p>
    <w:p w14:paraId="1F54263E" w14:textId="77777777" w:rsidR="0012192C" w:rsidRDefault="0012192C" w:rsidP="0012192C">
      <w:pPr>
        <w:ind w:firstLine="220"/>
        <w:rPr>
          <w:lang w:eastAsia="zh-CN"/>
        </w:rPr>
      </w:pPr>
      <w:r>
        <w:rPr>
          <w:color w:val="000000"/>
          <w:lang w:eastAsia="zh-CN"/>
        </w:rPr>
        <w:t>&lt;</w:t>
      </w:r>
      <w:r w:rsidRPr="00427F9A">
        <w:rPr>
          <w:rFonts w:hint="eastAsia"/>
          <w:lang w:eastAsia="zh-CN"/>
        </w:rPr>
        <w:t xml:space="preserve"> </w:t>
      </w:r>
      <w:proofErr w:type="spellStart"/>
      <w:r>
        <w:rPr>
          <w:rFonts w:hint="eastAsia"/>
          <w:lang w:eastAsia="zh-CN"/>
        </w:rPr>
        <w:t>dest_IP</w:t>
      </w:r>
      <w:proofErr w:type="spellEnd"/>
      <w:r>
        <w:rPr>
          <w:color w:val="000000"/>
          <w:lang w:eastAsia="zh-CN"/>
        </w:rPr>
        <w:t xml:space="preserve"> &gt;</w:t>
      </w:r>
      <w:r>
        <w:rPr>
          <w:rFonts w:hint="eastAsia"/>
          <w:color w:val="000000"/>
          <w:lang w:eastAsia="zh-CN"/>
        </w:rPr>
        <w:t>::</w:t>
      </w:r>
      <w:r>
        <w:rPr>
          <w:rFonts w:hint="eastAsia"/>
          <w:color w:val="000000"/>
          <w:lang w:eastAsia="zh-CN"/>
        </w:rPr>
        <w:t>目的</w:t>
      </w:r>
      <w:proofErr w:type="spellStart"/>
      <w:r>
        <w:rPr>
          <w:rFonts w:hint="eastAsia"/>
          <w:lang w:eastAsia="zh-CN"/>
        </w:rPr>
        <w:t>ip</w:t>
      </w:r>
      <w:proofErr w:type="spellEnd"/>
      <w:r>
        <w:rPr>
          <w:rFonts w:hint="eastAsia"/>
          <w:lang w:eastAsia="zh-CN"/>
        </w:rPr>
        <w:t>地址，长度为</w:t>
      </w:r>
      <w:r>
        <w:rPr>
          <w:rFonts w:hint="eastAsia"/>
          <w:lang w:eastAsia="zh-CN"/>
        </w:rPr>
        <w:t>8</w:t>
      </w:r>
      <w:r>
        <w:rPr>
          <w:rFonts w:hint="eastAsia"/>
          <w:color w:val="000000"/>
          <w:lang w:eastAsia="zh-CN"/>
        </w:rPr>
        <w:t>。</w:t>
      </w:r>
    </w:p>
    <w:p w14:paraId="7A4BDFC7" w14:textId="77777777" w:rsidR="00CB42F2" w:rsidRDefault="00CB42F2" w:rsidP="00CB42F2">
      <w:pPr>
        <w:autoSpaceDE w:val="0"/>
        <w:autoSpaceDN w:val="0"/>
        <w:adjustRightInd w:val="0"/>
        <w:ind w:left="220"/>
        <w:rPr>
          <w:lang w:eastAsia="zh-CN"/>
        </w:rPr>
      </w:pPr>
      <w:r>
        <w:rPr>
          <w:rFonts w:hint="eastAsia"/>
          <w:lang w:eastAsia="zh-CN"/>
        </w:rPr>
        <w:t>注：</w:t>
      </w:r>
    </w:p>
    <w:p w14:paraId="4BD4CB88" w14:textId="77777777" w:rsidR="00CB42F2" w:rsidRDefault="00CB42F2" w:rsidP="00CB42F2">
      <w:pPr>
        <w:autoSpaceDE w:val="0"/>
        <w:autoSpaceDN w:val="0"/>
        <w:adjustRightInd w:val="0"/>
        <w:ind w:left="640" w:firstLine="200"/>
        <w:rPr>
          <w:lang w:eastAsia="zh-CN"/>
        </w:rPr>
      </w:pPr>
      <w:r>
        <w:rPr>
          <w:rFonts w:hint="eastAsia"/>
          <w:lang w:eastAsia="zh-CN"/>
        </w:rPr>
        <w:t>该命令包含了所有</w:t>
      </w:r>
      <w:r>
        <w:rPr>
          <w:rFonts w:hint="eastAsia"/>
          <w:lang w:eastAsia="zh-CN"/>
        </w:rPr>
        <w:t>PTP</w:t>
      </w:r>
      <w:r>
        <w:rPr>
          <w:rFonts w:hint="eastAsia"/>
          <w:lang w:eastAsia="zh-CN"/>
        </w:rPr>
        <w:t>盘类型的工作模式设置参数，不设置的参数为空，保留位置。</w:t>
      </w:r>
    </w:p>
    <w:p w14:paraId="3D90EC29" w14:textId="77777777" w:rsidR="00CB42F2" w:rsidRDefault="00CB42F2" w:rsidP="00CB42F2">
      <w:pPr>
        <w:autoSpaceDE w:val="0"/>
        <w:autoSpaceDN w:val="0"/>
        <w:adjustRightInd w:val="0"/>
        <w:ind w:left="220"/>
        <w:rPr>
          <w:lang w:eastAsia="zh-CN"/>
        </w:rPr>
      </w:pPr>
      <w:r>
        <w:rPr>
          <w:rFonts w:hint="eastAsia"/>
          <w:lang w:eastAsia="zh-CN"/>
        </w:rPr>
        <w:t>另注：</w:t>
      </w:r>
      <w:r>
        <w:rPr>
          <w:rFonts w:hint="eastAsia"/>
          <w:lang w:eastAsia="zh-CN"/>
        </w:rPr>
        <w:t>PTP</w:t>
      </w:r>
      <w:r>
        <w:rPr>
          <w:rFonts w:hint="eastAsia"/>
          <w:lang w:eastAsia="zh-CN"/>
        </w:rPr>
        <w:t>发包频率对应关系如下表：</w:t>
      </w:r>
    </w:p>
    <w:p w14:paraId="7BC0ACDE" w14:textId="77777777" w:rsidR="00CB42F2" w:rsidRDefault="00CB42F2" w:rsidP="00CB42F2">
      <w:pPr>
        <w:autoSpaceDE w:val="0"/>
        <w:autoSpaceDN w:val="0"/>
        <w:adjustRightInd w:val="0"/>
        <w:ind w:left="220"/>
        <w:rPr>
          <w:lang w:eastAsia="zh-CN"/>
        </w:rPr>
      </w:pPr>
    </w:p>
    <w:tbl>
      <w:tblPr>
        <w:tblW w:w="8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
        <w:gridCol w:w="1604"/>
        <w:gridCol w:w="1329"/>
        <w:gridCol w:w="1660"/>
        <w:gridCol w:w="1329"/>
        <w:gridCol w:w="1658"/>
      </w:tblGrid>
      <w:tr w:rsidR="001E005F" w:rsidRPr="00E22724" w14:paraId="7E71CEF5" w14:textId="77777777" w:rsidTr="0059111B">
        <w:trPr>
          <w:trHeight w:val="587"/>
          <w:jc w:val="center"/>
        </w:trPr>
        <w:tc>
          <w:tcPr>
            <w:tcW w:w="1107" w:type="dxa"/>
          </w:tcPr>
          <w:p w14:paraId="29B4C7E5" w14:textId="77777777" w:rsidR="00CB42F2" w:rsidRPr="00E22724" w:rsidRDefault="00CB42F2" w:rsidP="001E005F">
            <w:pPr>
              <w:autoSpaceDE w:val="0"/>
              <w:autoSpaceDN w:val="0"/>
              <w:adjustRightInd w:val="0"/>
              <w:rPr>
                <w:color w:val="FF0000"/>
              </w:rPr>
            </w:pPr>
            <w:proofErr w:type="spellStart"/>
            <w:r w:rsidRPr="00E22724">
              <w:rPr>
                <w:rFonts w:hint="eastAsia"/>
                <w:color w:val="FF0000"/>
              </w:rPr>
              <w:t>发包频率</w:t>
            </w:r>
            <w:proofErr w:type="spellEnd"/>
          </w:p>
        </w:tc>
        <w:tc>
          <w:tcPr>
            <w:tcW w:w="1604" w:type="dxa"/>
            <w:tcBorders>
              <w:right w:val="double" w:sz="4" w:space="0" w:color="auto"/>
            </w:tcBorders>
          </w:tcPr>
          <w:p w14:paraId="176570CA" w14:textId="77777777" w:rsidR="00CB42F2" w:rsidRPr="00E22724" w:rsidRDefault="00CB42F2" w:rsidP="001E005F">
            <w:pPr>
              <w:autoSpaceDE w:val="0"/>
              <w:autoSpaceDN w:val="0"/>
              <w:adjustRightInd w:val="0"/>
              <w:rPr>
                <w:color w:val="FF0000"/>
              </w:rPr>
            </w:pPr>
            <w:proofErr w:type="spellStart"/>
            <w:r w:rsidRPr="00E22724">
              <w:rPr>
                <w:rFonts w:hint="eastAsia"/>
                <w:color w:val="FF0000"/>
              </w:rPr>
              <w:t>上报</w:t>
            </w:r>
            <w:proofErr w:type="spellEnd"/>
            <w:r w:rsidRPr="00E22724">
              <w:rPr>
                <w:rFonts w:hint="eastAsia"/>
                <w:color w:val="FF0000"/>
              </w:rPr>
              <w:t>/</w:t>
            </w:r>
            <w:proofErr w:type="spellStart"/>
            <w:r w:rsidRPr="00E22724">
              <w:rPr>
                <w:rFonts w:hint="eastAsia"/>
                <w:color w:val="FF0000"/>
              </w:rPr>
              <w:t>设置值</w:t>
            </w:r>
            <w:proofErr w:type="spellEnd"/>
          </w:p>
        </w:tc>
        <w:tc>
          <w:tcPr>
            <w:tcW w:w="1329" w:type="dxa"/>
            <w:tcBorders>
              <w:left w:val="double" w:sz="4" w:space="0" w:color="auto"/>
            </w:tcBorders>
          </w:tcPr>
          <w:p w14:paraId="29A4ABA2" w14:textId="77777777" w:rsidR="00CB42F2" w:rsidRPr="00E22724" w:rsidRDefault="00CB42F2" w:rsidP="00235A17">
            <w:pPr>
              <w:autoSpaceDE w:val="0"/>
              <w:autoSpaceDN w:val="0"/>
              <w:adjustRightInd w:val="0"/>
              <w:ind w:left="220"/>
              <w:rPr>
                <w:color w:val="FF0000"/>
              </w:rPr>
            </w:pPr>
            <w:proofErr w:type="spellStart"/>
            <w:r w:rsidRPr="00E22724">
              <w:rPr>
                <w:rFonts w:hint="eastAsia"/>
                <w:color w:val="FF0000"/>
              </w:rPr>
              <w:t>发包频率</w:t>
            </w:r>
            <w:proofErr w:type="spellEnd"/>
          </w:p>
        </w:tc>
        <w:tc>
          <w:tcPr>
            <w:tcW w:w="1660" w:type="dxa"/>
            <w:tcBorders>
              <w:right w:val="double" w:sz="4" w:space="0" w:color="auto"/>
            </w:tcBorders>
          </w:tcPr>
          <w:p w14:paraId="2D592CCF" w14:textId="77777777" w:rsidR="00CB42F2" w:rsidRPr="00E22724" w:rsidRDefault="00CB42F2" w:rsidP="00235A17">
            <w:pPr>
              <w:autoSpaceDE w:val="0"/>
              <w:autoSpaceDN w:val="0"/>
              <w:adjustRightInd w:val="0"/>
              <w:ind w:left="220"/>
              <w:rPr>
                <w:color w:val="FF0000"/>
              </w:rPr>
            </w:pPr>
            <w:proofErr w:type="spellStart"/>
            <w:r w:rsidRPr="00E22724">
              <w:rPr>
                <w:rFonts w:hint="eastAsia"/>
                <w:color w:val="FF0000"/>
              </w:rPr>
              <w:t>上报</w:t>
            </w:r>
            <w:proofErr w:type="spellEnd"/>
            <w:r w:rsidRPr="00E22724">
              <w:rPr>
                <w:rFonts w:hint="eastAsia"/>
                <w:color w:val="FF0000"/>
              </w:rPr>
              <w:t>/</w:t>
            </w:r>
            <w:proofErr w:type="spellStart"/>
            <w:r w:rsidRPr="00E22724">
              <w:rPr>
                <w:rFonts w:hint="eastAsia"/>
                <w:color w:val="FF0000"/>
              </w:rPr>
              <w:t>设置值</w:t>
            </w:r>
            <w:proofErr w:type="spellEnd"/>
          </w:p>
        </w:tc>
        <w:tc>
          <w:tcPr>
            <w:tcW w:w="1329" w:type="dxa"/>
            <w:tcBorders>
              <w:left w:val="double" w:sz="4" w:space="0" w:color="auto"/>
            </w:tcBorders>
          </w:tcPr>
          <w:p w14:paraId="5118DB90" w14:textId="77777777" w:rsidR="00CB42F2" w:rsidRPr="00E22724" w:rsidRDefault="00CB42F2" w:rsidP="00235A17">
            <w:pPr>
              <w:autoSpaceDE w:val="0"/>
              <w:autoSpaceDN w:val="0"/>
              <w:adjustRightInd w:val="0"/>
              <w:ind w:left="220"/>
              <w:rPr>
                <w:color w:val="FF0000"/>
              </w:rPr>
            </w:pPr>
            <w:proofErr w:type="spellStart"/>
            <w:r w:rsidRPr="00E22724">
              <w:rPr>
                <w:rFonts w:hint="eastAsia"/>
                <w:color w:val="FF0000"/>
              </w:rPr>
              <w:t>发包频率</w:t>
            </w:r>
            <w:proofErr w:type="spellEnd"/>
          </w:p>
        </w:tc>
        <w:tc>
          <w:tcPr>
            <w:tcW w:w="1658" w:type="dxa"/>
          </w:tcPr>
          <w:p w14:paraId="41ABFF66" w14:textId="77777777" w:rsidR="00CB42F2" w:rsidRPr="00E22724" w:rsidRDefault="00CB42F2" w:rsidP="00235A17">
            <w:pPr>
              <w:autoSpaceDE w:val="0"/>
              <w:autoSpaceDN w:val="0"/>
              <w:adjustRightInd w:val="0"/>
              <w:ind w:left="220"/>
              <w:rPr>
                <w:color w:val="FF0000"/>
              </w:rPr>
            </w:pPr>
            <w:proofErr w:type="spellStart"/>
            <w:r w:rsidRPr="00E22724">
              <w:rPr>
                <w:rFonts w:hint="eastAsia"/>
                <w:color w:val="FF0000"/>
              </w:rPr>
              <w:t>上报</w:t>
            </w:r>
            <w:proofErr w:type="spellEnd"/>
            <w:r w:rsidRPr="00E22724">
              <w:rPr>
                <w:rFonts w:hint="eastAsia"/>
                <w:color w:val="FF0000"/>
              </w:rPr>
              <w:t>/</w:t>
            </w:r>
            <w:proofErr w:type="spellStart"/>
            <w:r w:rsidRPr="00E22724">
              <w:rPr>
                <w:rFonts w:hint="eastAsia"/>
                <w:color w:val="FF0000"/>
              </w:rPr>
              <w:t>设置值</w:t>
            </w:r>
            <w:proofErr w:type="spellEnd"/>
          </w:p>
        </w:tc>
      </w:tr>
      <w:tr w:rsidR="001E005F" w:rsidRPr="00E22724" w14:paraId="3E46EA2A" w14:textId="77777777" w:rsidTr="0059111B">
        <w:trPr>
          <w:trHeight w:val="412"/>
          <w:jc w:val="center"/>
        </w:trPr>
        <w:tc>
          <w:tcPr>
            <w:tcW w:w="1107" w:type="dxa"/>
          </w:tcPr>
          <w:p w14:paraId="6F1D8436" w14:textId="77777777" w:rsidR="00CB42F2" w:rsidRPr="00E22724" w:rsidRDefault="00CB42F2" w:rsidP="001E005F">
            <w:pPr>
              <w:autoSpaceDE w:val="0"/>
              <w:autoSpaceDN w:val="0"/>
              <w:adjustRightInd w:val="0"/>
              <w:ind w:left="220"/>
              <w:rPr>
                <w:color w:val="FF0000"/>
                <w:lang w:eastAsia="zh-CN"/>
              </w:rPr>
            </w:pPr>
            <w:r w:rsidRPr="00E22724">
              <w:rPr>
                <w:rFonts w:hint="eastAsia"/>
                <w:color w:val="FF0000"/>
              </w:rPr>
              <w:t>1/</w:t>
            </w:r>
            <w:r w:rsidR="001E005F" w:rsidRPr="00E22724">
              <w:rPr>
                <w:rFonts w:hint="eastAsia"/>
                <w:color w:val="FF0000"/>
                <w:lang w:eastAsia="zh-CN"/>
              </w:rPr>
              <w:t>256</w:t>
            </w:r>
          </w:p>
        </w:tc>
        <w:tc>
          <w:tcPr>
            <w:tcW w:w="1604" w:type="dxa"/>
            <w:tcBorders>
              <w:right w:val="double" w:sz="4" w:space="0" w:color="auto"/>
            </w:tcBorders>
          </w:tcPr>
          <w:p w14:paraId="5A660B85" w14:textId="77777777" w:rsidR="00CB42F2" w:rsidRPr="00E22724" w:rsidRDefault="00CB42F2" w:rsidP="00235A17">
            <w:pPr>
              <w:autoSpaceDE w:val="0"/>
              <w:autoSpaceDN w:val="0"/>
              <w:adjustRightInd w:val="0"/>
              <w:ind w:left="220"/>
              <w:rPr>
                <w:color w:val="FF0000"/>
              </w:rPr>
            </w:pPr>
            <w:r w:rsidRPr="00E22724">
              <w:rPr>
                <w:rFonts w:hint="eastAsia"/>
                <w:color w:val="FF0000"/>
              </w:rPr>
              <w:t>00</w:t>
            </w:r>
          </w:p>
        </w:tc>
        <w:tc>
          <w:tcPr>
            <w:tcW w:w="1329" w:type="dxa"/>
            <w:tcBorders>
              <w:left w:val="double" w:sz="4" w:space="0" w:color="auto"/>
            </w:tcBorders>
          </w:tcPr>
          <w:p w14:paraId="17D4C98E" w14:textId="77777777" w:rsidR="00CB42F2" w:rsidRPr="00E22724" w:rsidRDefault="001E005F" w:rsidP="001E005F">
            <w:pPr>
              <w:autoSpaceDE w:val="0"/>
              <w:autoSpaceDN w:val="0"/>
              <w:adjustRightInd w:val="0"/>
              <w:ind w:left="220"/>
              <w:rPr>
                <w:color w:val="FF0000"/>
                <w:lang w:eastAsia="zh-CN"/>
              </w:rPr>
            </w:pPr>
            <w:r w:rsidRPr="00E22724">
              <w:rPr>
                <w:rFonts w:hint="eastAsia"/>
                <w:color w:val="FF0000"/>
                <w:lang w:eastAsia="zh-CN"/>
              </w:rPr>
              <w:t>1/4</w:t>
            </w:r>
          </w:p>
        </w:tc>
        <w:tc>
          <w:tcPr>
            <w:tcW w:w="1660" w:type="dxa"/>
            <w:tcBorders>
              <w:right w:val="double" w:sz="4" w:space="0" w:color="auto"/>
            </w:tcBorders>
          </w:tcPr>
          <w:p w14:paraId="59451710" w14:textId="77777777" w:rsidR="00CB42F2" w:rsidRPr="00E22724" w:rsidRDefault="001E005F" w:rsidP="001E005F">
            <w:pPr>
              <w:autoSpaceDE w:val="0"/>
              <w:autoSpaceDN w:val="0"/>
              <w:adjustRightInd w:val="0"/>
              <w:ind w:left="220"/>
              <w:rPr>
                <w:color w:val="FF0000"/>
                <w:lang w:eastAsia="zh-CN"/>
              </w:rPr>
            </w:pPr>
            <w:r w:rsidRPr="00E22724">
              <w:rPr>
                <w:rFonts w:hint="eastAsia"/>
                <w:color w:val="FF0000"/>
              </w:rPr>
              <w:t>0</w:t>
            </w:r>
            <w:r w:rsidRPr="00E22724">
              <w:rPr>
                <w:rFonts w:hint="eastAsia"/>
                <w:color w:val="FF0000"/>
                <w:lang w:eastAsia="zh-CN"/>
              </w:rPr>
              <w:t>6</w:t>
            </w:r>
          </w:p>
        </w:tc>
        <w:tc>
          <w:tcPr>
            <w:tcW w:w="1329" w:type="dxa"/>
            <w:tcBorders>
              <w:left w:val="double" w:sz="4" w:space="0" w:color="auto"/>
            </w:tcBorders>
          </w:tcPr>
          <w:p w14:paraId="4A92AFC8"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16</w:t>
            </w:r>
          </w:p>
        </w:tc>
        <w:tc>
          <w:tcPr>
            <w:tcW w:w="1658" w:type="dxa"/>
          </w:tcPr>
          <w:p w14:paraId="786E65DE" w14:textId="77777777" w:rsidR="00CB42F2" w:rsidRPr="00E22724" w:rsidRDefault="001E005F" w:rsidP="001E005F">
            <w:pPr>
              <w:autoSpaceDE w:val="0"/>
              <w:autoSpaceDN w:val="0"/>
              <w:adjustRightInd w:val="0"/>
              <w:ind w:left="220"/>
              <w:rPr>
                <w:color w:val="FF0000"/>
                <w:lang w:eastAsia="zh-CN"/>
              </w:rPr>
            </w:pPr>
            <w:r w:rsidRPr="00E22724">
              <w:rPr>
                <w:rFonts w:hint="eastAsia"/>
                <w:color w:val="FF0000"/>
              </w:rPr>
              <w:t>1</w:t>
            </w:r>
            <w:r w:rsidRPr="00E22724">
              <w:rPr>
                <w:rFonts w:hint="eastAsia"/>
                <w:color w:val="FF0000"/>
                <w:lang w:eastAsia="zh-CN"/>
              </w:rPr>
              <w:t>2</w:t>
            </w:r>
          </w:p>
        </w:tc>
      </w:tr>
      <w:tr w:rsidR="001E005F" w:rsidRPr="00E22724" w14:paraId="7027FE96" w14:textId="77777777" w:rsidTr="0059111B">
        <w:trPr>
          <w:trHeight w:val="405"/>
          <w:jc w:val="center"/>
        </w:trPr>
        <w:tc>
          <w:tcPr>
            <w:tcW w:w="1107" w:type="dxa"/>
          </w:tcPr>
          <w:p w14:paraId="4192121E" w14:textId="77777777" w:rsidR="00CB42F2" w:rsidRPr="00E22724" w:rsidRDefault="00CB42F2" w:rsidP="001E005F">
            <w:pPr>
              <w:autoSpaceDE w:val="0"/>
              <w:autoSpaceDN w:val="0"/>
              <w:adjustRightInd w:val="0"/>
              <w:ind w:left="220"/>
              <w:rPr>
                <w:color w:val="FF0000"/>
                <w:lang w:eastAsia="zh-CN"/>
              </w:rPr>
            </w:pPr>
            <w:r w:rsidRPr="00E22724">
              <w:rPr>
                <w:rFonts w:hint="eastAsia"/>
                <w:color w:val="FF0000"/>
              </w:rPr>
              <w:t>1/</w:t>
            </w:r>
            <w:r w:rsidR="001E005F" w:rsidRPr="00E22724">
              <w:rPr>
                <w:rFonts w:hint="eastAsia"/>
                <w:color w:val="FF0000"/>
                <w:lang w:eastAsia="zh-CN"/>
              </w:rPr>
              <w:t>128</w:t>
            </w:r>
          </w:p>
        </w:tc>
        <w:tc>
          <w:tcPr>
            <w:tcW w:w="1604" w:type="dxa"/>
            <w:tcBorders>
              <w:right w:val="double" w:sz="4" w:space="0" w:color="auto"/>
            </w:tcBorders>
          </w:tcPr>
          <w:p w14:paraId="1BCDDFF8" w14:textId="77777777" w:rsidR="00CB42F2" w:rsidRPr="00E22724" w:rsidRDefault="00CB42F2" w:rsidP="00235A17">
            <w:pPr>
              <w:autoSpaceDE w:val="0"/>
              <w:autoSpaceDN w:val="0"/>
              <w:adjustRightInd w:val="0"/>
              <w:ind w:left="220"/>
              <w:rPr>
                <w:color w:val="FF0000"/>
              </w:rPr>
            </w:pPr>
            <w:r w:rsidRPr="00E22724">
              <w:rPr>
                <w:rFonts w:hint="eastAsia"/>
                <w:color w:val="FF0000"/>
              </w:rPr>
              <w:t>01</w:t>
            </w:r>
          </w:p>
        </w:tc>
        <w:tc>
          <w:tcPr>
            <w:tcW w:w="1329" w:type="dxa"/>
            <w:tcBorders>
              <w:left w:val="double" w:sz="4" w:space="0" w:color="auto"/>
            </w:tcBorders>
          </w:tcPr>
          <w:p w14:paraId="4415E31E"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1/2</w:t>
            </w:r>
          </w:p>
        </w:tc>
        <w:tc>
          <w:tcPr>
            <w:tcW w:w="1660" w:type="dxa"/>
            <w:tcBorders>
              <w:right w:val="double" w:sz="4" w:space="0" w:color="auto"/>
            </w:tcBorders>
          </w:tcPr>
          <w:p w14:paraId="16B6CE51" w14:textId="77777777" w:rsidR="00CB42F2" w:rsidRPr="00E22724" w:rsidRDefault="001E005F" w:rsidP="001E005F">
            <w:pPr>
              <w:autoSpaceDE w:val="0"/>
              <w:autoSpaceDN w:val="0"/>
              <w:adjustRightInd w:val="0"/>
              <w:ind w:left="220"/>
              <w:rPr>
                <w:color w:val="FF0000"/>
                <w:lang w:eastAsia="zh-CN"/>
              </w:rPr>
            </w:pPr>
            <w:r w:rsidRPr="00E22724">
              <w:rPr>
                <w:rFonts w:hint="eastAsia"/>
                <w:color w:val="FF0000"/>
              </w:rPr>
              <w:t>0</w:t>
            </w:r>
            <w:r w:rsidRPr="00E22724">
              <w:rPr>
                <w:rFonts w:hint="eastAsia"/>
                <w:color w:val="FF0000"/>
                <w:lang w:eastAsia="zh-CN"/>
              </w:rPr>
              <w:t>7</w:t>
            </w:r>
          </w:p>
        </w:tc>
        <w:tc>
          <w:tcPr>
            <w:tcW w:w="1329" w:type="dxa"/>
            <w:tcBorders>
              <w:left w:val="double" w:sz="4" w:space="0" w:color="auto"/>
            </w:tcBorders>
          </w:tcPr>
          <w:p w14:paraId="7E15B9C9"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32</w:t>
            </w:r>
          </w:p>
        </w:tc>
        <w:tc>
          <w:tcPr>
            <w:tcW w:w="1658" w:type="dxa"/>
          </w:tcPr>
          <w:p w14:paraId="22855559" w14:textId="77777777" w:rsidR="00CB42F2" w:rsidRPr="00E22724" w:rsidRDefault="001E005F" w:rsidP="001E005F">
            <w:pPr>
              <w:autoSpaceDE w:val="0"/>
              <w:autoSpaceDN w:val="0"/>
              <w:adjustRightInd w:val="0"/>
              <w:ind w:left="220"/>
              <w:rPr>
                <w:color w:val="FF0000"/>
                <w:lang w:eastAsia="zh-CN"/>
              </w:rPr>
            </w:pPr>
            <w:r w:rsidRPr="00E22724">
              <w:rPr>
                <w:rFonts w:hint="eastAsia"/>
                <w:color w:val="FF0000"/>
              </w:rPr>
              <w:t>1</w:t>
            </w:r>
            <w:r w:rsidRPr="00E22724">
              <w:rPr>
                <w:rFonts w:hint="eastAsia"/>
                <w:color w:val="FF0000"/>
                <w:lang w:eastAsia="zh-CN"/>
              </w:rPr>
              <w:t>3</w:t>
            </w:r>
          </w:p>
        </w:tc>
      </w:tr>
      <w:tr w:rsidR="001E005F" w:rsidRPr="00E22724" w14:paraId="66232AE5" w14:textId="77777777" w:rsidTr="0059111B">
        <w:trPr>
          <w:trHeight w:val="400"/>
          <w:jc w:val="center"/>
        </w:trPr>
        <w:tc>
          <w:tcPr>
            <w:tcW w:w="1107" w:type="dxa"/>
          </w:tcPr>
          <w:p w14:paraId="495EB6BB" w14:textId="77777777" w:rsidR="00CB42F2" w:rsidRPr="00E22724" w:rsidRDefault="00CB42F2" w:rsidP="001E005F">
            <w:pPr>
              <w:autoSpaceDE w:val="0"/>
              <w:autoSpaceDN w:val="0"/>
              <w:adjustRightInd w:val="0"/>
              <w:ind w:left="220"/>
              <w:rPr>
                <w:color w:val="FF0000"/>
                <w:lang w:eastAsia="zh-CN"/>
              </w:rPr>
            </w:pPr>
            <w:r w:rsidRPr="00E22724">
              <w:rPr>
                <w:rFonts w:hint="eastAsia"/>
                <w:color w:val="FF0000"/>
              </w:rPr>
              <w:lastRenderedPageBreak/>
              <w:t>1/</w:t>
            </w:r>
            <w:r w:rsidR="001E005F" w:rsidRPr="00E22724">
              <w:rPr>
                <w:rFonts w:hint="eastAsia"/>
                <w:color w:val="FF0000"/>
                <w:lang w:eastAsia="zh-CN"/>
              </w:rPr>
              <w:t>64</w:t>
            </w:r>
          </w:p>
        </w:tc>
        <w:tc>
          <w:tcPr>
            <w:tcW w:w="1604" w:type="dxa"/>
            <w:tcBorders>
              <w:right w:val="double" w:sz="4" w:space="0" w:color="auto"/>
            </w:tcBorders>
          </w:tcPr>
          <w:p w14:paraId="5194EFAF" w14:textId="77777777" w:rsidR="00CB42F2" w:rsidRPr="00E22724" w:rsidRDefault="00CB42F2" w:rsidP="00235A17">
            <w:pPr>
              <w:autoSpaceDE w:val="0"/>
              <w:autoSpaceDN w:val="0"/>
              <w:adjustRightInd w:val="0"/>
              <w:ind w:left="220"/>
              <w:rPr>
                <w:color w:val="FF0000"/>
              </w:rPr>
            </w:pPr>
            <w:r w:rsidRPr="00E22724">
              <w:rPr>
                <w:rFonts w:hint="eastAsia"/>
                <w:color w:val="FF0000"/>
              </w:rPr>
              <w:t>02</w:t>
            </w:r>
          </w:p>
        </w:tc>
        <w:tc>
          <w:tcPr>
            <w:tcW w:w="1329" w:type="dxa"/>
            <w:tcBorders>
              <w:left w:val="double" w:sz="4" w:space="0" w:color="auto"/>
            </w:tcBorders>
          </w:tcPr>
          <w:p w14:paraId="59BBFEEA"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1</w:t>
            </w:r>
          </w:p>
        </w:tc>
        <w:tc>
          <w:tcPr>
            <w:tcW w:w="1660" w:type="dxa"/>
            <w:tcBorders>
              <w:right w:val="double" w:sz="4" w:space="0" w:color="auto"/>
            </w:tcBorders>
          </w:tcPr>
          <w:p w14:paraId="1C2F37E5" w14:textId="77777777" w:rsidR="00CB42F2" w:rsidRPr="00E22724" w:rsidRDefault="001E005F" w:rsidP="001E005F">
            <w:pPr>
              <w:autoSpaceDE w:val="0"/>
              <w:autoSpaceDN w:val="0"/>
              <w:adjustRightInd w:val="0"/>
              <w:ind w:left="220"/>
              <w:rPr>
                <w:color w:val="FF0000"/>
                <w:lang w:eastAsia="zh-CN"/>
              </w:rPr>
            </w:pPr>
            <w:r w:rsidRPr="00E22724">
              <w:rPr>
                <w:rFonts w:hint="eastAsia"/>
                <w:color w:val="FF0000"/>
              </w:rPr>
              <w:t>0</w:t>
            </w:r>
            <w:r w:rsidRPr="00E22724">
              <w:rPr>
                <w:rFonts w:hint="eastAsia"/>
                <w:color w:val="FF0000"/>
                <w:lang w:eastAsia="zh-CN"/>
              </w:rPr>
              <w:t>8</w:t>
            </w:r>
          </w:p>
        </w:tc>
        <w:tc>
          <w:tcPr>
            <w:tcW w:w="1329" w:type="dxa"/>
            <w:tcBorders>
              <w:left w:val="double" w:sz="4" w:space="0" w:color="auto"/>
            </w:tcBorders>
          </w:tcPr>
          <w:p w14:paraId="5A7FFA59"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64</w:t>
            </w:r>
          </w:p>
        </w:tc>
        <w:tc>
          <w:tcPr>
            <w:tcW w:w="1658" w:type="dxa"/>
          </w:tcPr>
          <w:p w14:paraId="7AB3FDF9" w14:textId="77777777" w:rsidR="00CB42F2" w:rsidRPr="00E22724" w:rsidRDefault="001E005F" w:rsidP="001E005F">
            <w:pPr>
              <w:autoSpaceDE w:val="0"/>
              <w:autoSpaceDN w:val="0"/>
              <w:adjustRightInd w:val="0"/>
              <w:ind w:left="220"/>
              <w:rPr>
                <w:color w:val="FF0000"/>
                <w:lang w:eastAsia="zh-CN"/>
              </w:rPr>
            </w:pPr>
            <w:r w:rsidRPr="00E22724">
              <w:rPr>
                <w:rFonts w:hint="eastAsia"/>
                <w:color w:val="FF0000"/>
              </w:rPr>
              <w:t>1</w:t>
            </w:r>
            <w:r w:rsidRPr="00E22724">
              <w:rPr>
                <w:rFonts w:hint="eastAsia"/>
                <w:color w:val="FF0000"/>
                <w:lang w:eastAsia="zh-CN"/>
              </w:rPr>
              <w:t>4</w:t>
            </w:r>
          </w:p>
        </w:tc>
      </w:tr>
      <w:tr w:rsidR="001E005F" w:rsidRPr="00E22724" w14:paraId="42CC3C69" w14:textId="77777777" w:rsidTr="0059111B">
        <w:trPr>
          <w:trHeight w:val="393"/>
          <w:jc w:val="center"/>
        </w:trPr>
        <w:tc>
          <w:tcPr>
            <w:tcW w:w="1107" w:type="dxa"/>
          </w:tcPr>
          <w:p w14:paraId="6E3193B1" w14:textId="77777777" w:rsidR="00CB42F2" w:rsidRPr="00E22724" w:rsidRDefault="00CB42F2" w:rsidP="001E005F">
            <w:pPr>
              <w:autoSpaceDE w:val="0"/>
              <w:autoSpaceDN w:val="0"/>
              <w:adjustRightInd w:val="0"/>
              <w:ind w:left="220"/>
              <w:rPr>
                <w:color w:val="FF0000"/>
                <w:lang w:eastAsia="zh-CN"/>
              </w:rPr>
            </w:pPr>
            <w:r w:rsidRPr="00E22724">
              <w:rPr>
                <w:rFonts w:hint="eastAsia"/>
                <w:color w:val="FF0000"/>
              </w:rPr>
              <w:t>1/</w:t>
            </w:r>
            <w:r w:rsidR="001E005F" w:rsidRPr="00E22724">
              <w:rPr>
                <w:rFonts w:hint="eastAsia"/>
                <w:color w:val="FF0000"/>
                <w:lang w:eastAsia="zh-CN"/>
              </w:rPr>
              <w:t>32</w:t>
            </w:r>
          </w:p>
        </w:tc>
        <w:tc>
          <w:tcPr>
            <w:tcW w:w="1604" w:type="dxa"/>
            <w:tcBorders>
              <w:right w:val="double" w:sz="4" w:space="0" w:color="auto"/>
            </w:tcBorders>
          </w:tcPr>
          <w:p w14:paraId="7EFBDAD8" w14:textId="77777777" w:rsidR="00CB42F2" w:rsidRPr="00E22724" w:rsidRDefault="00CB42F2" w:rsidP="00235A17">
            <w:pPr>
              <w:autoSpaceDE w:val="0"/>
              <w:autoSpaceDN w:val="0"/>
              <w:adjustRightInd w:val="0"/>
              <w:ind w:left="220"/>
              <w:rPr>
                <w:color w:val="FF0000"/>
              </w:rPr>
            </w:pPr>
            <w:r w:rsidRPr="00E22724">
              <w:rPr>
                <w:rFonts w:hint="eastAsia"/>
                <w:color w:val="FF0000"/>
              </w:rPr>
              <w:t>03</w:t>
            </w:r>
          </w:p>
        </w:tc>
        <w:tc>
          <w:tcPr>
            <w:tcW w:w="1329" w:type="dxa"/>
            <w:tcBorders>
              <w:left w:val="double" w:sz="4" w:space="0" w:color="auto"/>
            </w:tcBorders>
          </w:tcPr>
          <w:p w14:paraId="1F077FE4"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2</w:t>
            </w:r>
          </w:p>
        </w:tc>
        <w:tc>
          <w:tcPr>
            <w:tcW w:w="1660" w:type="dxa"/>
            <w:tcBorders>
              <w:right w:val="double" w:sz="4" w:space="0" w:color="auto"/>
            </w:tcBorders>
          </w:tcPr>
          <w:p w14:paraId="7DC20532" w14:textId="77777777" w:rsidR="00CB42F2" w:rsidRPr="00E22724" w:rsidRDefault="001E005F" w:rsidP="001E005F">
            <w:pPr>
              <w:autoSpaceDE w:val="0"/>
              <w:autoSpaceDN w:val="0"/>
              <w:adjustRightInd w:val="0"/>
              <w:ind w:left="220"/>
              <w:rPr>
                <w:color w:val="FF0000"/>
                <w:lang w:eastAsia="zh-CN"/>
              </w:rPr>
            </w:pPr>
            <w:r w:rsidRPr="00E22724">
              <w:rPr>
                <w:rFonts w:hint="eastAsia"/>
                <w:color w:val="FF0000"/>
              </w:rPr>
              <w:t>0</w:t>
            </w:r>
            <w:r w:rsidRPr="00E22724">
              <w:rPr>
                <w:rFonts w:hint="eastAsia"/>
                <w:color w:val="FF0000"/>
                <w:lang w:eastAsia="zh-CN"/>
              </w:rPr>
              <w:t>9</w:t>
            </w:r>
          </w:p>
        </w:tc>
        <w:tc>
          <w:tcPr>
            <w:tcW w:w="1329" w:type="dxa"/>
            <w:tcBorders>
              <w:left w:val="double" w:sz="4" w:space="0" w:color="auto"/>
            </w:tcBorders>
          </w:tcPr>
          <w:p w14:paraId="174E5849"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128</w:t>
            </w:r>
          </w:p>
        </w:tc>
        <w:tc>
          <w:tcPr>
            <w:tcW w:w="1658" w:type="dxa"/>
          </w:tcPr>
          <w:p w14:paraId="339DAB95"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15</w:t>
            </w:r>
          </w:p>
        </w:tc>
      </w:tr>
      <w:tr w:rsidR="001E005F" w:rsidRPr="00E22724" w14:paraId="247A7166" w14:textId="77777777" w:rsidTr="0059111B">
        <w:trPr>
          <w:trHeight w:val="401"/>
          <w:jc w:val="center"/>
        </w:trPr>
        <w:tc>
          <w:tcPr>
            <w:tcW w:w="1107" w:type="dxa"/>
          </w:tcPr>
          <w:p w14:paraId="30365459" w14:textId="77777777" w:rsidR="00CB42F2" w:rsidRPr="00E22724" w:rsidRDefault="00CB42F2" w:rsidP="00235A17">
            <w:pPr>
              <w:autoSpaceDE w:val="0"/>
              <w:autoSpaceDN w:val="0"/>
              <w:adjustRightInd w:val="0"/>
              <w:ind w:left="220"/>
              <w:rPr>
                <w:color w:val="FF0000"/>
                <w:lang w:eastAsia="zh-CN"/>
              </w:rPr>
            </w:pPr>
            <w:r w:rsidRPr="00E22724">
              <w:rPr>
                <w:rFonts w:hint="eastAsia"/>
                <w:color w:val="FF0000"/>
              </w:rPr>
              <w:t>1</w:t>
            </w:r>
            <w:r w:rsidR="001E005F" w:rsidRPr="00E22724">
              <w:rPr>
                <w:rFonts w:hint="eastAsia"/>
                <w:color w:val="FF0000"/>
                <w:lang w:eastAsia="zh-CN"/>
              </w:rPr>
              <w:t>/16</w:t>
            </w:r>
          </w:p>
        </w:tc>
        <w:tc>
          <w:tcPr>
            <w:tcW w:w="1604" w:type="dxa"/>
            <w:tcBorders>
              <w:right w:val="double" w:sz="4" w:space="0" w:color="auto"/>
            </w:tcBorders>
          </w:tcPr>
          <w:p w14:paraId="2F4EA9C2" w14:textId="77777777" w:rsidR="00CB42F2" w:rsidRPr="00E22724" w:rsidRDefault="00CB42F2" w:rsidP="00235A17">
            <w:pPr>
              <w:autoSpaceDE w:val="0"/>
              <w:autoSpaceDN w:val="0"/>
              <w:adjustRightInd w:val="0"/>
              <w:ind w:left="220"/>
              <w:rPr>
                <w:color w:val="FF0000"/>
              </w:rPr>
            </w:pPr>
            <w:r w:rsidRPr="00E22724">
              <w:rPr>
                <w:rFonts w:hint="eastAsia"/>
                <w:color w:val="FF0000"/>
              </w:rPr>
              <w:t>04</w:t>
            </w:r>
          </w:p>
        </w:tc>
        <w:tc>
          <w:tcPr>
            <w:tcW w:w="1329" w:type="dxa"/>
            <w:tcBorders>
              <w:left w:val="double" w:sz="4" w:space="0" w:color="auto"/>
            </w:tcBorders>
          </w:tcPr>
          <w:p w14:paraId="77D33FA1"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4</w:t>
            </w:r>
          </w:p>
        </w:tc>
        <w:tc>
          <w:tcPr>
            <w:tcW w:w="1660" w:type="dxa"/>
            <w:tcBorders>
              <w:right w:val="double" w:sz="4" w:space="0" w:color="auto"/>
            </w:tcBorders>
          </w:tcPr>
          <w:p w14:paraId="7E3D009D" w14:textId="77777777" w:rsidR="00CB42F2" w:rsidRPr="00E22724" w:rsidRDefault="001E005F" w:rsidP="001E005F">
            <w:pPr>
              <w:autoSpaceDE w:val="0"/>
              <w:autoSpaceDN w:val="0"/>
              <w:adjustRightInd w:val="0"/>
              <w:ind w:left="220"/>
              <w:rPr>
                <w:color w:val="FF0000"/>
              </w:rPr>
            </w:pPr>
            <w:r w:rsidRPr="00E22724">
              <w:rPr>
                <w:rFonts w:hint="eastAsia"/>
                <w:color w:val="FF0000"/>
                <w:lang w:eastAsia="zh-CN"/>
              </w:rPr>
              <w:t>10</w:t>
            </w:r>
          </w:p>
        </w:tc>
        <w:tc>
          <w:tcPr>
            <w:tcW w:w="1329" w:type="dxa"/>
            <w:tcBorders>
              <w:left w:val="double" w:sz="4" w:space="0" w:color="auto"/>
            </w:tcBorders>
          </w:tcPr>
          <w:p w14:paraId="054D946E"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256</w:t>
            </w:r>
          </w:p>
        </w:tc>
        <w:tc>
          <w:tcPr>
            <w:tcW w:w="1658" w:type="dxa"/>
          </w:tcPr>
          <w:p w14:paraId="0C43EA26" w14:textId="77777777" w:rsidR="00CB42F2" w:rsidRPr="00E22724" w:rsidRDefault="001E005F" w:rsidP="00235A17">
            <w:pPr>
              <w:autoSpaceDE w:val="0"/>
              <w:autoSpaceDN w:val="0"/>
              <w:adjustRightInd w:val="0"/>
              <w:ind w:left="220"/>
              <w:rPr>
                <w:color w:val="FF0000"/>
                <w:lang w:eastAsia="zh-CN"/>
              </w:rPr>
            </w:pPr>
            <w:r w:rsidRPr="00E22724">
              <w:rPr>
                <w:rFonts w:hint="eastAsia"/>
                <w:color w:val="FF0000"/>
                <w:lang w:eastAsia="zh-CN"/>
              </w:rPr>
              <w:t>16</w:t>
            </w:r>
          </w:p>
        </w:tc>
      </w:tr>
      <w:tr w:rsidR="001E005F" w:rsidRPr="00E22724" w14:paraId="50B3A8E5" w14:textId="77777777" w:rsidTr="0059111B">
        <w:trPr>
          <w:trHeight w:val="396"/>
          <w:jc w:val="center"/>
        </w:trPr>
        <w:tc>
          <w:tcPr>
            <w:tcW w:w="1107" w:type="dxa"/>
          </w:tcPr>
          <w:p w14:paraId="085D155F" w14:textId="77777777" w:rsidR="001E005F" w:rsidRPr="00E22724" w:rsidRDefault="001E005F" w:rsidP="00235A17">
            <w:pPr>
              <w:autoSpaceDE w:val="0"/>
              <w:autoSpaceDN w:val="0"/>
              <w:adjustRightInd w:val="0"/>
              <w:ind w:left="220"/>
              <w:rPr>
                <w:color w:val="FF0000"/>
                <w:lang w:eastAsia="zh-CN"/>
              </w:rPr>
            </w:pPr>
            <w:r w:rsidRPr="00E22724">
              <w:rPr>
                <w:rFonts w:hint="eastAsia"/>
                <w:color w:val="FF0000"/>
                <w:lang w:eastAsia="zh-CN"/>
              </w:rPr>
              <w:t>1/8</w:t>
            </w:r>
          </w:p>
        </w:tc>
        <w:tc>
          <w:tcPr>
            <w:tcW w:w="1604" w:type="dxa"/>
            <w:tcBorders>
              <w:right w:val="double" w:sz="4" w:space="0" w:color="auto"/>
            </w:tcBorders>
          </w:tcPr>
          <w:p w14:paraId="7609A3A4" w14:textId="77777777" w:rsidR="001E005F" w:rsidRPr="00E22724" w:rsidRDefault="001E005F" w:rsidP="00235A17">
            <w:pPr>
              <w:autoSpaceDE w:val="0"/>
              <w:autoSpaceDN w:val="0"/>
              <w:adjustRightInd w:val="0"/>
              <w:ind w:left="220"/>
              <w:rPr>
                <w:color w:val="FF0000"/>
                <w:lang w:eastAsia="zh-CN"/>
              </w:rPr>
            </w:pPr>
            <w:r w:rsidRPr="00E22724">
              <w:rPr>
                <w:rFonts w:hint="eastAsia"/>
                <w:color w:val="FF0000"/>
                <w:lang w:eastAsia="zh-CN"/>
              </w:rPr>
              <w:t>05</w:t>
            </w:r>
          </w:p>
        </w:tc>
        <w:tc>
          <w:tcPr>
            <w:tcW w:w="1329" w:type="dxa"/>
            <w:tcBorders>
              <w:left w:val="double" w:sz="4" w:space="0" w:color="auto"/>
            </w:tcBorders>
          </w:tcPr>
          <w:p w14:paraId="6AD7CB61" w14:textId="77777777" w:rsidR="001E005F" w:rsidRPr="00E22724" w:rsidRDefault="001E005F" w:rsidP="00235A17">
            <w:pPr>
              <w:autoSpaceDE w:val="0"/>
              <w:autoSpaceDN w:val="0"/>
              <w:adjustRightInd w:val="0"/>
              <w:ind w:left="220"/>
              <w:rPr>
                <w:color w:val="FF0000"/>
                <w:lang w:eastAsia="zh-CN"/>
              </w:rPr>
            </w:pPr>
            <w:r w:rsidRPr="00E22724">
              <w:rPr>
                <w:rFonts w:hint="eastAsia"/>
                <w:color w:val="FF0000"/>
                <w:lang w:eastAsia="zh-CN"/>
              </w:rPr>
              <w:t>8</w:t>
            </w:r>
          </w:p>
        </w:tc>
        <w:tc>
          <w:tcPr>
            <w:tcW w:w="1660" w:type="dxa"/>
            <w:tcBorders>
              <w:right w:val="double" w:sz="4" w:space="0" w:color="auto"/>
            </w:tcBorders>
          </w:tcPr>
          <w:p w14:paraId="73A22B5E" w14:textId="77777777" w:rsidR="001E005F" w:rsidRPr="00E22724" w:rsidRDefault="001E005F" w:rsidP="00235A17">
            <w:pPr>
              <w:autoSpaceDE w:val="0"/>
              <w:autoSpaceDN w:val="0"/>
              <w:adjustRightInd w:val="0"/>
              <w:ind w:left="220"/>
              <w:rPr>
                <w:color w:val="FF0000"/>
                <w:lang w:eastAsia="zh-CN"/>
              </w:rPr>
            </w:pPr>
            <w:r w:rsidRPr="00E22724">
              <w:rPr>
                <w:rFonts w:hint="eastAsia"/>
                <w:color w:val="FF0000"/>
                <w:lang w:eastAsia="zh-CN"/>
              </w:rPr>
              <w:t>11</w:t>
            </w:r>
          </w:p>
        </w:tc>
        <w:tc>
          <w:tcPr>
            <w:tcW w:w="1329" w:type="dxa"/>
            <w:tcBorders>
              <w:left w:val="double" w:sz="4" w:space="0" w:color="auto"/>
            </w:tcBorders>
          </w:tcPr>
          <w:p w14:paraId="2F669AFA" w14:textId="77777777" w:rsidR="001E005F" w:rsidRPr="00E22724" w:rsidRDefault="001E005F" w:rsidP="00235A17">
            <w:pPr>
              <w:autoSpaceDE w:val="0"/>
              <w:autoSpaceDN w:val="0"/>
              <w:adjustRightInd w:val="0"/>
              <w:ind w:left="220"/>
              <w:rPr>
                <w:color w:val="FF0000"/>
              </w:rPr>
            </w:pPr>
          </w:p>
        </w:tc>
        <w:tc>
          <w:tcPr>
            <w:tcW w:w="1658" w:type="dxa"/>
          </w:tcPr>
          <w:p w14:paraId="0E543CF8" w14:textId="77777777" w:rsidR="001E005F" w:rsidRPr="00E22724" w:rsidRDefault="001E005F" w:rsidP="00235A17">
            <w:pPr>
              <w:autoSpaceDE w:val="0"/>
              <w:autoSpaceDN w:val="0"/>
              <w:adjustRightInd w:val="0"/>
              <w:ind w:left="220"/>
              <w:rPr>
                <w:color w:val="FF0000"/>
              </w:rPr>
            </w:pPr>
          </w:p>
        </w:tc>
      </w:tr>
    </w:tbl>
    <w:p w14:paraId="176338E1" w14:textId="77777777" w:rsidR="00CE00F9" w:rsidRDefault="00CB42F2" w:rsidP="007643CB">
      <w:pPr>
        <w:rPr>
          <w:lang w:eastAsia="zh-CN"/>
        </w:rPr>
      </w:pPr>
      <w:proofErr w:type="spellStart"/>
      <w:r>
        <w:rPr>
          <w:rFonts w:hint="eastAsia"/>
        </w:rPr>
        <w:t>执行成功的</w:t>
      </w:r>
      <w:proofErr w:type="spellEnd"/>
      <w:r>
        <w:t>&lt;response message&gt;</w:t>
      </w:r>
      <w:proofErr w:type="spellStart"/>
      <w:r>
        <w:rPr>
          <w:rFonts w:hint="eastAsia"/>
        </w:rPr>
        <w:t>为空</w:t>
      </w:r>
      <w:proofErr w:type="spellEnd"/>
      <w:r>
        <w:rPr>
          <w:rFonts w:hint="eastAsia"/>
        </w:rPr>
        <w:t>；</w:t>
      </w:r>
    </w:p>
    <w:p w14:paraId="5489C17D" w14:textId="77777777" w:rsidR="005F265E" w:rsidRDefault="005F265E" w:rsidP="007643CB">
      <w:pPr>
        <w:rPr>
          <w:lang w:eastAsia="zh-CN"/>
        </w:rPr>
      </w:pPr>
    </w:p>
    <w:p w14:paraId="43D0C9A0" w14:textId="77777777" w:rsidR="005F265E" w:rsidRDefault="005F265E" w:rsidP="005F265E">
      <w:pPr>
        <w:pStyle w:val="3"/>
        <w:rPr>
          <w:lang w:eastAsia="zh-CN"/>
        </w:rPr>
      </w:pPr>
      <w:r>
        <w:rPr>
          <w:rFonts w:hint="eastAsia"/>
          <w:lang w:eastAsia="zh-CN"/>
        </w:rPr>
        <w:t>2.1.</w:t>
      </w:r>
      <w:r w:rsidR="00AA56C8">
        <w:rPr>
          <w:rFonts w:hint="eastAsia"/>
          <w:lang w:eastAsia="zh-CN"/>
        </w:rPr>
        <w:t>3</w:t>
      </w:r>
      <w:r>
        <w:rPr>
          <w:rFonts w:hint="eastAsia"/>
          <w:lang w:eastAsia="zh-CN"/>
        </w:rPr>
        <w:t xml:space="preserve"> E1</w:t>
      </w:r>
      <w:r>
        <w:rPr>
          <w:rFonts w:hint="eastAsia"/>
          <w:lang w:eastAsia="zh-CN"/>
        </w:rPr>
        <w:t>盘</w:t>
      </w:r>
    </w:p>
    <w:p w14:paraId="3BD3EA93" w14:textId="77777777" w:rsidR="00DF7373" w:rsidRDefault="002C1143" w:rsidP="005F265E">
      <w:pPr>
        <w:pStyle w:val="4"/>
        <w:rPr>
          <w:lang w:eastAsia="zh-CN"/>
        </w:rPr>
      </w:pPr>
      <w:r>
        <w:rPr>
          <w:rFonts w:hint="eastAsia"/>
          <w:lang w:eastAsia="zh-CN"/>
        </w:rPr>
        <w:t>2.1.</w:t>
      </w:r>
      <w:r w:rsidR="00AA56C8">
        <w:rPr>
          <w:rFonts w:hint="eastAsia"/>
          <w:lang w:eastAsia="zh-CN"/>
        </w:rPr>
        <w:t>3</w:t>
      </w:r>
      <w:r w:rsidR="005F265E">
        <w:rPr>
          <w:rFonts w:hint="eastAsia"/>
          <w:lang w:eastAsia="zh-CN"/>
        </w:rPr>
        <w:t>.1</w:t>
      </w:r>
      <w:r>
        <w:rPr>
          <w:rFonts w:hint="eastAsia"/>
          <w:lang w:eastAsia="zh-CN"/>
        </w:rPr>
        <w:t>设置</w:t>
      </w:r>
      <w:r>
        <w:rPr>
          <w:rFonts w:hint="eastAsia"/>
          <w:lang w:eastAsia="zh-CN"/>
        </w:rPr>
        <w:t>E1</w:t>
      </w:r>
      <w:r>
        <w:rPr>
          <w:rFonts w:hint="eastAsia"/>
          <w:lang w:eastAsia="zh-CN"/>
        </w:rPr>
        <w:t>盘输出信号类型</w:t>
      </w:r>
    </w:p>
    <w:p w14:paraId="4BDACF03" w14:textId="77777777" w:rsidR="002C1143" w:rsidRDefault="002C1143" w:rsidP="002C1143">
      <w:pPr>
        <w:ind w:right="-154"/>
        <w:rPr>
          <w:rFonts w:ascii="宋体"/>
        </w:rPr>
      </w:pPr>
      <w:proofErr w:type="spellStart"/>
      <w:r>
        <w:rPr>
          <w:rFonts w:ascii="宋体" w:hint="eastAsia"/>
          <w:lang w:val="zh-CN"/>
        </w:rPr>
        <w:t>命令格式</w:t>
      </w:r>
      <w:proofErr w:type="spellEnd"/>
      <w:r>
        <w:rPr>
          <w:rFonts w:ascii="宋体" w:hint="eastAsia"/>
        </w:rPr>
        <w:t>：</w:t>
      </w:r>
    </w:p>
    <w:p w14:paraId="2444761E" w14:textId="77777777" w:rsidR="002C1143" w:rsidRDefault="002C1143" w:rsidP="002C1143">
      <w:pPr>
        <w:rPr>
          <w:color w:val="000000"/>
        </w:rPr>
      </w:pPr>
      <w:r>
        <w:rPr>
          <w:rFonts w:hint="eastAsia"/>
          <w:color w:val="000000"/>
        </w:rPr>
        <w:t>SET-OUT-TYP:</w:t>
      </w:r>
      <w:r>
        <w:rPr>
          <w:color w:val="000000"/>
        </w:rPr>
        <w:t xml:space="preserve"> [&lt;</w:t>
      </w:r>
      <w:proofErr w:type="spellStart"/>
      <w:r>
        <w:rPr>
          <w:color w:val="000000"/>
        </w:rPr>
        <w:t>tid</w:t>
      </w:r>
      <w:proofErr w:type="spellEnd"/>
      <w:r>
        <w:rPr>
          <w:color w:val="000000"/>
        </w:rPr>
        <w:t>&gt;]</w:t>
      </w:r>
      <w:r>
        <w:rPr>
          <w:rFonts w:hint="eastAsia"/>
          <w:color w:val="000000"/>
        </w:rPr>
        <w:t>:</w:t>
      </w:r>
      <w:r w:rsidR="00AC366B">
        <w:rPr>
          <w:rFonts w:hint="eastAsia"/>
          <w:color w:val="000000"/>
          <w:lang w:eastAsia="zh-CN"/>
        </w:rPr>
        <w:t>[</w:t>
      </w:r>
      <w:proofErr w:type="spellStart"/>
      <w:r w:rsidR="00AC366B">
        <w:rPr>
          <w:rFonts w:hint="eastAsia"/>
          <w:color w:val="000000"/>
          <w:lang w:eastAsia="zh-CN"/>
        </w:rPr>
        <w:t>ip</w:t>
      </w:r>
      <w:proofErr w:type="spellEnd"/>
      <w:r w:rsidR="00AC366B">
        <w:rPr>
          <w:rFonts w:hint="eastAsia"/>
          <w:color w:val="000000"/>
          <w:lang w:eastAsia="zh-CN"/>
        </w:rPr>
        <w:t>]:</w:t>
      </w:r>
      <w:r>
        <w:rPr>
          <w:rFonts w:hint="eastAsia"/>
          <w:color w:val="000000"/>
        </w:rPr>
        <w:t>&lt;aid&gt;:&lt;</w:t>
      </w:r>
      <w:proofErr w:type="spellStart"/>
      <w:r>
        <w:rPr>
          <w:rFonts w:hint="eastAsia"/>
          <w:color w:val="000000"/>
        </w:rPr>
        <w:t>ctag</w:t>
      </w:r>
      <w:proofErr w:type="spellEnd"/>
      <w:r>
        <w:rPr>
          <w:rFonts w:hint="eastAsia"/>
          <w:color w:val="000000"/>
        </w:rPr>
        <w:t>&gt;:&lt;password&gt;:&lt;out&gt;;</w:t>
      </w:r>
    </w:p>
    <w:p w14:paraId="71741012" w14:textId="77777777" w:rsidR="002C1143" w:rsidRDefault="002C1143" w:rsidP="002C1143">
      <w:pPr>
        <w:autoSpaceDE w:val="0"/>
        <w:autoSpaceDN w:val="0"/>
        <w:adjustRightInd w:val="0"/>
        <w:rPr>
          <w:lang w:eastAsia="zh-CN"/>
        </w:rPr>
      </w:pPr>
      <w:r>
        <w:rPr>
          <w:rFonts w:hint="eastAsia"/>
          <w:color w:val="000000"/>
          <w:lang w:eastAsia="zh-CN"/>
        </w:rPr>
        <w:t>命令说明：</w:t>
      </w:r>
    </w:p>
    <w:p w14:paraId="0C998511" w14:textId="77777777" w:rsidR="002C1143" w:rsidRDefault="002C1143" w:rsidP="002C1143">
      <w:pPr>
        <w:ind w:firstLine="420"/>
        <w:rPr>
          <w:color w:val="000000"/>
          <w:lang w:eastAsia="zh-CN"/>
        </w:rPr>
      </w:pPr>
      <w:r>
        <w:rPr>
          <w:rFonts w:hint="eastAsia"/>
          <w:color w:val="000000"/>
          <w:lang w:eastAsia="zh-CN"/>
        </w:rPr>
        <w:t>&lt;aid&gt;::=</w:t>
      </w:r>
      <w:proofErr w:type="spellStart"/>
      <w:r w:rsidR="00C848A4">
        <w:rPr>
          <w:rFonts w:hint="eastAsia"/>
          <w:color w:val="000000"/>
          <w:lang w:eastAsia="zh-CN"/>
        </w:rPr>
        <w:t>d~p</w:t>
      </w:r>
      <w:proofErr w:type="spellEnd"/>
      <w:r w:rsidR="00C848A4">
        <w:rPr>
          <w:rFonts w:hint="eastAsia"/>
          <w:color w:val="000000"/>
          <w:lang w:eastAsia="zh-CN"/>
        </w:rPr>
        <w:t xml:space="preserve">; </w:t>
      </w:r>
      <w:r w:rsidR="00C848A4">
        <w:rPr>
          <w:rFonts w:hint="eastAsia"/>
          <w:color w:val="000000"/>
          <w:lang w:eastAsia="zh-CN"/>
        </w:rPr>
        <w:t>对应</w:t>
      </w:r>
      <w:r w:rsidR="00C848A4">
        <w:rPr>
          <w:rFonts w:hint="eastAsia"/>
          <w:color w:val="000000"/>
          <w:lang w:eastAsia="zh-CN"/>
        </w:rPr>
        <w:t>4~16</w:t>
      </w:r>
      <w:r>
        <w:rPr>
          <w:rFonts w:hint="eastAsia"/>
          <w:color w:val="000000"/>
          <w:lang w:eastAsia="zh-CN"/>
        </w:rPr>
        <w:t>号槽位。</w:t>
      </w:r>
    </w:p>
    <w:p w14:paraId="7892A0D5" w14:textId="77777777" w:rsidR="002C1143" w:rsidRDefault="002C1143" w:rsidP="002C1143">
      <w:pPr>
        <w:ind w:left="105"/>
        <w:rPr>
          <w:color w:val="000000"/>
          <w:lang w:eastAsia="zh-CN"/>
        </w:rPr>
      </w:pPr>
      <w:r>
        <w:rPr>
          <w:rFonts w:hint="eastAsia"/>
          <w:color w:val="000000"/>
          <w:lang w:eastAsia="zh-CN"/>
        </w:rPr>
        <w:tab/>
        <w:t>&lt;out&gt;::=</w:t>
      </w:r>
      <w:proofErr w:type="spellStart"/>
      <w:r>
        <w:rPr>
          <w:rFonts w:hint="eastAsia"/>
          <w:color w:val="000000"/>
          <w:lang w:eastAsia="zh-CN"/>
        </w:rPr>
        <w:t>xxxx</w:t>
      </w:r>
      <w:proofErr w:type="spellEnd"/>
      <w:r>
        <w:rPr>
          <w:rFonts w:hint="eastAsia"/>
          <w:color w:val="000000"/>
          <w:lang w:eastAsia="zh-CN"/>
        </w:rPr>
        <w:t xml:space="preserve">  x=0|1|2|  </w:t>
      </w:r>
      <w:r w:rsidR="00D95CC2">
        <w:rPr>
          <w:rFonts w:hint="eastAsia"/>
          <w:color w:val="000000"/>
          <w:lang w:eastAsia="zh-CN"/>
        </w:rPr>
        <w:t>依次</w:t>
      </w:r>
      <w:r w:rsidR="00D03811">
        <w:rPr>
          <w:rFonts w:hint="eastAsia"/>
          <w:color w:val="000000"/>
          <w:lang w:eastAsia="zh-CN"/>
        </w:rPr>
        <w:t>代表</w:t>
      </w:r>
      <w:r>
        <w:rPr>
          <w:rFonts w:hint="eastAsia"/>
          <w:color w:val="000000"/>
          <w:lang w:eastAsia="zh-CN"/>
        </w:rPr>
        <w:t>1</w:t>
      </w:r>
      <w:r>
        <w:rPr>
          <w:rFonts w:hint="eastAsia"/>
          <w:color w:val="000000"/>
          <w:lang w:eastAsia="zh-CN"/>
        </w:rPr>
        <w:t>～</w:t>
      </w:r>
      <w:r w:rsidR="00937C67">
        <w:rPr>
          <w:rFonts w:hint="eastAsia"/>
          <w:color w:val="000000"/>
          <w:lang w:eastAsia="zh-CN"/>
        </w:rPr>
        <w:t>4</w:t>
      </w:r>
      <w:r>
        <w:rPr>
          <w:rFonts w:hint="eastAsia"/>
          <w:color w:val="000000"/>
          <w:lang w:eastAsia="zh-CN"/>
        </w:rPr>
        <w:t>路输出信号类型。</w:t>
      </w:r>
    </w:p>
    <w:p w14:paraId="2C310C68" w14:textId="77777777" w:rsidR="002C1143" w:rsidRDefault="002C1143" w:rsidP="00FA43A4">
      <w:pPr>
        <w:ind w:left="525" w:firstLine="315"/>
      </w:pPr>
      <w:r>
        <w:rPr>
          <w:rFonts w:hint="eastAsia"/>
          <w:color w:val="000000"/>
        </w:rPr>
        <w:t>0</w:t>
      </w:r>
      <w:r>
        <w:rPr>
          <w:rFonts w:hint="eastAsia"/>
          <w:color w:val="000000"/>
        </w:rPr>
        <w:t>：</w:t>
      </w:r>
      <w:r>
        <w:rPr>
          <w:rFonts w:hint="eastAsia"/>
        </w:rPr>
        <w:t>2.048Mhz</w:t>
      </w:r>
    </w:p>
    <w:p w14:paraId="70B5C386" w14:textId="77777777" w:rsidR="002C1143" w:rsidRDefault="002C1143" w:rsidP="00FA43A4">
      <w:pPr>
        <w:ind w:left="423" w:firstLine="417"/>
      </w:pPr>
      <w:r>
        <w:rPr>
          <w:rFonts w:hint="eastAsia"/>
        </w:rPr>
        <w:t>1</w:t>
      </w:r>
      <w:r>
        <w:rPr>
          <w:rFonts w:hint="eastAsia"/>
        </w:rPr>
        <w:t>：</w:t>
      </w:r>
      <w:r>
        <w:rPr>
          <w:rFonts w:hint="eastAsia"/>
        </w:rPr>
        <w:t>2.048Mbit/s</w:t>
      </w:r>
    </w:p>
    <w:p w14:paraId="081AF268" w14:textId="77777777" w:rsidR="002C1143" w:rsidRDefault="002C1143" w:rsidP="00FA43A4">
      <w:pPr>
        <w:ind w:left="420" w:firstLine="420"/>
      </w:pPr>
      <w:r>
        <w:rPr>
          <w:rFonts w:hint="eastAsia"/>
        </w:rPr>
        <w:t>2</w:t>
      </w:r>
      <w:r>
        <w:rPr>
          <w:rFonts w:hint="eastAsia"/>
        </w:rPr>
        <w:t>：无输出</w:t>
      </w:r>
    </w:p>
    <w:p w14:paraId="0CD223AD" w14:textId="77777777" w:rsidR="002C1143" w:rsidRDefault="002C1143" w:rsidP="002C1143">
      <w:pPr>
        <w:ind w:left="420" w:firstLine="420"/>
        <w:rPr>
          <w:lang w:eastAsia="zh-CN"/>
        </w:rPr>
      </w:pPr>
      <w:r>
        <w:rPr>
          <w:rFonts w:hint="eastAsia"/>
          <w:lang w:eastAsia="zh-CN"/>
        </w:rPr>
        <w:t>可设置</w:t>
      </w:r>
      <w:r w:rsidR="00C84FCE">
        <w:rPr>
          <w:rFonts w:hint="eastAsia"/>
          <w:lang w:eastAsia="zh-CN"/>
        </w:rPr>
        <w:t>4</w:t>
      </w:r>
      <w:r>
        <w:rPr>
          <w:rFonts w:hint="eastAsia"/>
          <w:lang w:eastAsia="zh-CN"/>
        </w:rPr>
        <w:t>路输出信号类型。</w:t>
      </w:r>
    </w:p>
    <w:p w14:paraId="74AF578C" w14:textId="77777777" w:rsidR="002C1143" w:rsidRPr="00164CEC" w:rsidRDefault="002C1143" w:rsidP="002C1143">
      <w:pPr>
        <w:ind w:firstLine="420"/>
        <w:rPr>
          <w:rFonts w:ascii="宋体"/>
          <w:lang w:eastAsia="zh-CN"/>
        </w:rPr>
      </w:pPr>
      <w:proofErr w:type="spellStart"/>
      <w:r>
        <w:rPr>
          <w:rFonts w:ascii="宋体" w:hint="eastAsia"/>
          <w:lang w:val="zh-CN"/>
        </w:rPr>
        <w:t>执行成功的</w:t>
      </w:r>
      <w:proofErr w:type="spellEnd"/>
      <w:r>
        <w:t>&lt;response message&gt;</w:t>
      </w:r>
      <w:proofErr w:type="spellStart"/>
      <w:r>
        <w:rPr>
          <w:rFonts w:ascii="宋体" w:hint="eastAsia"/>
          <w:lang w:val="zh-CN"/>
        </w:rPr>
        <w:t>为空</w:t>
      </w:r>
      <w:proofErr w:type="spellEnd"/>
      <w:r>
        <w:rPr>
          <w:rFonts w:ascii="宋体" w:hint="eastAsia"/>
          <w:lang w:val="zh-CN"/>
        </w:rPr>
        <w:t>。</w:t>
      </w:r>
    </w:p>
    <w:p w14:paraId="05BE7C71" w14:textId="77777777" w:rsidR="00F82A37" w:rsidRDefault="00F82A37" w:rsidP="00F82A37">
      <w:pPr>
        <w:pStyle w:val="4"/>
        <w:rPr>
          <w:lang w:eastAsia="zh-CN"/>
        </w:rPr>
      </w:pPr>
      <w:r>
        <w:rPr>
          <w:rFonts w:hint="eastAsia"/>
          <w:lang w:eastAsia="zh-CN"/>
        </w:rPr>
        <w:t>2.1.3.2</w:t>
      </w:r>
      <w:r>
        <w:rPr>
          <w:rFonts w:hint="eastAsia"/>
          <w:lang w:eastAsia="zh-CN"/>
        </w:rPr>
        <w:t>设置</w:t>
      </w:r>
      <w:r w:rsidR="000F5557">
        <w:rPr>
          <w:rFonts w:hint="eastAsia"/>
          <w:lang w:eastAsia="zh-CN"/>
        </w:rPr>
        <w:t>2mb</w:t>
      </w:r>
      <w:r>
        <w:rPr>
          <w:rFonts w:hint="eastAsia"/>
          <w:lang w:eastAsia="zh-CN"/>
        </w:rPr>
        <w:t>输出</w:t>
      </w:r>
      <w:r w:rsidR="000F5557">
        <w:rPr>
          <w:rFonts w:hint="eastAsia"/>
          <w:lang w:eastAsia="zh-CN"/>
        </w:rPr>
        <w:t>时钟等级</w:t>
      </w:r>
    </w:p>
    <w:p w14:paraId="77B8A1C9" w14:textId="77777777" w:rsidR="00F82A37" w:rsidRDefault="00F82A37" w:rsidP="00F82A37">
      <w:pPr>
        <w:rPr>
          <w:color w:val="000000"/>
        </w:rPr>
      </w:pPr>
      <w:r>
        <w:rPr>
          <w:rFonts w:hint="eastAsia"/>
          <w:color w:val="000000"/>
        </w:rPr>
        <w:t>SET-2MB-MOD:</w:t>
      </w:r>
      <w:r>
        <w:rPr>
          <w:color w:val="000000"/>
        </w:rPr>
        <w:t xml:space="preserve"> [&lt;</w:t>
      </w:r>
      <w:proofErr w:type="spellStart"/>
      <w:r>
        <w:rPr>
          <w:color w:val="000000"/>
        </w:rPr>
        <w:t>tid</w:t>
      </w:r>
      <w:proofErr w:type="spellEnd"/>
      <w:r>
        <w:rPr>
          <w:color w:val="000000"/>
        </w:rPr>
        <w:t>&gt;]</w:t>
      </w:r>
      <w:r>
        <w:rPr>
          <w:rFonts w:hint="eastAsia"/>
          <w:color w:val="000000"/>
        </w:rPr>
        <w:t>:</w:t>
      </w:r>
      <w:r>
        <w:rPr>
          <w:rFonts w:hint="eastAsia"/>
          <w:color w:val="000000"/>
          <w:lang w:eastAsia="zh-CN"/>
        </w:rPr>
        <w:t>[</w:t>
      </w:r>
      <w:proofErr w:type="spellStart"/>
      <w:r>
        <w:rPr>
          <w:rFonts w:hint="eastAsia"/>
          <w:color w:val="000000"/>
          <w:lang w:eastAsia="zh-CN"/>
        </w:rPr>
        <w:t>ip</w:t>
      </w:r>
      <w:proofErr w:type="spellEnd"/>
      <w:r>
        <w:rPr>
          <w:rFonts w:hint="eastAsia"/>
          <w:color w:val="000000"/>
          <w:lang w:eastAsia="zh-CN"/>
        </w:rPr>
        <w:t>]:</w:t>
      </w:r>
      <w:r>
        <w:rPr>
          <w:rFonts w:hint="eastAsia"/>
          <w:color w:val="000000"/>
        </w:rPr>
        <w:t>&lt;aid&gt;:&lt;</w:t>
      </w:r>
      <w:proofErr w:type="spellStart"/>
      <w:r>
        <w:rPr>
          <w:rFonts w:hint="eastAsia"/>
          <w:color w:val="000000"/>
        </w:rPr>
        <w:t>ctag</w:t>
      </w:r>
      <w:proofErr w:type="spellEnd"/>
      <w:r>
        <w:rPr>
          <w:rFonts w:hint="eastAsia"/>
          <w:color w:val="000000"/>
        </w:rPr>
        <w:t>&gt;:&lt;password&gt;:&lt;SA bit&gt;,&lt;SSM level&gt;;</w:t>
      </w:r>
    </w:p>
    <w:p w14:paraId="012398B4" w14:textId="77777777" w:rsidR="00F82A37" w:rsidRDefault="00F82A37" w:rsidP="00F82A37">
      <w:pPr>
        <w:autoSpaceDE w:val="0"/>
        <w:autoSpaceDN w:val="0"/>
        <w:adjustRightInd w:val="0"/>
      </w:pPr>
      <w:proofErr w:type="spellStart"/>
      <w:r>
        <w:rPr>
          <w:rFonts w:hint="eastAsia"/>
          <w:color w:val="000000"/>
        </w:rPr>
        <w:t>命令说明</w:t>
      </w:r>
      <w:proofErr w:type="spellEnd"/>
      <w:r>
        <w:rPr>
          <w:rFonts w:hint="eastAsia"/>
          <w:color w:val="000000"/>
        </w:rPr>
        <w:t>：</w:t>
      </w:r>
    </w:p>
    <w:p w14:paraId="4DA5EE75" w14:textId="77777777" w:rsidR="00F82A37" w:rsidRDefault="00F82A37" w:rsidP="00F82A37">
      <w:pPr>
        <w:ind w:firstLine="420"/>
        <w:rPr>
          <w:color w:val="000000"/>
        </w:rPr>
      </w:pPr>
      <w:r>
        <w:rPr>
          <w:rFonts w:hint="eastAsia"/>
          <w:color w:val="000000"/>
        </w:rPr>
        <w:t>&lt;aid&gt;::=</w:t>
      </w:r>
      <w:proofErr w:type="spellStart"/>
      <w:r>
        <w:rPr>
          <w:rFonts w:hint="eastAsia"/>
          <w:color w:val="000000"/>
        </w:rPr>
        <w:t>d~p</w:t>
      </w:r>
      <w:proofErr w:type="spellEnd"/>
      <w:r>
        <w:rPr>
          <w:rFonts w:hint="eastAsia"/>
          <w:color w:val="000000"/>
        </w:rPr>
        <w:t xml:space="preserve">; </w:t>
      </w:r>
      <w:r>
        <w:rPr>
          <w:rFonts w:hint="eastAsia"/>
          <w:color w:val="000000"/>
        </w:rPr>
        <w:t>对应</w:t>
      </w:r>
      <w:r>
        <w:rPr>
          <w:rFonts w:hint="eastAsia"/>
          <w:color w:val="000000"/>
        </w:rPr>
        <w:t>4~16</w:t>
      </w:r>
      <w:r>
        <w:rPr>
          <w:rFonts w:hint="eastAsia"/>
          <w:color w:val="000000"/>
        </w:rPr>
        <w:t>号槽位。</w:t>
      </w:r>
    </w:p>
    <w:p w14:paraId="71B9D9C4" w14:textId="77777777" w:rsidR="00F82A37" w:rsidRDefault="00F82A37" w:rsidP="00F82A37">
      <w:pPr>
        <w:ind w:leftChars="200" w:left="440"/>
      </w:pPr>
      <w:r>
        <w:rPr>
          <w:rFonts w:hint="eastAsia"/>
        </w:rPr>
        <w:t>&lt;</w:t>
      </w:r>
      <w:proofErr w:type="spellStart"/>
      <w:r>
        <w:rPr>
          <w:rFonts w:hint="eastAsia"/>
        </w:rPr>
        <w:t>sa</w:t>
      </w:r>
      <w:proofErr w:type="spellEnd"/>
      <w:r>
        <w:rPr>
          <w:rFonts w:hint="eastAsia"/>
        </w:rPr>
        <w:t xml:space="preserve"> bits&gt;::=4|5|6|7|8,</w:t>
      </w:r>
    </w:p>
    <w:p w14:paraId="01E422A7" w14:textId="77777777" w:rsidR="00F82A37" w:rsidRDefault="00F82A37" w:rsidP="00F82A37">
      <w:pPr>
        <w:ind w:leftChars="200" w:left="440"/>
      </w:pPr>
      <w:r>
        <w:rPr>
          <w:rFonts w:hint="eastAsia"/>
        </w:rPr>
        <w:tab/>
      </w:r>
      <w:proofErr w:type="spellStart"/>
      <w:r>
        <w:t>S</w:t>
      </w:r>
      <w:r>
        <w:rPr>
          <w:rFonts w:hint="eastAsia"/>
        </w:rPr>
        <w:t>a</w:t>
      </w:r>
      <w:r>
        <w:rPr>
          <w:rFonts w:hint="eastAsia"/>
        </w:rPr>
        <w:t>比特</w:t>
      </w:r>
      <w:proofErr w:type="spellEnd"/>
      <w:r>
        <w:rPr>
          <w:rFonts w:hint="eastAsia"/>
        </w:rPr>
        <w:t>,</w:t>
      </w:r>
      <w:r w:rsidRPr="004A0237">
        <w:rPr>
          <w:rFonts w:hint="eastAsia"/>
        </w:rPr>
        <w:t xml:space="preserve"> </w:t>
      </w:r>
      <w:r>
        <w:rPr>
          <w:rFonts w:hint="eastAsia"/>
        </w:rPr>
        <w:t>分别表示</w:t>
      </w:r>
      <w:r>
        <w:rPr>
          <w:rFonts w:hint="eastAsia"/>
        </w:rPr>
        <w:t>Sa4|Sa5|Sa6|Sa7|Sa8</w:t>
      </w:r>
    </w:p>
    <w:p w14:paraId="28120A41" w14:textId="77777777" w:rsidR="00F82A37" w:rsidRDefault="00F82A37" w:rsidP="00F82A37">
      <w:pPr>
        <w:ind w:leftChars="200" w:left="440"/>
      </w:pPr>
      <w:r>
        <w:rPr>
          <w:rFonts w:hint="eastAsia"/>
        </w:rPr>
        <w:t>&lt;</w:t>
      </w:r>
      <w:proofErr w:type="spellStart"/>
      <w:r>
        <w:rPr>
          <w:rFonts w:hint="eastAsia"/>
        </w:rPr>
        <w:t>ssm</w:t>
      </w:r>
      <w:proofErr w:type="spellEnd"/>
      <w:r>
        <w:rPr>
          <w:rFonts w:hint="eastAsia"/>
        </w:rPr>
        <w:t xml:space="preserve"> level&gt;::=2|4|8|b|0|f</w:t>
      </w:r>
    </w:p>
    <w:p w14:paraId="5720322F" w14:textId="77777777" w:rsidR="00F82A37" w:rsidRDefault="00F82A37" w:rsidP="00F82A37">
      <w:pPr>
        <w:ind w:leftChars="200" w:left="440" w:firstLine="420"/>
      </w:pPr>
      <w:proofErr w:type="spellStart"/>
      <w:r>
        <w:rPr>
          <w:rFonts w:hint="eastAsia"/>
        </w:rPr>
        <w:lastRenderedPageBreak/>
        <w:t>SSM</w:t>
      </w:r>
      <w:r>
        <w:rPr>
          <w:rFonts w:hint="eastAsia"/>
        </w:rPr>
        <w:t>级别，分别代表</w:t>
      </w:r>
      <w:proofErr w:type="spellEnd"/>
    </w:p>
    <w:p w14:paraId="09322C5D" w14:textId="77777777" w:rsidR="00F82A37" w:rsidRDefault="00F82A37" w:rsidP="00F82A37">
      <w:pPr>
        <w:ind w:leftChars="200" w:left="440" w:firstLine="420"/>
      </w:pPr>
      <w:r>
        <w:rPr>
          <w:rFonts w:hint="eastAsia"/>
        </w:rPr>
        <w:t>PRC(2),TNC(4),LNC(8),SETS(b),Unknown(0),DNU(f)</w:t>
      </w:r>
    </w:p>
    <w:p w14:paraId="64DCA5DA" w14:textId="77777777" w:rsidR="00350A9C" w:rsidRPr="00010A49" w:rsidRDefault="00350A9C" w:rsidP="00350A9C">
      <w:pPr>
        <w:ind w:firstLine="420"/>
        <w:rPr>
          <w:rFonts w:ascii="宋体"/>
          <w:lang w:eastAsia="zh-CN"/>
        </w:rPr>
      </w:pPr>
      <w:proofErr w:type="spellStart"/>
      <w:r>
        <w:rPr>
          <w:rFonts w:ascii="宋体" w:hint="eastAsia"/>
          <w:lang w:val="zh-CN"/>
        </w:rPr>
        <w:t>执行成功的</w:t>
      </w:r>
      <w:proofErr w:type="spellEnd"/>
      <w:r>
        <w:t>&lt;response message&gt;</w:t>
      </w:r>
      <w:proofErr w:type="spellStart"/>
      <w:r>
        <w:rPr>
          <w:rFonts w:ascii="宋体" w:hint="eastAsia"/>
          <w:lang w:val="zh-CN"/>
        </w:rPr>
        <w:t>为空</w:t>
      </w:r>
      <w:proofErr w:type="spellEnd"/>
      <w:r>
        <w:rPr>
          <w:rFonts w:ascii="宋体" w:hint="eastAsia"/>
          <w:lang w:val="zh-CN"/>
        </w:rPr>
        <w:t>。</w:t>
      </w:r>
    </w:p>
    <w:p w14:paraId="7FD393A1" w14:textId="77777777" w:rsidR="005F265E" w:rsidRPr="00CC148C" w:rsidRDefault="005F265E" w:rsidP="005F265E">
      <w:pPr>
        <w:pStyle w:val="3"/>
        <w:rPr>
          <w:lang w:eastAsia="zh-CN"/>
        </w:rPr>
      </w:pPr>
      <w:r>
        <w:rPr>
          <w:rFonts w:hint="eastAsia"/>
          <w:lang w:eastAsia="zh-CN"/>
        </w:rPr>
        <w:t>2.1.</w:t>
      </w:r>
      <w:r w:rsidR="00724799">
        <w:rPr>
          <w:rFonts w:hint="eastAsia"/>
          <w:lang w:eastAsia="zh-CN"/>
        </w:rPr>
        <w:t xml:space="preserve">4 </w:t>
      </w:r>
      <w:r w:rsidRPr="005F265E">
        <w:rPr>
          <w:rFonts w:hint="eastAsia"/>
          <w:lang w:eastAsia="zh-CN"/>
        </w:rPr>
        <w:t>B</w:t>
      </w:r>
      <w:r w:rsidR="00C768B3">
        <w:rPr>
          <w:rFonts w:hint="eastAsia"/>
          <w:lang w:eastAsia="zh-CN"/>
        </w:rPr>
        <w:t>-AC</w:t>
      </w:r>
      <w:r w:rsidRPr="005F265E">
        <w:rPr>
          <w:rFonts w:hint="eastAsia"/>
          <w:lang w:val="zh-CN" w:eastAsia="zh-CN"/>
        </w:rPr>
        <w:t>盘</w:t>
      </w:r>
    </w:p>
    <w:p w14:paraId="72D375DB" w14:textId="77777777" w:rsidR="00745DC5" w:rsidRPr="00CC148C" w:rsidRDefault="005F265E" w:rsidP="005F265E">
      <w:pPr>
        <w:pStyle w:val="4"/>
        <w:rPr>
          <w:lang w:eastAsia="zh-CN"/>
        </w:rPr>
      </w:pPr>
      <w:r>
        <w:rPr>
          <w:rFonts w:hint="eastAsia"/>
          <w:lang w:eastAsia="zh-CN"/>
        </w:rPr>
        <w:t>2.1.</w:t>
      </w:r>
      <w:r w:rsidR="00724799">
        <w:rPr>
          <w:rFonts w:hint="eastAsia"/>
          <w:lang w:eastAsia="zh-CN"/>
        </w:rPr>
        <w:t>4</w:t>
      </w:r>
      <w:r>
        <w:rPr>
          <w:rFonts w:hint="eastAsia"/>
          <w:lang w:eastAsia="zh-CN"/>
        </w:rPr>
        <w:t>.1</w:t>
      </w:r>
      <w:r w:rsidR="009F197E">
        <w:rPr>
          <w:rFonts w:hint="eastAsia"/>
          <w:lang w:val="zh-CN" w:eastAsia="zh-CN"/>
        </w:rPr>
        <w:t>设置</w:t>
      </w:r>
      <w:r w:rsidR="009F197E" w:rsidRPr="00CC148C">
        <w:rPr>
          <w:rFonts w:hint="eastAsia"/>
          <w:lang w:eastAsia="zh-CN"/>
        </w:rPr>
        <w:t>B</w:t>
      </w:r>
      <w:r w:rsidR="005F6F46">
        <w:rPr>
          <w:rFonts w:hint="eastAsia"/>
          <w:lang w:eastAsia="zh-CN"/>
        </w:rPr>
        <w:t>-AC</w:t>
      </w:r>
      <w:r w:rsidR="009F197E">
        <w:rPr>
          <w:rFonts w:hint="eastAsia"/>
          <w:lang w:val="zh-CN" w:eastAsia="zh-CN"/>
        </w:rPr>
        <w:t>盘端口输出使能</w:t>
      </w:r>
    </w:p>
    <w:p w14:paraId="355D41D4" w14:textId="77777777" w:rsidR="00D1569D" w:rsidRDefault="00D1569D" w:rsidP="00D1569D">
      <w:pPr>
        <w:autoSpaceDE w:val="0"/>
        <w:autoSpaceDN w:val="0"/>
        <w:adjustRightInd w:val="0"/>
        <w:ind w:firstLine="420"/>
      </w:pPr>
      <w:proofErr w:type="spellStart"/>
      <w:r>
        <w:rPr>
          <w:rFonts w:ascii="宋体" w:hint="eastAsia"/>
          <w:lang w:val="zh-CN"/>
        </w:rPr>
        <w:t>命令格式</w:t>
      </w:r>
      <w:proofErr w:type="spellEnd"/>
      <w:r>
        <w:rPr>
          <w:rFonts w:ascii="宋体" w:hint="eastAsia"/>
        </w:rPr>
        <w:t>：</w:t>
      </w:r>
    </w:p>
    <w:p w14:paraId="55B331D0" w14:textId="77777777" w:rsidR="00D1569D" w:rsidRDefault="00D1569D" w:rsidP="00D1569D">
      <w:pPr>
        <w:autoSpaceDE w:val="0"/>
        <w:autoSpaceDN w:val="0"/>
        <w:adjustRightInd w:val="0"/>
        <w:ind w:firstLine="420"/>
      </w:pPr>
      <w:r>
        <w:rPr>
          <w:rFonts w:hint="eastAsia"/>
        </w:rPr>
        <w:t>SET-IGB-EN</w:t>
      </w:r>
      <w:r>
        <w:t>:</w:t>
      </w:r>
      <w:r>
        <w:rPr>
          <w:color w:val="000000"/>
        </w:rPr>
        <w:t>[&lt;</w:t>
      </w:r>
      <w:proofErr w:type="spellStart"/>
      <w:r>
        <w:rPr>
          <w:color w:val="000000"/>
        </w:rPr>
        <w:t>tid</w:t>
      </w:r>
      <w:proofErr w:type="spellEnd"/>
      <w:r>
        <w:rPr>
          <w:color w:val="000000"/>
        </w:rPr>
        <w:t>&gt;]</w:t>
      </w:r>
      <w:r w:rsidR="00914C80">
        <w:rPr>
          <w:rFonts w:hint="eastAsia"/>
          <w:color w:val="000000"/>
          <w:lang w:eastAsia="zh-CN"/>
        </w:rPr>
        <w:t>:[</w:t>
      </w:r>
      <w:proofErr w:type="spellStart"/>
      <w:r w:rsidR="00914C80">
        <w:rPr>
          <w:rFonts w:hint="eastAsia"/>
          <w:color w:val="000000"/>
          <w:lang w:eastAsia="zh-CN"/>
        </w:rPr>
        <w:t>ip</w:t>
      </w:r>
      <w:proofErr w:type="spellEnd"/>
      <w:r w:rsidR="00914C80">
        <w:rPr>
          <w:rFonts w:hint="eastAsia"/>
          <w:color w:val="000000"/>
          <w:lang w:eastAsia="zh-CN"/>
        </w:rPr>
        <w:t>]</w:t>
      </w:r>
      <w:r>
        <w:rPr>
          <w:color w:val="000000"/>
        </w:rPr>
        <w:t>:&lt;aid&gt;:&lt;</w:t>
      </w:r>
      <w:proofErr w:type="spellStart"/>
      <w:r>
        <w:rPr>
          <w:color w:val="000000"/>
        </w:rPr>
        <w:t>ctag</w:t>
      </w:r>
      <w:proofErr w:type="spellEnd"/>
      <w:r>
        <w:rPr>
          <w:color w:val="000000"/>
        </w:rPr>
        <w:t>&gt;:</w:t>
      </w:r>
      <w:r>
        <w:rPr>
          <w:rFonts w:hint="eastAsia"/>
          <w:color w:val="000000"/>
        </w:rPr>
        <w:t>&lt;password&gt;:&lt;</w:t>
      </w:r>
      <w:proofErr w:type="spellStart"/>
      <w:r>
        <w:rPr>
          <w:rFonts w:hint="eastAsia"/>
          <w:color w:val="000000"/>
        </w:rPr>
        <w:t>en</w:t>
      </w:r>
      <w:proofErr w:type="spellEnd"/>
      <w:r>
        <w:rPr>
          <w:rFonts w:hint="eastAsia"/>
          <w:color w:val="000000"/>
        </w:rPr>
        <w:t>&gt;</w:t>
      </w:r>
      <w:r>
        <w:t>;</w:t>
      </w:r>
    </w:p>
    <w:p w14:paraId="568AE38F" w14:textId="77777777" w:rsidR="00D1569D" w:rsidRDefault="00D1569D" w:rsidP="00D1569D">
      <w:pPr>
        <w:autoSpaceDE w:val="0"/>
        <w:autoSpaceDN w:val="0"/>
        <w:adjustRightInd w:val="0"/>
        <w:ind w:firstLine="420"/>
        <w:rPr>
          <w:lang w:eastAsia="zh-CN"/>
        </w:rPr>
      </w:pPr>
      <w:r>
        <w:rPr>
          <w:rFonts w:hint="eastAsia"/>
          <w:lang w:eastAsia="zh-CN"/>
        </w:rPr>
        <w:t>说明：</w:t>
      </w:r>
    </w:p>
    <w:p w14:paraId="2948CD7A" w14:textId="77777777" w:rsidR="00D1569D" w:rsidRDefault="00D1569D" w:rsidP="00D1569D">
      <w:pPr>
        <w:autoSpaceDE w:val="0"/>
        <w:autoSpaceDN w:val="0"/>
        <w:adjustRightInd w:val="0"/>
        <w:ind w:firstLine="420"/>
        <w:rPr>
          <w:lang w:eastAsia="zh-CN"/>
        </w:rPr>
      </w:pPr>
      <w:r>
        <w:rPr>
          <w:rFonts w:hint="eastAsia"/>
          <w:lang w:eastAsia="zh-CN"/>
        </w:rPr>
        <w:tab/>
      </w:r>
      <w:r w:rsidRPr="001256E1">
        <w:rPr>
          <w:lang w:eastAsia="zh-CN"/>
        </w:rPr>
        <w:t>&lt;aid&gt;::=</w:t>
      </w:r>
      <w:proofErr w:type="spellStart"/>
      <w:r w:rsidR="00C848A4">
        <w:rPr>
          <w:rFonts w:hint="eastAsia"/>
          <w:color w:val="000000"/>
          <w:lang w:eastAsia="zh-CN"/>
        </w:rPr>
        <w:t>d~p</w:t>
      </w:r>
      <w:proofErr w:type="spellEnd"/>
      <w:r w:rsidR="00C848A4">
        <w:rPr>
          <w:rFonts w:hint="eastAsia"/>
          <w:color w:val="000000"/>
          <w:lang w:eastAsia="zh-CN"/>
        </w:rPr>
        <w:t xml:space="preserve">; </w:t>
      </w:r>
      <w:r w:rsidR="00C848A4">
        <w:rPr>
          <w:rFonts w:hint="eastAsia"/>
          <w:color w:val="000000"/>
          <w:lang w:eastAsia="zh-CN"/>
        </w:rPr>
        <w:t>对应</w:t>
      </w:r>
      <w:r w:rsidR="00C848A4">
        <w:rPr>
          <w:rFonts w:hint="eastAsia"/>
          <w:color w:val="000000"/>
          <w:lang w:eastAsia="zh-CN"/>
        </w:rPr>
        <w:t>4~16</w:t>
      </w:r>
      <w:r w:rsidR="00D94075">
        <w:rPr>
          <w:rFonts w:hint="eastAsia"/>
          <w:lang w:eastAsia="zh-CN"/>
        </w:rPr>
        <w:t>号槽位</w:t>
      </w:r>
    </w:p>
    <w:p w14:paraId="68FF83B4" w14:textId="77777777" w:rsidR="00D1569D" w:rsidRPr="003653C4" w:rsidRDefault="00D1569D" w:rsidP="006255E7">
      <w:pPr>
        <w:autoSpaceDE w:val="0"/>
        <w:autoSpaceDN w:val="0"/>
        <w:adjustRightInd w:val="0"/>
        <w:ind w:firstLineChars="390" w:firstLine="858"/>
        <w:rPr>
          <w:rFonts w:ascii="宋体"/>
          <w:color w:val="000000"/>
          <w:lang w:eastAsia="zh-CN"/>
        </w:rPr>
      </w:pPr>
      <w:r w:rsidRPr="003653C4">
        <w:rPr>
          <w:rFonts w:ascii="宋体" w:hint="eastAsia"/>
          <w:color w:val="000000"/>
          <w:lang w:eastAsia="zh-CN"/>
        </w:rPr>
        <w:t>&lt;</w:t>
      </w:r>
      <w:proofErr w:type="spellStart"/>
      <w:r w:rsidRPr="003653C4">
        <w:rPr>
          <w:rFonts w:ascii="宋体" w:hint="eastAsia"/>
          <w:color w:val="000000"/>
          <w:lang w:eastAsia="zh-CN"/>
        </w:rPr>
        <w:t>en</w:t>
      </w:r>
      <w:proofErr w:type="spellEnd"/>
      <w:r w:rsidRPr="003653C4">
        <w:rPr>
          <w:rFonts w:ascii="宋体" w:hint="eastAsia"/>
          <w:color w:val="000000"/>
          <w:lang w:eastAsia="zh-CN"/>
        </w:rPr>
        <w:t>&gt;::=</w:t>
      </w:r>
      <w:proofErr w:type="spellStart"/>
      <w:r w:rsidRPr="003653C4">
        <w:rPr>
          <w:rFonts w:ascii="宋体" w:hint="eastAsia"/>
          <w:color w:val="000000"/>
          <w:lang w:eastAsia="zh-CN"/>
        </w:rPr>
        <w:t>xxxx</w:t>
      </w:r>
      <w:proofErr w:type="spellEnd"/>
      <w:r w:rsidRPr="003653C4">
        <w:rPr>
          <w:rFonts w:ascii="宋体" w:hint="eastAsia"/>
          <w:color w:val="000000"/>
          <w:lang w:eastAsia="zh-CN"/>
        </w:rPr>
        <w:t xml:space="preserve">  x=0|1  1～</w:t>
      </w:r>
      <w:r>
        <w:rPr>
          <w:rFonts w:ascii="宋体" w:hint="eastAsia"/>
          <w:color w:val="000000"/>
          <w:lang w:eastAsia="zh-CN"/>
        </w:rPr>
        <w:t>4组</w:t>
      </w:r>
      <w:r w:rsidRPr="00F72060">
        <w:rPr>
          <w:rFonts w:ascii="宋体" w:hint="eastAsia"/>
          <w:color w:val="000000"/>
          <w:lang w:eastAsia="zh-CN"/>
        </w:rPr>
        <w:t>端口输出使能</w:t>
      </w:r>
      <w:r>
        <w:rPr>
          <w:rFonts w:ascii="宋体" w:hint="eastAsia"/>
          <w:color w:val="000000"/>
          <w:lang w:eastAsia="zh-CN"/>
        </w:rPr>
        <w:t>,4个字节</w:t>
      </w:r>
      <w:r w:rsidRPr="003653C4">
        <w:rPr>
          <w:rFonts w:ascii="宋体" w:hint="eastAsia"/>
          <w:color w:val="000000"/>
          <w:lang w:eastAsia="zh-CN"/>
        </w:rPr>
        <w:t>。</w:t>
      </w:r>
    </w:p>
    <w:p w14:paraId="2D6C8E0C" w14:textId="77777777" w:rsidR="00D1569D" w:rsidRPr="003653C4" w:rsidRDefault="00D1569D" w:rsidP="006255E7">
      <w:pPr>
        <w:autoSpaceDE w:val="0"/>
        <w:autoSpaceDN w:val="0"/>
        <w:adjustRightInd w:val="0"/>
        <w:ind w:firstLineChars="390" w:firstLine="858"/>
        <w:rPr>
          <w:rFonts w:ascii="宋体"/>
          <w:color w:val="000000"/>
          <w:lang w:eastAsia="zh-CN"/>
        </w:rPr>
      </w:pPr>
      <w:r w:rsidRPr="003653C4">
        <w:rPr>
          <w:rFonts w:ascii="宋体" w:hint="eastAsia"/>
          <w:color w:val="000000"/>
          <w:lang w:eastAsia="zh-CN"/>
        </w:rPr>
        <w:t>0：正常输出</w:t>
      </w:r>
    </w:p>
    <w:p w14:paraId="38922D4A" w14:textId="77777777" w:rsidR="009F197E" w:rsidRDefault="00D1569D" w:rsidP="006255E7">
      <w:pPr>
        <w:ind w:firstLineChars="400" w:firstLine="880"/>
        <w:rPr>
          <w:rFonts w:ascii="宋体"/>
          <w:color w:val="000000"/>
          <w:lang w:eastAsia="zh-CN"/>
        </w:rPr>
      </w:pPr>
      <w:r w:rsidRPr="003653C4">
        <w:rPr>
          <w:rFonts w:ascii="宋体" w:hint="eastAsia"/>
          <w:color w:val="000000"/>
          <w:lang w:eastAsia="zh-CN"/>
        </w:rPr>
        <w:t>1：无输出</w:t>
      </w:r>
    </w:p>
    <w:p w14:paraId="5AE03BEF" w14:textId="77777777" w:rsidR="00E47843" w:rsidRPr="00CC148C" w:rsidRDefault="00E47843" w:rsidP="00010A49">
      <w:pPr>
        <w:ind w:firstLine="420"/>
        <w:rPr>
          <w:rFonts w:ascii="宋体"/>
          <w:lang w:eastAsia="zh-CN"/>
        </w:rPr>
      </w:pPr>
      <w:proofErr w:type="spellStart"/>
      <w:r>
        <w:rPr>
          <w:rFonts w:ascii="宋体" w:hint="eastAsia"/>
          <w:lang w:val="zh-CN"/>
        </w:rPr>
        <w:t>执行成功的</w:t>
      </w:r>
      <w:proofErr w:type="spellEnd"/>
      <w:r>
        <w:t>&lt;response message&gt;</w:t>
      </w:r>
      <w:proofErr w:type="spellStart"/>
      <w:r>
        <w:rPr>
          <w:rFonts w:ascii="宋体" w:hint="eastAsia"/>
          <w:lang w:val="zh-CN"/>
        </w:rPr>
        <w:t>为空</w:t>
      </w:r>
      <w:proofErr w:type="spellEnd"/>
      <w:r>
        <w:rPr>
          <w:rFonts w:ascii="宋体" w:hint="eastAsia"/>
          <w:lang w:val="zh-CN"/>
        </w:rPr>
        <w:t>。</w:t>
      </w:r>
    </w:p>
    <w:p w14:paraId="676827AC" w14:textId="77777777" w:rsidR="00E47843" w:rsidRPr="00CC148C" w:rsidRDefault="005F265E" w:rsidP="005F265E">
      <w:pPr>
        <w:pStyle w:val="4"/>
        <w:rPr>
          <w:lang w:eastAsia="zh-CN"/>
        </w:rPr>
      </w:pPr>
      <w:r>
        <w:rPr>
          <w:rFonts w:hint="eastAsia"/>
          <w:lang w:eastAsia="zh-CN"/>
        </w:rPr>
        <w:t>2.1.</w:t>
      </w:r>
      <w:r w:rsidR="00724799">
        <w:rPr>
          <w:rFonts w:hint="eastAsia"/>
          <w:lang w:eastAsia="zh-CN"/>
        </w:rPr>
        <w:t>4</w:t>
      </w:r>
      <w:r>
        <w:rPr>
          <w:rFonts w:hint="eastAsia"/>
          <w:lang w:eastAsia="zh-CN"/>
        </w:rPr>
        <w:t>.2</w:t>
      </w:r>
      <w:r w:rsidR="00833800">
        <w:rPr>
          <w:rFonts w:hint="eastAsia"/>
          <w:lang w:val="zh-CN" w:eastAsia="zh-CN"/>
        </w:rPr>
        <w:t>设置</w:t>
      </w:r>
      <w:r w:rsidR="005F6F46" w:rsidRPr="00CC148C">
        <w:rPr>
          <w:rFonts w:hint="eastAsia"/>
          <w:lang w:eastAsia="zh-CN"/>
        </w:rPr>
        <w:t>B</w:t>
      </w:r>
      <w:r w:rsidR="005F6F46">
        <w:rPr>
          <w:rFonts w:hint="eastAsia"/>
          <w:lang w:eastAsia="zh-CN"/>
        </w:rPr>
        <w:t>-AC</w:t>
      </w:r>
      <w:r w:rsidR="00833800">
        <w:rPr>
          <w:rFonts w:hint="eastAsia"/>
          <w:lang w:val="zh-CN" w:eastAsia="zh-CN"/>
        </w:rPr>
        <w:t>盘端口输出信号幅度比</w:t>
      </w:r>
    </w:p>
    <w:p w14:paraId="21C6E83F" w14:textId="77777777" w:rsidR="00B8161F" w:rsidRDefault="00B8161F" w:rsidP="00B8161F">
      <w:pPr>
        <w:autoSpaceDE w:val="0"/>
        <w:autoSpaceDN w:val="0"/>
        <w:adjustRightInd w:val="0"/>
        <w:ind w:firstLine="420"/>
      </w:pPr>
      <w:proofErr w:type="spellStart"/>
      <w:r>
        <w:rPr>
          <w:rFonts w:ascii="宋体" w:hint="eastAsia"/>
          <w:lang w:val="zh-CN"/>
        </w:rPr>
        <w:t>命令格式</w:t>
      </w:r>
      <w:proofErr w:type="spellEnd"/>
      <w:r>
        <w:rPr>
          <w:rFonts w:ascii="宋体" w:hint="eastAsia"/>
        </w:rPr>
        <w:t>：</w:t>
      </w:r>
    </w:p>
    <w:p w14:paraId="66C88EE7" w14:textId="77777777" w:rsidR="00B8161F" w:rsidRDefault="00B8161F" w:rsidP="00B8161F">
      <w:pPr>
        <w:autoSpaceDE w:val="0"/>
        <w:autoSpaceDN w:val="0"/>
        <w:adjustRightInd w:val="0"/>
        <w:ind w:firstLine="420"/>
      </w:pPr>
      <w:r>
        <w:rPr>
          <w:rFonts w:hint="eastAsia"/>
        </w:rPr>
        <w:t>SET-IGB-RAT</w:t>
      </w:r>
      <w:r>
        <w:t>:</w:t>
      </w:r>
      <w:r>
        <w:rPr>
          <w:color w:val="000000"/>
        </w:rPr>
        <w:t>[&lt;</w:t>
      </w:r>
      <w:proofErr w:type="spellStart"/>
      <w:r>
        <w:rPr>
          <w:color w:val="000000"/>
        </w:rPr>
        <w:t>tid</w:t>
      </w:r>
      <w:proofErr w:type="spellEnd"/>
      <w:r>
        <w:rPr>
          <w:color w:val="000000"/>
        </w:rPr>
        <w:t>&gt;]</w:t>
      </w:r>
      <w:r w:rsidR="001E04F3">
        <w:rPr>
          <w:rFonts w:hint="eastAsia"/>
          <w:color w:val="000000"/>
          <w:lang w:eastAsia="zh-CN"/>
        </w:rPr>
        <w:t>:[</w:t>
      </w:r>
      <w:proofErr w:type="spellStart"/>
      <w:r w:rsidR="001E04F3">
        <w:rPr>
          <w:rFonts w:hint="eastAsia"/>
          <w:color w:val="000000"/>
          <w:lang w:eastAsia="zh-CN"/>
        </w:rPr>
        <w:t>ip</w:t>
      </w:r>
      <w:proofErr w:type="spellEnd"/>
      <w:r w:rsidR="001E04F3">
        <w:rPr>
          <w:rFonts w:hint="eastAsia"/>
          <w:color w:val="000000"/>
          <w:lang w:eastAsia="zh-CN"/>
        </w:rPr>
        <w:t>]</w:t>
      </w:r>
      <w:r>
        <w:rPr>
          <w:color w:val="000000"/>
        </w:rPr>
        <w:t>:&lt;aid&gt;:&lt;</w:t>
      </w:r>
      <w:proofErr w:type="spellStart"/>
      <w:r>
        <w:rPr>
          <w:color w:val="000000"/>
        </w:rPr>
        <w:t>ctag</w:t>
      </w:r>
      <w:proofErr w:type="spellEnd"/>
      <w:r>
        <w:rPr>
          <w:color w:val="000000"/>
        </w:rPr>
        <w:t>&gt;:</w:t>
      </w:r>
      <w:r>
        <w:rPr>
          <w:rFonts w:hint="eastAsia"/>
          <w:color w:val="000000"/>
        </w:rPr>
        <w:t>&lt;password&gt;:&lt;rat&gt;</w:t>
      </w:r>
      <w:r>
        <w:t>;</w:t>
      </w:r>
    </w:p>
    <w:p w14:paraId="371F21D7" w14:textId="77777777" w:rsidR="00B8161F" w:rsidRDefault="00B8161F" w:rsidP="00B8161F">
      <w:pPr>
        <w:autoSpaceDE w:val="0"/>
        <w:autoSpaceDN w:val="0"/>
        <w:adjustRightInd w:val="0"/>
        <w:ind w:firstLine="420"/>
        <w:rPr>
          <w:lang w:eastAsia="zh-CN"/>
        </w:rPr>
      </w:pPr>
      <w:r>
        <w:rPr>
          <w:rFonts w:hint="eastAsia"/>
          <w:lang w:eastAsia="zh-CN"/>
        </w:rPr>
        <w:t>说明：</w:t>
      </w:r>
    </w:p>
    <w:p w14:paraId="4061FA7D" w14:textId="77777777" w:rsidR="00B8161F" w:rsidRDefault="00B8161F" w:rsidP="00B8161F">
      <w:pPr>
        <w:autoSpaceDE w:val="0"/>
        <w:autoSpaceDN w:val="0"/>
        <w:adjustRightInd w:val="0"/>
        <w:ind w:firstLine="420"/>
        <w:rPr>
          <w:lang w:eastAsia="zh-CN"/>
        </w:rPr>
      </w:pPr>
      <w:r>
        <w:rPr>
          <w:rFonts w:hint="eastAsia"/>
          <w:lang w:eastAsia="zh-CN"/>
        </w:rPr>
        <w:tab/>
      </w:r>
      <w:r w:rsidRPr="001256E1">
        <w:rPr>
          <w:lang w:eastAsia="zh-CN"/>
        </w:rPr>
        <w:t>&lt;aid&gt;::=</w:t>
      </w:r>
      <w:proofErr w:type="spellStart"/>
      <w:r w:rsidR="00C848A4">
        <w:rPr>
          <w:rFonts w:hint="eastAsia"/>
          <w:color w:val="000000"/>
          <w:lang w:eastAsia="zh-CN"/>
        </w:rPr>
        <w:t>d~p</w:t>
      </w:r>
      <w:proofErr w:type="spellEnd"/>
      <w:r w:rsidR="00C848A4">
        <w:rPr>
          <w:rFonts w:hint="eastAsia"/>
          <w:color w:val="000000"/>
          <w:lang w:eastAsia="zh-CN"/>
        </w:rPr>
        <w:t xml:space="preserve">; </w:t>
      </w:r>
      <w:r w:rsidR="00C848A4">
        <w:rPr>
          <w:rFonts w:hint="eastAsia"/>
          <w:color w:val="000000"/>
          <w:lang w:eastAsia="zh-CN"/>
        </w:rPr>
        <w:t>对应</w:t>
      </w:r>
      <w:r w:rsidR="00C848A4">
        <w:rPr>
          <w:rFonts w:hint="eastAsia"/>
          <w:color w:val="000000"/>
          <w:lang w:eastAsia="zh-CN"/>
        </w:rPr>
        <w:t>4~16</w:t>
      </w:r>
      <w:r w:rsidR="00C848A4">
        <w:rPr>
          <w:rFonts w:hint="eastAsia"/>
          <w:color w:val="000000"/>
          <w:lang w:eastAsia="zh-CN"/>
        </w:rPr>
        <w:t>号槽位</w:t>
      </w:r>
      <w:r w:rsidRPr="001256E1">
        <w:rPr>
          <w:lang w:eastAsia="zh-CN"/>
        </w:rPr>
        <w:t>;</w:t>
      </w:r>
    </w:p>
    <w:p w14:paraId="09D36EE5" w14:textId="77777777" w:rsidR="00B8161F" w:rsidRDefault="00B8161F" w:rsidP="00B8161F">
      <w:pPr>
        <w:ind w:left="105" w:firstLine="315"/>
        <w:rPr>
          <w:color w:val="000000"/>
          <w:lang w:eastAsia="zh-CN"/>
        </w:rPr>
      </w:pPr>
      <w:r>
        <w:rPr>
          <w:rFonts w:hint="eastAsia"/>
          <w:color w:val="000000"/>
          <w:lang w:eastAsia="zh-CN"/>
        </w:rPr>
        <w:tab/>
      </w:r>
      <w:r>
        <w:rPr>
          <w:lang w:eastAsia="zh-CN"/>
        </w:rPr>
        <w:t>&lt;</w:t>
      </w:r>
      <w:r w:rsidRPr="00DC628E">
        <w:rPr>
          <w:lang w:eastAsia="zh-CN"/>
        </w:rPr>
        <w:t>ratio</w:t>
      </w:r>
      <w:r>
        <w:rPr>
          <w:lang w:eastAsia="zh-CN"/>
        </w:rPr>
        <w:t>&gt;::=</w:t>
      </w:r>
      <w:proofErr w:type="spellStart"/>
      <w:r>
        <w:rPr>
          <w:rFonts w:hint="eastAsia"/>
          <w:color w:val="000000"/>
          <w:lang w:eastAsia="zh-CN"/>
        </w:rPr>
        <w:t>xxxx</w:t>
      </w:r>
      <w:proofErr w:type="spellEnd"/>
      <w:r>
        <w:rPr>
          <w:rFonts w:hint="eastAsia"/>
          <w:color w:val="000000"/>
          <w:lang w:eastAsia="zh-CN"/>
        </w:rPr>
        <w:t xml:space="preserve">  x=</w:t>
      </w:r>
      <w:proofErr w:type="spellStart"/>
      <w:r>
        <w:rPr>
          <w:rFonts w:hint="eastAsia"/>
          <w:color w:val="000000"/>
          <w:lang w:eastAsia="zh-CN"/>
        </w:rPr>
        <w:t>a~i</w:t>
      </w:r>
      <w:proofErr w:type="spellEnd"/>
      <w:r>
        <w:rPr>
          <w:rFonts w:hint="eastAsia"/>
          <w:color w:val="000000"/>
          <w:lang w:eastAsia="zh-CN"/>
        </w:rPr>
        <w:t xml:space="preserve">  4</w:t>
      </w:r>
      <w:r>
        <w:rPr>
          <w:rFonts w:hint="eastAsia"/>
          <w:color w:val="000000"/>
          <w:lang w:eastAsia="zh-CN"/>
        </w:rPr>
        <w:t>组输出信号</w:t>
      </w:r>
      <w:r w:rsidRPr="00DC628E">
        <w:rPr>
          <w:rFonts w:hint="eastAsia"/>
          <w:color w:val="000000"/>
          <w:lang w:eastAsia="zh-CN"/>
        </w:rPr>
        <w:t>幅度比</w:t>
      </w:r>
      <w:r w:rsidRPr="002723CD">
        <w:rPr>
          <w:rFonts w:hint="eastAsia"/>
          <w:color w:val="000000"/>
          <w:lang w:eastAsia="zh-CN"/>
        </w:rPr>
        <w:t>,4</w:t>
      </w:r>
      <w:r w:rsidRPr="002723CD">
        <w:rPr>
          <w:rFonts w:hint="eastAsia"/>
          <w:color w:val="000000"/>
          <w:lang w:eastAsia="zh-CN"/>
        </w:rPr>
        <w:t>个字节</w:t>
      </w:r>
      <w:r>
        <w:rPr>
          <w:rFonts w:hint="eastAsia"/>
          <w:color w:val="000000"/>
          <w:lang w:eastAsia="zh-CN"/>
        </w:rPr>
        <w:t>。</w:t>
      </w:r>
    </w:p>
    <w:p w14:paraId="0F5206BC" w14:textId="77777777" w:rsidR="00B8161F" w:rsidRDefault="00B8161F" w:rsidP="00B8161F">
      <w:pPr>
        <w:ind w:left="105" w:firstLine="1257"/>
        <w:rPr>
          <w:lang w:eastAsia="zh-CN"/>
        </w:rPr>
      </w:pPr>
      <w:r>
        <w:rPr>
          <w:rFonts w:hint="eastAsia"/>
          <w:color w:val="000000"/>
          <w:lang w:eastAsia="zh-CN"/>
        </w:rPr>
        <w:t>a</w:t>
      </w:r>
      <w:r>
        <w:rPr>
          <w:rFonts w:hint="eastAsia"/>
          <w:color w:val="000000"/>
          <w:lang w:eastAsia="zh-CN"/>
        </w:rPr>
        <w:t>为</w:t>
      </w:r>
      <w:r>
        <w:rPr>
          <w:rFonts w:hint="eastAsia"/>
          <w:lang w:eastAsia="zh-CN"/>
        </w:rPr>
        <w:t>2:1</w:t>
      </w:r>
    </w:p>
    <w:p w14:paraId="58D90EF8" w14:textId="77777777" w:rsidR="00B8161F" w:rsidRDefault="00B8161F" w:rsidP="00B8161F">
      <w:pPr>
        <w:ind w:left="105" w:firstLine="1257"/>
        <w:rPr>
          <w:color w:val="000000"/>
          <w:lang w:eastAsia="zh-CN"/>
        </w:rPr>
      </w:pPr>
      <w:r>
        <w:rPr>
          <w:rFonts w:hint="eastAsia"/>
          <w:lang w:eastAsia="zh-CN"/>
        </w:rPr>
        <w:t>b</w:t>
      </w:r>
      <w:r>
        <w:rPr>
          <w:rFonts w:hint="eastAsia"/>
          <w:lang w:eastAsia="zh-CN"/>
        </w:rPr>
        <w:t>为</w:t>
      </w:r>
      <w:r>
        <w:rPr>
          <w:rFonts w:hint="eastAsia"/>
          <w:lang w:eastAsia="zh-CN"/>
        </w:rPr>
        <w:t>3:1</w:t>
      </w:r>
    </w:p>
    <w:p w14:paraId="1A203489" w14:textId="77777777" w:rsidR="00B8161F" w:rsidRDefault="00B8161F" w:rsidP="00B8161F">
      <w:pPr>
        <w:ind w:left="105" w:firstLine="1257"/>
        <w:rPr>
          <w:lang w:eastAsia="zh-CN"/>
        </w:rPr>
      </w:pPr>
      <w:r>
        <w:rPr>
          <w:rFonts w:hint="eastAsia"/>
          <w:color w:val="000000"/>
          <w:lang w:eastAsia="zh-CN"/>
        </w:rPr>
        <w:t>c</w:t>
      </w:r>
      <w:r w:rsidRPr="00EE7678">
        <w:rPr>
          <w:rFonts w:hint="eastAsia"/>
          <w:color w:val="000000"/>
          <w:lang w:eastAsia="zh-CN"/>
        </w:rPr>
        <w:t>为</w:t>
      </w:r>
      <w:r>
        <w:rPr>
          <w:rFonts w:hint="eastAsia"/>
          <w:lang w:eastAsia="zh-CN"/>
        </w:rPr>
        <w:t>4</w:t>
      </w:r>
      <w:r w:rsidRPr="00EE7678">
        <w:rPr>
          <w:lang w:eastAsia="zh-CN"/>
        </w:rPr>
        <w:t>:</w:t>
      </w:r>
      <w:r>
        <w:rPr>
          <w:rFonts w:hint="eastAsia"/>
          <w:lang w:eastAsia="zh-CN"/>
        </w:rPr>
        <w:t>1</w:t>
      </w:r>
    </w:p>
    <w:p w14:paraId="608C2995" w14:textId="77777777" w:rsidR="00B8161F" w:rsidRDefault="00B8161F" w:rsidP="00B8161F">
      <w:pPr>
        <w:ind w:left="105" w:firstLine="1257"/>
        <w:rPr>
          <w:lang w:eastAsia="zh-CN"/>
        </w:rPr>
      </w:pPr>
      <w:r>
        <w:rPr>
          <w:rFonts w:hint="eastAsia"/>
          <w:lang w:eastAsia="zh-CN"/>
        </w:rPr>
        <w:t>d</w:t>
      </w:r>
      <w:r w:rsidRPr="00EE7678">
        <w:rPr>
          <w:rFonts w:hint="eastAsia"/>
          <w:lang w:eastAsia="zh-CN"/>
        </w:rPr>
        <w:t>为</w:t>
      </w:r>
      <w:r>
        <w:rPr>
          <w:rFonts w:hint="eastAsia"/>
          <w:lang w:eastAsia="zh-CN"/>
        </w:rPr>
        <w:t>5</w:t>
      </w:r>
      <w:r w:rsidRPr="00EE7678">
        <w:rPr>
          <w:lang w:eastAsia="zh-CN"/>
        </w:rPr>
        <w:t>:</w:t>
      </w:r>
      <w:r>
        <w:rPr>
          <w:rFonts w:hint="eastAsia"/>
          <w:lang w:eastAsia="zh-CN"/>
        </w:rPr>
        <w:t>1</w:t>
      </w:r>
    </w:p>
    <w:p w14:paraId="7C2433B5" w14:textId="77777777" w:rsidR="00B8161F" w:rsidRPr="00DC628E" w:rsidRDefault="00B8161F" w:rsidP="00B8161F">
      <w:pPr>
        <w:ind w:left="105" w:firstLine="1257"/>
        <w:rPr>
          <w:color w:val="000000"/>
          <w:lang w:eastAsia="zh-CN"/>
        </w:rPr>
      </w:pPr>
      <w:r>
        <w:rPr>
          <w:rFonts w:hint="eastAsia"/>
          <w:color w:val="000000"/>
          <w:lang w:eastAsia="zh-CN"/>
        </w:rPr>
        <w:t>e</w:t>
      </w:r>
      <w:r w:rsidRPr="00EE7678">
        <w:rPr>
          <w:rFonts w:hint="eastAsia"/>
          <w:color w:val="000000"/>
          <w:lang w:eastAsia="zh-CN"/>
        </w:rPr>
        <w:t>为</w:t>
      </w:r>
      <w:r>
        <w:rPr>
          <w:rFonts w:hint="eastAsia"/>
          <w:color w:val="000000"/>
          <w:lang w:eastAsia="zh-CN"/>
        </w:rPr>
        <w:t>6</w:t>
      </w:r>
      <w:r w:rsidRPr="00EE7678">
        <w:rPr>
          <w:color w:val="000000"/>
          <w:lang w:eastAsia="zh-CN"/>
        </w:rPr>
        <w:t>:</w:t>
      </w:r>
      <w:r w:rsidRPr="00DC628E">
        <w:rPr>
          <w:rFonts w:hint="eastAsia"/>
          <w:color w:val="000000"/>
          <w:lang w:eastAsia="zh-CN"/>
        </w:rPr>
        <w:t>1</w:t>
      </w:r>
    </w:p>
    <w:p w14:paraId="13E0AD41" w14:textId="77777777" w:rsidR="00B8161F" w:rsidRDefault="00B8161F" w:rsidP="00B8161F">
      <w:pPr>
        <w:ind w:left="105" w:firstLine="1257"/>
        <w:rPr>
          <w:color w:val="000000"/>
          <w:lang w:eastAsia="zh-CN"/>
        </w:rPr>
      </w:pPr>
      <w:r>
        <w:rPr>
          <w:rFonts w:hint="eastAsia"/>
          <w:color w:val="000000"/>
          <w:lang w:eastAsia="zh-CN"/>
        </w:rPr>
        <w:t>f</w:t>
      </w:r>
      <w:r w:rsidRPr="00EE7678">
        <w:rPr>
          <w:rFonts w:hint="eastAsia"/>
          <w:color w:val="000000"/>
          <w:lang w:eastAsia="zh-CN"/>
        </w:rPr>
        <w:t>为</w:t>
      </w:r>
      <w:r>
        <w:rPr>
          <w:rFonts w:hint="eastAsia"/>
          <w:color w:val="000000"/>
          <w:lang w:eastAsia="zh-CN"/>
        </w:rPr>
        <w:t>7</w:t>
      </w:r>
      <w:r w:rsidRPr="00EE7678">
        <w:rPr>
          <w:color w:val="000000"/>
          <w:lang w:eastAsia="zh-CN"/>
        </w:rPr>
        <w:t>:</w:t>
      </w:r>
      <w:r w:rsidRPr="00DC628E">
        <w:rPr>
          <w:rFonts w:hint="eastAsia"/>
          <w:color w:val="000000"/>
          <w:lang w:eastAsia="zh-CN"/>
        </w:rPr>
        <w:t>1</w:t>
      </w:r>
    </w:p>
    <w:p w14:paraId="2D634BE4" w14:textId="77777777" w:rsidR="00B8161F" w:rsidRPr="00DC628E" w:rsidRDefault="00B8161F" w:rsidP="00B8161F">
      <w:pPr>
        <w:ind w:left="105" w:firstLine="1257"/>
        <w:rPr>
          <w:color w:val="000000"/>
          <w:lang w:eastAsia="zh-CN"/>
        </w:rPr>
      </w:pPr>
      <w:r>
        <w:rPr>
          <w:rFonts w:hint="eastAsia"/>
          <w:color w:val="000000"/>
          <w:lang w:eastAsia="zh-CN"/>
        </w:rPr>
        <w:t>g</w:t>
      </w:r>
      <w:r w:rsidRPr="00EE7678">
        <w:rPr>
          <w:rFonts w:hint="eastAsia"/>
          <w:color w:val="000000"/>
          <w:lang w:eastAsia="zh-CN"/>
        </w:rPr>
        <w:t>为</w:t>
      </w:r>
      <w:r>
        <w:rPr>
          <w:rFonts w:hint="eastAsia"/>
          <w:color w:val="000000"/>
          <w:lang w:eastAsia="zh-CN"/>
        </w:rPr>
        <w:t>8</w:t>
      </w:r>
      <w:r w:rsidRPr="00EE7678">
        <w:rPr>
          <w:color w:val="000000"/>
          <w:lang w:eastAsia="zh-CN"/>
        </w:rPr>
        <w:t>:</w:t>
      </w:r>
      <w:r w:rsidRPr="00DC628E">
        <w:rPr>
          <w:rFonts w:hint="eastAsia"/>
          <w:color w:val="000000"/>
          <w:lang w:eastAsia="zh-CN"/>
        </w:rPr>
        <w:t>1</w:t>
      </w:r>
    </w:p>
    <w:p w14:paraId="556322EC" w14:textId="77777777" w:rsidR="00B8161F" w:rsidRDefault="00B8161F" w:rsidP="00B8161F">
      <w:pPr>
        <w:ind w:left="105" w:firstLine="1257"/>
        <w:rPr>
          <w:color w:val="000000"/>
          <w:lang w:eastAsia="zh-CN"/>
        </w:rPr>
      </w:pPr>
      <w:r>
        <w:rPr>
          <w:rFonts w:hint="eastAsia"/>
          <w:color w:val="000000"/>
          <w:lang w:eastAsia="zh-CN"/>
        </w:rPr>
        <w:lastRenderedPageBreak/>
        <w:t>h</w:t>
      </w:r>
      <w:r w:rsidRPr="00EE7678">
        <w:rPr>
          <w:rFonts w:hint="eastAsia"/>
          <w:color w:val="000000"/>
          <w:lang w:eastAsia="zh-CN"/>
        </w:rPr>
        <w:t>为</w:t>
      </w:r>
      <w:r>
        <w:rPr>
          <w:rFonts w:hint="eastAsia"/>
          <w:color w:val="000000"/>
          <w:lang w:eastAsia="zh-CN"/>
        </w:rPr>
        <w:t>9</w:t>
      </w:r>
      <w:r w:rsidRPr="00EE7678">
        <w:rPr>
          <w:color w:val="000000"/>
          <w:lang w:eastAsia="zh-CN"/>
        </w:rPr>
        <w:t>:</w:t>
      </w:r>
      <w:r w:rsidRPr="00DC628E">
        <w:rPr>
          <w:rFonts w:hint="eastAsia"/>
          <w:color w:val="000000"/>
          <w:lang w:eastAsia="zh-CN"/>
        </w:rPr>
        <w:t>1</w:t>
      </w:r>
    </w:p>
    <w:p w14:paraId="573FA14F" w14:textId="77777777" w:rsidR="00B8161F" w:rsidRPr="00DC628E" w:rsidRDefault="00B8161F" w:rsidP="00B8161F">
      <w:pPr>
        <w:ind w:left="105" w:firstLine="1257"/>
        <w:rPr>
          <w:color w:val="000000"/>
          <w:lang w:eastAsia="zh-CN"/>
        </w:rPr>
      </w:pPr>
      <w:proofErr w:type="spellStart"/>
      <w:r>
        <w:rPr>
          <w:rFonts w:hint="eastAsia"/>
          <w:color w:val="000000"/>
          <w:lang w:eastAsia="zh-CN"/>
        </w:rPr>
        <w:t>i</w:t>
      </w:r>
      <w:proofErr w:type="spellEnd"/>
      <w:r w:rsidRPr="00EE7678">
        <w:rPr>
          <w:rFonts w:hint="eastAsia"/>
          <w:color w:val="000000"/>
          <w:lang w:eastAsia="zh-CN"/>
        </w:rPr>
        <w:t>为</w:t>
      </w:r>
      <w:r>
        <w:rPr>
          <w:rFonts w:hint="eastAsia"/>
          <w:color w:val="000000"/>
          <w:lang w:eastAsia="zh-CN"/>
        </w:rPr>
        <w:t>10</w:t>
      </w:r>
      <w:r w:rsidRPr="00EE7678">
        <w:rPr>
          <w:color w:val="000000"/>
          <w:lang w:eastAsia="zh-CN"/>
        </w:rPr>
        <w:t>:</w:t>
      </w:r>
      <w:r w:rsidRPr="00DC628E">
        <w:rPr>
          <w:rFonts w:hint="eastAsia"/>
          <w:color w:val="000000"/>
          <w:lang w:eastAsia="zh-CN"/>
        </w:rPr>
        <w:t>1</w:t>
      </w:r>
    </w:p>
    <w:p w14:paraId="3F1C2AEB" w14:textId="77777777" w:rsidR="00833800" w:rsidRPr="00CC148C" w:rsidRDefault="00B8161F" w:rsidP="00E47843">
      <w:pPr>
        <w:rPr>
          <w:rFonts w:ascii="宋体"/>
          <w:lang w:eastAsia="zh-CN"/>
        </w:rPr>
      </w:pPr>
      <w:proofErr w:type="spellStart"/>
      <w:r>
        <w:rPr>
          <w:rFonts w:ascii="宋体" w:hint="eastAsia"/>
          <w:lang w:val="zh-CN"/>
        </w:rPr>
        <w:t>执行成功的</w:t>
      </w:r>
      <w:proofErr w:type="spellEnd"/>
      <w:r>
        <w:t>&lt;response message&gt;</w:t>
      </w:r>
      <w:proofErr w:type="spellStart"/>
      <w:r>
        <w:rPr>
          <w:rFonts w:ascii="宋体" w:hint="eastAsia"/>
          <w:lang w:val="zh-CN"/>
        </w:rPr>
        <w:t>为空</w:t>
      </w:r>
      <w:proofErr w:type="spellEnd"/>
      <w:r>
        <w:rPr>
          <w:rFonts w:ascii="宋体" w:hint="eastAsia"/>
          <w:lang w:val="zh-CN"/>
        </w:rPr>
        <w:t>。</w:t>
      </w:r>
    </w:p>
    <w:p w14:paraId="36A73D55" w14:textId="77777777" w:rsidR="00900BA2" w:rsidRPr="00CC148C" w:rsidRDefault="005F265E" w:rsidP="005F265E">
      <w:pPr>
        <w:pStyle w:val="4"/>
        <w:rPr>
          <w:lang w:eastAsia="zh-CN"/>
        </w:rPr>
      </w:pPr>
      <w:bookmarkStart w:id="9" w:name="_Toc351019270"/>
      <w:r>
        <w:rPr>
          <w:rFonts w:hint="eastAsia"/>
          <w:lang w:eastAsia="zh-CN"/>
        </w:rPr>
        <w:t>2.1.</w:t>
      </w:r>
      <w:r w:rsidR="00971CE0">
        <w:rPr>
          <w:rFonts w:hint="eastAsia"/>
          <w:lang w:eastAsia="zh-CN"/>
        </w:rPr>
        <w:t>4</w:t>
      </w:r>
      <w:r>
        <w:rPr>
          <w:rFonts w:hint="eastAsia"/>
          <w:lang w:eastAsia="zh-CN"/>
        </w:rPr>
        <w:t>.3</w:t>
      </w:r>
      <w:r w:rsidR="00900BA2" w:rsidRPr="005949A3">
        <w:rPr>
          <w:rFonts w:hint="eastAsia"/>
          <w:lang w:eastAsia="zh-CN"/>
        </w:rPr>
        <w:t>设</w:t>
      </w:r>
      <w:r w:rsidR="00900BA2">
        <w:rPr>
          <w:rFonts w:hint="eastAsia"/>
          <w:lang w:val="zh-CN" w:eastAsia="zh-CN"/>
        </w:rPr>
        <w:t>置</w:t>
      </w:r>
      <w:r w:rsidR="005F6F46" w:rsidRPr="00CC148C">
        <w:rPr>
          <w:rFonts w:hint="eastAsia"/>
          <w:lang w:eastAsia="zh-CN"/>
        </w:rPr>
        <w:t>B</w:t>
      </w:r>
      <w:r w:rsidR="005F6F46">
        <w:rPr>
          <w:rFonts w:hint="eastAsia"/>
          <w:lang w:eastAsia="zh-CN"/>
        </w:rPr>
        <w:t>-AC</w:t>
      </w:r>
      <w:r w:rsidR="00900BA2">
        <w:rPr>
          <w:rFonts w:hint="eastAsia"/>
          <w:lang w:val="zh-CN" w:eastAsia="zh-CN"/>
        </w:rPr>
        <w:t>盘端口输出</w:t>
      </w:r>
      <w:r w:rsidR="00900BA2" w:rsidRPr="00602FD6">
        <w:rPr>
          <w:rFonts w:hint="eastAsia"/>
          <w:lang w:val="zh-CN" w:eastAsia="zh-CN"/>
        </w:rPr>
        <w:t>幅度峰峰值</w:t>
      </w:r>
      <w:bookmarkEnd w:id="9"/>
    </w:p>
    <w:p w14:paraId="48E8B60D" w14:textId="77777777" w:rsidR="007D0B0C" w:rsidRDefault="007D0B0C" w:rsidP="007D0B0C">
      <w:pPr>
        <w:autoSpaceDE w:val="0"/>
        <w:autoSpaceDN w:val="0"/>
        <w:adjustRightInd w:val="0"/>
        <w:ind w:firstLine="420"/>
      </w:pPr>
      <w:proofErr w:type="spellStart"/>
      <w:r>
        <w:rPr>
          <w:rFonts w:ascii="宋体" w:hint="eastAsia"/>
          <w:lang w:val="zh-CN"/>
        </w:rPr>
        <w:t>命令格式</w:t>
      </w:r>
      <w:proofErr w:type="spellEnd"/>
      <w:r>
        <w:rPr>
          <w:rFonts w:ascii="宋体" w:hint="eastAsia"/>
        </w:rPr>
        <w:t>：</w:t>
      </w:r>
    </w:p>
    <w:p w14:paraId="229CF833" w14:textId="77777777" w:rsidR="007D0B0C" w:rsidRDefault="007D0B0C" w:rsidP="007D0B0C">
      <w:pPr>
        <w:autoSpaceDE w:val="0"/>
        <w:autoSpaceDN w:val="0"/>
        <w:adjustRightInd w:val="0"/>
        <w:ind w:firstLine="420"/>
      </w:pPr>
      <w:r>
        <w:rPr>
          <w:rFonts w:hint="eastAsia"/>
        </w:rPr>
        <w:t>SET-IGB-MAX</w:t>
      </w:r>
      <w:r>
        <w:t>:</w:t>
      </w:r>
      <w:r>
        <w:rPr>
          <w:color w:val="000000"/>
        </w:rPr>
        <w:t>[&lt;</w:t>
      </w:r>
      <w:proofErr w:type="spellStart"/>
      <w:r>
        <w:rPr>
          <w:color w:val="000000"/>
        </w:rPr>
        <w:t>tid</w:t>
      </w:r>
      <w:proofErr w:type="spellEnd"/>
      <w:r>
        <w:rPr>
          <w:color w:val="000000"/>
        </w:rPr>
        <w:t>&gt;]:</w:t>
      </w:r>
      <w:r w:rsidR="00C251D1">
        <w:rPr>
          <w:rFonts w:hint="eastAsia"/>
          <w:color w:val="000000"/>
          <w:lang w:eastAsia="zh-CN"/>
        </w:rPr>
        <w:t>[</w:t>
      </w:r>
      <w:proofErr w:type="spellStart"/>
      <w:r w:rsidR="00C251D1">
        <w:rPr>
          <w:rFonts w:hint="eastAsia"/>
          <w:color w:val="000000"/>
          <w:lang w:eastAsia="zh-CN"/>
        </w:rPr>
        <w:t>ip</w:t>
      </w:r>
      <w:proofErr w:type="spellEnd"/>
      <w:r w:rsidR="00C251D1">
        <w:rPr>
          <w:rFonts w:hint="eastAsia"/>
          <w:color w:val="000000"/>
          <w:lang w:eastAsia="zh-CN"/>
        </w:rPr>
        <w:t>]:</w:t>
      </w:r>
      <w:r>
        <w:rPr>
          <w:color w:val="000000"/>
        </w:rPr>
        <w:t>&lt;aid&gt;:&lt;</w:t>
      </w:r>
      <w:proofErr w:type="spellStart"/>
      <w:r>
        <w:rPr>
          <w:color w:val="000000"/>
        </w:rPr>
        <w:t>ctag</w:t>
      </w:r>
      <w:proofErr w:type="spellEnd"/>
      <w:r>
        <w:rPr>
          <w:color w:val="000000"/>
        </w:rPr>
        <w:t>&gt;:</w:t>
      </w:r>
      <w:r>
        <w:rPr>
          <w:rFonts w:hint="eastAsia"/>
          <w:color w:val="000000"/>
        </w:rPr>
        <w:t>&lt;password&gt;:&lt;max&gt;</w:t>
      </w:r>
      <w:r>
        <w:t>;</w:t>
      </w:r>
    </w:p>
    <w:p w14:paraId="7AEA9072" w14:textId="77777777" w:rsidR="007D0B0C" w:rsidRDefault="007D0B0C" w:rsidP="007D0B0C">
      <w:pPr>
        <w:autoSpaceDE w:val="0"/>
        <w:autoSpaceDN w:val="0"/>
        <w:adjustRightInd w:val="0"/>
        <w:ind w:firstLine="420"/>
        <w:rPr>
          <w:lang w:eastAsia="zh-CN"/>
        </w:rPr>
      </w:pPr>
      <w:r>
        <w:rPr>
          <w:rFonts w:hint="eastAsia"/>
          <w:lang w:eastAsia="zh-CN"/>
        </w:rPr>
        <w:t>说明：</w:t>
      </w:r>
    </w:p>
    <w:p w14:paraId="13B4500A" w14:textId="77777777" w:rsidR="007D0B0C" w:rsidRDefault="007D0B0C" w:rsidP="007D0B0C">
      <w:pPr>
        <w:autoSpaceDE w:val="0"/>
        <w:autoSpaceDN w:val="0"/>
        <w:adjustRightInd w:val="0"/>
        <w:ind w:firstLine="420"/>
        <w:rPr>
          <w:lang w:eastAsia="zh-CN"/>
        </w:rPr>
      </w:pPr>
      <w:r>
        <w:rPr>
          <w:rFonts w:hint="eastAsia"/>
          <w:lang w:eastAsia="zh-CN"/>
        </w:rPr>
        <w:tab/>
      </w:r>
      <w:r w:rsidRPr="001256E1">
        <w:rPr>
          <w:lang w:eastAsia="zh-CN"/>
        </w:rPr>
        <w:t>&lt;aid&gt;::=</w:t>
      </w:r>
      <w:proofErr w:type="spellStart"/>
      <w:r w:rsidR="005F49D8">
        <w:rPr>
          <w:rFonts w:hint="eastAsia"/>
          <w:color w:val="000000"/>
          <w:lang w:eastAsia="zh-CN"/>
        </w:rPr>
        <w:t>d~p</w:t>
      </w:r>
      <w:proofErr w:type="spellEnd"/>
      <w:r w:rsidR="005F49D8">
        <w:rPr>
          <w:rFonts w:hint="eastAsia"/>
          <w:color w:val="000000"/>
          <w:lang w:eastAsia="zh-CN"/>
        </w:rPr>
        <w:t xml:space="preserve">; </w:t>
      </w:r>
      <w:r w:rsidR="005F49D8">
        <w:rPr>
          <w:rFonts w:hint="eastAsia"/>
          <w:color w:val="000000"/>
          <w:lang w:eastAsia="zh-CN"/>
        </w:rPr>
        <w:t>对应</w:t>
      </w:r>
      <w:r w:rsidR="005F49D8">
        <w:rPr>
          <w:rFonts w:hint="eastAsia"/>
          <w:color w:val="000000"/>
          <w:lang w:eastAsia="zh-CN"/>
        </w:rPr>
        <w:t>4~16</w:t>
      </w:r>
      <w:r w:rsidR="005F49D8">
        <w:rPr>
          <w:rFonts w:hint="eastAsia"/>
          <w:color w:val="000000"/>
          <w:lang w:eastAsia="zh-CN"/>
        </w:rPr>
        <w:t>号槽位</w:t>
      </w:r>
      <w:r w:rsidR="005F49D8" w:rsidRPr="001256E1">
        <w:rPr>
          <w:lang w:eastAsia="zh-CN"/>
        </w:rPr>
        <w:t>;</w:t>
      </w:r>
    </w:p>
    <w:p w14:paraId="076F5565" w14:textId="77777777" w:rsidR="007D0B0C" w:rsidRDefault="007D0B0C" w:rsidP="007D0B0C">
      <w:pPr>
        <w:ind w:left="105" w:firstLine="315"/>
        <w:rPr>
          <w:lang w:eastAsia="zh-CN"/>
        </w:rPr>
      </w:pPr>
      <w:r>
        <w:rPr>
          <w:rFonts w:hint="eastAsia"/>
          <w:color w:val="000000"/>
          <w:lang w:eastAsia="zh-CN"/>
        </w:rPr>
        <w:tab/>
      </w:r>
      <w:r>
        <w:rPr>
          <w:rFonts w:hint="eastAsia"/>
          <w:lang w:eastAsia="zh-CN"/>
        </w:rPr>
        <w:t>&lt; max &gt;::=</w:t>
      </w:r>
      <w:proofErr w:type="spellStart"/>
      <w:r>
        <w:rPr>
          <w:rFonts w:hint="eastAsia"/>
          <w:lang w:eastAsia="zh-CN"/>
        </w:rPr>
        <w:t>xxxx</w:t>
      </w:r>
      <w:proofErr w:type="spellEnd"/>
      <w:r>
        <w:rPr>
          <w:rFonts w:hint="eastAsia"/>
          <w:lang w:eastAsia="zh-CN"/>
        </w:rPr>
        <w:t xml:space="preserve">  x=</w:t>
      </w:r>
      <w:proofErr w:type="spellStart"/>
      <w:r w:rsidR="00961775">
        <w:rPr>
          <w:rFonts w:hint="eastAsia"/>
          <w:lang w:eastAsia="zh-CN"/>
        </w:rPr>
        <w:t>a</w:t>
      </w:r>
      <w:r>
        <w:rPr>
          <w:rFonts w:hint="eastAsia"/>
          <w:lang w:eastAsia="zh-CN"/>
        </w:rPr>
        <w:t>~</w:t>
      </w:r>
      <w:r w:rsidR="00961775">
        <w:rPr>
          <w:rFonts w:hint="eastAsia"/>
          <w:lang w:eastAsia="zh-CN"/>
        </w:rPr>
        <w:t>e</w:t>
      </w:r>
      <w:proofErr w:type="spellEnd"/>
      <w:r>
        <w:rPr>
          <w:rFonts w:hint="eastAsia"/>
          <w:lang w:eastAsia="zh-CN"/>
        </w:rPr>
        <w:t xml:space="preserve">  4</w:t>
      </w:r>
      <w:r>
        <w:rPr>
          <w:rFonts w:hint="eastAsia"/>
          <w:lang w:eastAsia="zh-CN"/>
        </w:rPr>
        <w:t>组输出信号的幅度峰峰值</w:t>
      </w:r>
      <w:r w:rsidRPr="002723CD">
        <w:rPr>
          <w:rFonts w:hint="eastAsia"/>
          <w:lang w:eastAsia="zh-CN"/>
        </w:rPr>
        <w:t>,4</w:t>
      </w:r>
      <w:r w:rsidRPr="002723CD">
        <w:rPr>
          <w:rFonts w:hint="eastAsia"/>
          <w:lang w:eastAsia="zh-CN"/>
        </w:rPr>
        <w:t>个字节</w:t>
      </w:r>
      <w:r>
        <w:rPr>
          <w:rFonts w:hint="eastAsia"/>
          <w:lang w:eastAsia="zh-CN"/>
        </w:rPr>
        <w:t>。</w:t>
      </w:r>
    </w:p>
    <w:p w14:paraId="552BBB4A" w14:textId="77777777" w:rsidR="007D0B0C" w:rsidRDefault="00FD1438" w:rsidP="007D0B0C">
      <w:pPr>
        <w:ind w:leftChars="250" w:left="550" w:firstLine="315"/>
        <w:rPr>
          <w:lang w:eastAsia="zh-CN"/>
        </w:rPr>
      </w:pPr>
      <w:r>
        <w:rPr>
          <w:rFonts w:hint="eastAsia"/>
          <w:lang w:eastAsia="zh-CN"/>
        </w:rPr>
        <w:t>a</w:t>
      </w:r>
      <w:r w:rsidR="007D0B0C">
        <w:rPr>
          <w:rFonts w:hint="eastAsia"/>
          <w:lang w:eastAsia="zh-CN"/>
        </w:rPr>
        <w:t>为</w:t>
      </w:r>
      <w:r w:rsidR="007D0B0C">
        <w:rPr>
          <w:rFonts w:hint="eastAsia"/>
          <w:lang w:eastAsia="zh-CN"/>
        </w:rPr>
        <w:t>6V</w:t>
      </w:r>
    </w:p>
    <w:p w14:paraId="09BCD72F" w14:textId="77777777" w:rsidR="007D0B0C" w:rsidRDefault="00FD1438" w:rsidP="007D0B0C">
      <w:pPr>
        <w:ind w:leftChars="250" w:left="550" w:firstLine="315"/>
        <w:rPr>
          <w:lang w:eastAsia="zh-CN"/>
        </w:rPr>
      </w:pPr>
      <w:r>
        <w:rPr>
          <w:rFonts w:hint="eastAsia"/>
          <w:lang w:eastAsia="zh-CN"/>
        </w:rPr>
        <w:t>b</w:t>
      </w:r>
      <w:r w:rsidR="007D0B0C">
        <w:rPr>
          <w:rFonts w:hint="eastAsia"/>
          <w:lang w:eastAsia="zh-CN"/>
        </w:rPr>
        <w:t>为</w:t>
      </w:r>
      <w:r w:rsidR="007D0B0C">
        <w:rPr>
          <w:rFonts w:hint="eastAsia"/>
          <w:lang w:eastAsia="zh-CN"/>
        </w:rPr>
        <w:t>8V</w:t>
      </w:r>
    </w:p>
    <w:p w14:paraId="2C97DCA0" w14:textId="77777777" w:rsidR="007D0B0C" w:rsidRDefault="00FD1438" w:rsidP="007D0B0C">
      <w:pPr>
        <w:ind w:leftChars="250" w:left="550" w:firstLine="315"/>
        <w:rPr>
          <w:lang w:eastAsia="zh-CN"/>
        </w:rPr>
      </w:pPr>
      <w:r>
        <w:rPr>
          <w:rFonts w:hint="eastAsia"/>
          <w:lang w:eastAsia="zh-CN"/>
        </w:rPr>
        <w:t>c</w:t>
      </w:r>
      <w:r w:rsidR="007D0B0C">
        <w:rPr>
          <w:rFonts w:hint="eastAsia"/>
          <w:lang w:eastAsia="zh-CN"/>
        </w:rPr>
        <w:t>为</w:t>
      </w:r>
      <w:r w:rsidR="007D0B0C">
        <w:rPr>
          <w:rFonts w:hint="eastAsia"/>
          <w:lang w:eastAsia="zh-CN"/>
        </w:rPr>
        <w:t>10V</w:t>
      </w:r>
    </w:p>
    <w:p w14:paraId="58F7A297" w14:textId="77777777" w:rsidR="007D0B0C" w:rsidRDefault="00FD1438" w:rsidP="007D0B0C">
      <w:pPr>
        <w:ind w:leftChars="250" w:left="550" w:firstLine="315"/>
        <w:rPr>
          <w:lang w:eastAsia="zh-CN"/>
        </w:rPr>
      </w:pPr>
      <w:r>
        <w:rPr>
          <w:rFonts w:hint="eastAsia"/>
          <w:lang w:eastAsia="zh-CN"/>
        </w:rPr>
        <w:t>d</w:t>
      </w:r>
      <w:r w:rsidR="007D0B0C">
        <w:rPr>
          <w:rFonts w:hint="eastAsia"/>
          <w:lang w:eastAsia="zh-CN"/>
        </w:rPr>
        <w:t>为</w:t>
      </w:r>
      <w:r w:rsidR="007D0B0C">
        <w:rPr>
          <w:rFonts w:hint="eastAsia"/>
          <w:lang w:eastAsia="zh-CN"/>
        </w:rPr>
        <w:t>12V</w:t>
      </w:r>
    </w:p>
    <w:p w14:paraId="2F256B19" w14:textId="77777777" w:rsidR="00900BA2" w:rsidRDefault="00FD1438" w:rsidP="007D0B0C">
      <w:pPr>
        <w:ind w:firstLineChars="400" w:firstLine="880"/>
        <w:rPr>
          <w:lang w:eastAsia="zh-CN"/>
        </w:rPr>
      </w:pPr>
      <w:r>
        <w:rPr>
          <w:rFonts w:hint="eastAsia"/>
          <w:lang w:eastAsia="zh-CN"/>
        </w:rPr>
        <w:t>e</w:t>
      </w:r>
      <w:r w:rsidR="007D0B0C">
        <w:rPr>
          <w:rFonts w:hint="eastAsia"/>
          <w:lang w:eastAsia="zh-CN"/>
        </w:rPr>
        <w:t>为</w:t>
      </w:r>
      <w:r w:rsidR="007D0B0C">
        <w:rPr>
          <w:rFonts w:hint="eastAsia"/>
          <w:lang w:eastAsia="zh-CN"/>
        </w:rPr>
        <w:t>14V</w:t>
      </w:r>
    </w:p>
    <w:p w14:paraId="498A7BAB" w14:textId="77777777" w:rsidR="005F265E" w:rsidRPr="0056207C" w:rsidRDefault="005F265E" w:rsidP="005F265E">
      <w:pPr>
        <w:ind w:left="420" w:firstLine="420"/>
        <w:rPr>
          <w:rFonts w:ascii="宋体"/>
          <w:lang w:eastAsia="zh-CN"/>
        </w:rPr>
      </w:pPr>
      <w:proofErr w:type="spellStart"/>
      <w:r>
        <w:rPr>
          <w:rFonts w:ascii="宋体" w:hint="eastAsia"/>
          <w:lang w:val="zh-CN"/>
        </w:rPr>
        <w:t>执行成功的</w:t>
      </w:r>
      <w:proofErr w:type="spellEnd"/>
      <w:r>
        <w:t>&lt;response message&gt;</w:t>
      </w:r>
      <w:proofErr w:type="spellStart"/>
      <w:r>
        <w:rPr>
          <w:rFonts w:ascii="宋体" w:hint="eastAsia"/>
          <w:lang w:val="zh-CN"/>
        </w:rPr>
        <w:t>为空</w:t>
      </w:r>
      <w:proofErr w:type="spellEnd"/>
      <w:r>
        <w:rPr>
          <w:rFonts w:ascii="宋体" w:hint="eastAsia"/>
          <w:lang w:val="zh-CN"/>
        </w:rPr>
        <w:t>。</w:t>
      </w:r>
    </w:p>
    <w:p w14:paraId="60B723F0" w14:textId="77777777" w:rsidR="005F265E" w:rsidRDefault="005F265E" w:rsidP="007D0B0C">
      <w:pPr>
        <w:ind w:firstLineChars="400" w:firstLine="880"/>
        <w:rPr>
          <w:lang w:eastAsia="zh-CN"/>
        </w:rPr>
      </w:pPr>
    </w:p>
    <w:p w14:paraId="6CEA9FB4" w14:textId="77777777" w:rsidR="00AC5219" w:rsidRPr="00CC148C" w:rsidRDefault="00AC5219" w:rsidP="00AC5219">
      <w:pPr>
        <w:pStyle w:val="3"/>
        <w:rPr>
          <w:lang w:eastAsia="zh-CN"/>
        </w:rPr>
      </w:pPr>
      <w:r>
        <w:rPr>
          <w:rFonts w:hint="eastAsia"/>
          <w:lang w:eastAsia="zh-CN"/>
        </w:rPr>
        <w:t xml:space="preserve">2.1.5 </w:t>
      </w:r>
      <w:r w:rsidR="003B5745">
        <w:rPr>
          <w:rFonts w:hint="eastAsia"/>
          <w:lang w:eastAsia="zh-CN"/>
        </w:rPr>
        <w:t>NTP</w:t>
      </w:r>
      <w:r w:rsidR="003B5745">
        <w:rPr>
          <w:rFonts w:hint="eastAsia"/>
          <w:lang w:eastAsia="zh-CN"/>
        </w:rPr>
        <w:t>盘</w:t>
      </w:r>
    </w:p>
    <w:p w14:paraId="7FFD9D58" w14:textId="77777777" w:rsidR="00785028" w:rsidRPr="00785028" w:rsidRDefault="00785028" w:rsidP="00785028">
      <w:pPr>
        <w:pStyle w:val="4"/>
        <w:rPr>
          <w:lang w:eastAsia="zh-CN"/>
        </w:rPr>
      </w:pPr>
      <w:r>
        <w:rPr>
          <w:rFonts w:hint="eastAsia"/>
          <w:lang w:eastAsia="zh-CN"/>
        </w:rPr>
        <w:t>2.1.5.1</w:t>
      </w:r>
      <w:r w:rsidRPr="005949A3">
        <w:rPr>
          <w:rFonts w:hint="eastAsia"/>
          <w:lang w:eastAsia="zh-CN"/>
        </w:rPr>
        <w:t>设</w:t>
      </w:r>
      <w:r>
        <w:rPr>
          <w:rFonts w:hint="eastAsia"/>
          <w:lang w:val="zh-CN" w:eastAsia="zh-CN"/>
        </w:rPr>
        <w:t>置</w:t>
      </w:r>
      <w:r>
        <w:rPr>
          <w:rFonts w:hint="eastAsia"/>
          <w:lang w:eastAsia="zh-CN"/>
        </w:rPr>
        <w:t>NTP</w:t>
      </w:r>
      <w:r>
        <w:rPr>
          <w:rFonts w:hint="eastAsia"/>
          <w:lang w:val="zh-CN" w:eastAsia="zh-CN"/>
        </w:rPr>
        <w:t>盘网络参数</w:t>
      </w:r>
    </w:p>
    <w:p w14:paraId="3F8A3AF8" w14:textId="77777777" w:rsidR="00785028" w:rsidRPr="00382309" w:rsidRDefault="00785028" w:rsidP="00785028">
      <w:proofErr w:type="spellStart"/>
      <w:r w:rsidRPr="00382309">
        <w:rPr>
          <w:rFonts w:hint="eastAsia"/>
        </w:rPr>
        <w:t>命令格式</w:t>
      </w:r>
      <w:proofErr w:type="spellEnd"/>
      <w:r w:rsidRPr="00382309">
        <w:rPr>
          <w:rFonts w:hint="eastAsia"/>
        </w:rPr>
        <w:t>：</w:t>
      </w:r>
    </w:p>
    <w:p w14:paraId="35051BA1" w14:textId="77777777" w:rsidR="00785028" w:rsidRPr="00041F92" w:rsidRDefault="00785028" w:rsidP="00785028">
      <w:pPr>
        <w:rPr>
          <w:rFonts w:ascii="Cambria" w:eastAsia="宋体" w:hAnsi="Cambria" w:cs="Times New Roman"/>
          <w:color w:val="000000"/>
        </w:rPr>
      </w:pPr>
      <w:r w:rsidRPr="00382309">
        <w:rPr>
          <w:rFonts w:hint="eastAsia"/>
        </w:rPr>
        <w:t>SET-</w:t>
      </w:r>
      <w:r>
        <w:rPr>
          <w:rFonts w:hint="eastAsia"/>
        </w:rPr>
        <w:t>NTP</w:t>
      </w:r>
      <w:r w:rsidRPr="00382309">
        <w:rPr>
          <w:rFonts w:hint="eastAsia"/>
        </w:rPr>
        <w:t>-</w:t>
      </w:r>
      <w:r>
        <w:rPr>
          <w:rFonts w:hint="eastAsia"/>
        </w:rPr>
        <w:t>NET</w:t>
      </w:r>
      <w:r w:rsidRPr="00382309">
        <w:rPr>
          <w:rFonts w:hint="eastAsia"/>
        </w:rPr>
        <w:t>:</w:t>
      </w:r>
      <w:r w:rsidRPr="00382309">
        <w:t xml:space="preserve"> [&lt;tid&gt;]</w:t>
      </w:r>
      <w:r w:rsidR="009D544A" w:rsidRPr="00382309">
        <w:rPr>
          <w:rFonts w:hint="eastAsia"/>
        </w:rPr>
        <w:t>:</w:t>
      </w:r>
      <w:r w:rsidR="009D544A">
        <w:rPr>
          <w:rFonts w:hint="eastAsia"/>
          <w:lang w:eastAsia="zh-CN"/>
        </w:rPr>
        <w:t>[ip]</w:t>
      </w:r>
      <w:r w:rsidRPr="00382309">
        <w:rPr>
          <w:rFonts w:hint="eastAsia"/>
        </w:rPr>
        <w:t>:&lt;aid&gt;</w:t>
      </w:r>
      <w:r w:rsidR="009D544A">
        <w:rPr>
          <w:rFonts w:hint="eastAsia"/>
          <w:lang w:eastAsia="zh-CN"/>
        </w:rPr>
        <w:t>:</w:t>
      </w:r>
      <w:r w:rsidRPr="00382309">
        <w:rPr>
          <w:rFonts w:hint="eastAsia"/>
        </w:rPr>
        <w:t>&lt;ctag&gt;:&lt;password&gt;:</w:t>
      </w:r>
      <w:r w:rsidRPr="00041F92">
        <w:rPr>
          <w:rFonts w:ascii="Cambria" w:eastAsia="宋体" w:hAnsi="Cambria" w:cs="Times New Roman" w:hint="eastAsia"/>
        </w:rPr>
        <w:t>&lt;</w:t>
      </w:r>
      <w:r>
        <w:rPr>
          <w:rFonts w:ascii="Cambria" w:eastAsia="宋体" w:hAnsi="Cambria" w:cs="Times New Roman" w:hint="eastAsia"/>
        </w:rPr>
        <w:t>port</w:t>
      </w:r>
      <w:r w:rsidRPr="00041F92">
        <w:rPr>
          <w:rFonts w:ascii="Cambria" w:eastAsia="宋体" w:hAnsi="Cambria" w:cs="Times New Roman" w:hint="eastAsia"/>
        </w:rPr>
        <w:t>&gt;,&lt;ip&gt;,&lt;netmask&gt;,</w:t>
      </w:r>
      <w:r w:rsidRPr="00041F92">
        <w:rPr>
          <w:rFonts w:ascii="Cambria" w:eastAsia="宋体" w:hAnsi="Cambria" w:cs="Times New Roman"/>
          <w:color w:val="000000"/>
        </w:rPr>
        <w:t>&lt;gateway&gt;</w:t>
      </w:r>
      <w:r w:rsidRPr="00041F92">
        <w:rPr>
          <w:rFonts w:ascii="Cambria" w:eastAsia="宋体" w:hAnsi="Cambria" w:cs="Times New Roman" w:hint="eastAsia"/>
          <w:color w:val="000000"/>
        </w:rPr>
        <w:t>,</w:t>
      </w:r>
      <w:r w:rsidRPr="00041F92">
        <w:rPr>
          <w:rFonts w:ascii="Cambria" w:eastAsia="宋体" w:hAnsi="Cambria" w:cs="Times New Roman" w:hint="eastAsia"/>
        </w:rPr>
        <w:t>&lt;mac&gt;</w:t>
      </w:r>
      <w:r w:rsidRPr="00382309">
        <w:rPr>
          <w:rFonts w:hint="eastAsia"/>
        </w:rPr>
        <w:t>;</w:t>
      </w:r>
    </w:p>
    <w:p w14:paraId="2001B9AB" w14:textId="77777777" w:rsidR="00785028" w:rsidRPr="00382309" w:rsidRDefault="00785028" w:rsidP="00785028">
      <w:proofErr w:type="spellStart"/>
      <w:r w:rsidRPr="00382309">
        <w:rPr>
          <w:rFonts w:hint="eastAsia"/>
        </w:rPr>
        <w:t>命令说明</w:t>
      </w:r>
      <w:proofErr w:type="spellEnd"/>
      <w:r w:rsidRPr="00382309">
        <w:rPr>
          <w:rFonts w:hint="eastAsia"/>
        </w:rPr>
        <w:t>：</w:t>
      </w:r>
    </w:p>
    <w:p w14:paraId="7D3CA837" w14:textId="77777777" w:rsidR="00785028" w:rsidRPr="00382309" w:rsidRDefault="00785028" w:rsidP="00785028">
      <w:r w:rsidRPr="00382309">
        <w:rPr>
          <w:rFonts w:hint="eastAsia"/>
        </w:rPr>
        <w:t>&lt;aid&gt;::=</w:t>
      </w:r>
      <w:proofErr w:type="spellStart"/>
      <w:r w:rsidRPr="00382309">
        <w:rPr>
          <w:rFonts w:hint="eastAsia"/>
        </w:rPr>
        <w:t>d~p</w:t>
      </w:r>
      <w:proofErr w:type="spellEnd"/>
      <w:r w:rsidRPr="00382309">
        <w:rPr>
          <w:rFonts w:hint="eastAsia"/>
        </w:rPr>
        <w:t xml:space="preserve">; </w:t>
      </w:r>
      <w:r w:rsidRPr="00382309">
        <w:rPr>
          <w:rFonts w:hint="eastAsia"/>
        </w:rPr>
        <w:t>对应</w:t>
      </w:r>
      <w:r w:rsidRPr="00382309">
        <w:rPr>
          <w:rFonts w:hint="eastAsia"/>
        </w:rPr>
        <w:t>4~16</w:t>
      </w:r>
      <w:r w:rsidRPr="00382309">
        <w:rPr>
          <w:rFonts w:hint="eastAsia"/>
        </w:rPr>
        <w:t>号槽位。</w:t>
      </w:r>
    </w:p>
    <w:p w14:paraId="1B0E30AE" w14:textId="77777777" w:rsidR="00785028" w:rsidRDefault="00785028" w:rsidP="00785028">
      <w:r w:rsidRPr="00382309">
        <w:rPr>
          <w:rFonts w:hint="eastAsia"/>
        </w:rPr>
        <w:tab/>
        <w:t>&lt;</w:t>
      </w:r>
      <w:r>
        <w:rPr>
          <w:rFonts w:hint="eastAsia"/>
        </w:rPr>
        <w:t>port</w:t>
      </w:r>
      <w:r w:rsidRPr="00382309">
        <w:rPr>
          <w:rFonts w:hint="eastAsia"/>
        </w:rPr>
        <w:t>&gt;::=x  x=</w:t>
      </w:r>
      <w:r>
        <w:rPr>
          <w:rFonts w:hint="eastAsia"/>
        </w:rPr>
        <w:t>1</w:t>
      </w:r>
      <w:r w:rsidRPr="00382309">
        <w:rPr>
          <w:rFonts w:hint="eastAsia"/>
        </w:rPr>
        <w:t>|</w:t>
      </w:r>
      <w:r>
        <w:rPr>
          <w:rFonts w:hint="eastAsia"/>
        </w:rPr>
        <w:t>2</w:t>
      </w:r>
      <w:r w:rsidRPr="00382309">
        <w:rPr>
          <w:rFonts w:hint="eastAsia"/>
        </w:rPr>
        <w:t>|</w:t>
      </w:r>
      <w:r>
        <w:rPr>
          <w:rFonts w:hint="eastAsia"/>
        </w:rPr>
        <w:t>3</w:t>
      </w:r>
      <w:r w:rsidRPr="00382309">
        <w:rPr>
          <w:rFonts w:hint="eastAsia"/>
        </w:rPr>
        <w:t>|</w:t>
      </w:r>
      <w:r>
        <w:rPr>
          <w:rFonts w:hint="eastAsia"/>
        </w:rPr>
        <w:t>3</w:t>
      </w:r>
      <w:r w:rsidRPr="00382309">
        <w:rPr>
          <w:rFonts w:hint="eastAsia"/>
        </w:rPr>
        <w:t xml:space="preserve">  </w:t>
      </w:r>
      <w:r w:rsidRPr="00382309">
        <w:rPr>
          <w:rFonts w:hint="eastAsia"/>
        </w:rPr>
        <w:t>依次代表</w:t>
      </w:r>
      <w:r w:rsidRPr="00382309">
        <w:rPr>
          <w:rFonts w:hint="eastAsia"/>
        </w:rPr>
        <w:t>1</w:t>
      </w:r>
      <w:r w:rsidRPr="00382309">
        <w:rPr>
          <w:rFonts w:hint="eastAsia"/>
        </w:rPr>
        <w:t>～</w:t>
      </w:r>
      <w:r w:rsidRPr="00382309">
        <w:rPr>
          <w:rFonts w:hint="eastAsia"/>
        </w:rPr>
        <w:t>4</w:t>
      </w:r>
      <w:r>
        <w:rPr>
          <w:rFonts w:hint="eastAsia"/>
        </w:rPr>
        <w:t>号端口</w:t>
      </w:r>
      <w:r w:rsidRPr="00382309">
        <w:rPr>
          <w:rFonts w:hint="eastAsia"/>
        </w:rPr>
        <w:t>。</w:t>
      </w:r>
    </w:p>
    <w:p w14:paraId="0A6E4FDE" w14:textId="77777777" w:rsidR="00785028" w:rsidRDefault="00785028" w:rsidP="00785028">
      <w:pPr>
        <w:ind w:firstLine="220"/>
        <w:rPr>
          <w:color w:val="000000"/>
        </w:rPr>
      </w:pPr>
      <w:r>
        <w:rPr>
          <w:rFonts w:hint="eastAsia"/>
        </w:rPr>
        <w:tab/>
      </w:r>
      <w:r>
        <w:rPr>
          <w:color w:val="000000"/>
        </w:rPr>
        <w:t>&lt;</w:t>
      </w:r>
      <w:proofErr w:type="spellStart"/>
      <w:r>
        <w:rPr>
          <w:color w:val="000000"/>
        </w:rPr>
        <w:t>ip</w:t>
      </w:r>
      <w:proofErr w:type="spellEnd"/>
      <w:r>
        <w:rPr>
          <w:color w:val="000000"/>
        </w:rPr>
        <w:t>&gt;</w:t>
      </w:r>
      <w:r>
        <w:rPr>
          <w:rFonts w:hint="eastAsia"/>
          <w:color w:val="000000"/>
        </w:rPr>
        <w:t>表示</w:t>
      </w:r>
      <w:r>
        <w:rPr>
          <w:color w:val="000000"/>
        </w:rPr>
        <w:t>ip</w:t>
      </w:r>
      <w:r>
        <w:rPr>
          <w:rFonts w:hint="eastAsia"/>
          <w:color w:val="000000"/>
        </w:rPr>
        <w:t>地址，长度为</w:t>
      </w:r>
      <w:r>
        <w:rPr>
          <w:color w:val="000000"/>
        </w:rPr>
        <w:t>8</w:t>
      </w:r>
      <w:r>
        <w:rPr>
          <w:rFonts w:hint="eastAsia"/>
          <w:color w:val="000000"/>
        </w:rPr>
        <w:t>。</w:t>
      </w:r>
    </w:p>
    <w:p w14:paraId="44FAA428" w14:textId="77777777" w:rsidR="00785028" w:rsidRDefault="00785028" w:rsidP="00785028">
      <w:pPr>
        <w:ind w:firstLine="420"/>
        <w:rPr>
          <w:color w:val="000000"/>
          <w:lang w:eastAsia="zh-CN"/>
        </w:rPr>
      </w:pPr>
      <w:r>
        <w:rPr>
          <w:color w:val="000000"/>
          <w:lang w:eastAsia="zh-CN"/>
        </w:rPr>
        <w:t>&lt;netmask&gt;</w:t>
      </w:r>
      <w:r>
        <w:rPr>
          <w:rFonts w:hint="eastAsia"/>
          <w:color w:val="000000"/>
          <w:lang w:eastAsia="zh-CN"/>
        </w:rPr>
        <w:t>表示子网掩码，长度为</w:t>
      </w:r>
      <w:r>
        <w:rPr>
          <w:color w:val="000000"/>
          <w:lang w:eastAsia="zh-CN"/>
        </w:rPr>
        <w:t>8</w:t>
      </w:r>
      <w:r>
        <w:rPr>
          <w:rFonts w:hint="eastAsia"/>
          <w:color w:val="000000"/>
          <w:lang w:eastAsia="zh-CN"/>
        </w:rPr>
        <w:t>。</w:t>
      </w:r>
    </w:p>
    <w:p w14:paraId="5E786853" w14:textId="77777777" w:rsidR="00785028" w:rsidRDefault="00785028" w:rsidP="00785028">
      <w:pPr>
        <w:ind w:firstLine="420"/>
        <w:rPr>
          <w:color w:val="000000"/>
          <w:lang w:eastAsia="zh-CN"/>
        </w:rPr>
      </w:pPr>
      <w:r>
        <w:rPr>
          <w:color w:val="000000"/>
          <w:lang w:eastAsia="zh-CN"/>
        </w:rPr>
        <w:lastRenderedPageBreak/>
        <w:t>&lt;gateway&gt;</w:t>
      </w:r>
      <w:r>
        <w:rPr>
          <w:rFonts w:hint="eastAsia"/>
          <w:color w:val="000000"/>
          <w:lang w:eastAsia="zh-CN"/>
        </w:rPr>
        <w:t>表示网关，长度为</w:t>
      </w:r>
      <w:r>
        <w:rPr>
          <w:color w:val="000000"/>
          <w:lang w:eastAsia="zh-CN"/>
        </w:rPr>
        <w:t>8</w:t>
      </w:r>
      <w:r>
        <w:rPr>
          <w:rFonts w:hint="eastAsia"/>
          <w:color w:val="000000"/>
          <w:lang w:eastAsia="zh-CN"/>
        </w:rPr>
        <w:t>。</w:t>
      </w:r>
    </w:p>
    <w:p w14:paraId="4C47112B" w14:textId="77777777" w:rsidR="00785028" w:rsidRDefault="00785028" w:rsidP="00785028">
      <w:pPr>
        <w:ind w:firstLine="420"/>
        <w:rPr>
          <w:color w:val="000000"/>
          <w:lang w:eastAsia="zh-CN"/>
        </w:rPr>
      </w:pPr>
      <w:r>
        <w:rPr>
          <w:rFonts w:hint="eastAsia"/>
          <w:color w:val="000000"/>
          <w:lang w:eastAsia="zh-CN"/>
        </w:rPr>
        <w:t>&lt;mac&gt;</w:t>
      </w:r>
      <w:r>
        <w:rPr>
          <w:rFonts w:hint="eastAsia"/>
          <w:color w:val="000000"/>
          <w:lang w:eastAsia="zh-CN"/>
        </w:rPr>
        <w:t>表示</w:t>
      </w:r>
      <w:r>
        <w:rPr>
          <w:rFonts w:hint="eastAsia"/>
          <w:color w:val="000000"/>
          <w:lang w:eastAsia="zh-CN"/>
        </w:rPr>
        <w:t>MAC</w:t>
      </w:r>
      <w:r>
        <w:rPr>
          <w:rFonts w:hint="eastAsia"/>
          <w:color w:val="000000"/>
          <w:lang w:eastAsia="zh-CN"/>
        </w:rPr>
        <w:t>地址，长度为</w:t>
      </w:r>
      <w:r>
        <w:rPr>
          <w:rFonts w:hint="eastAsia"/>
          <w:color w:val="000000"/>
          <w:lang w:eastAsia="zh-CN"/>
        </w:rPr>
        <w:t>12</w:t>
      </w:r>
      <w:r>
        <w:rPr>
          <w:rFonts w:hint="eastAsia"/>
          <w:color w:val="000000"/>
          <w:lang w:eastAsia="zh-CN"/>
        </w:rPr>
        <w:t>。</w:t>
      </w:r>
    </w:p>
    <w:p w14:paraId="5D6A705E" w14:textId="77777777" w:rsidR="00785028" w:rsidRDefault="00785028" w:rsidP="00785028">
      <w:pPr>
        <w:ind w:firstLine="220"/>
        <w:rPr>
          <w:color w:val="000000"/>
          <w:lang w:eastAsia="zh-CN"/>
        </w:rPr>
      </w:pPr>
      <w:r>
        <w:rPr>
          <w:rFonts w:hint="eastAsia"/>
          <w:color w:val="000000"/>
          <w:lang w:eastAsia="zh-CN"/>
        </w:rPr>
        <w:t>注：</w:t>
      </w:r>
    </w:p>
    <w:p w14:paraId="5765A681" w14:textId="77777777" w:rsidR="00785028" w:rsidRDefault="00785028" w:rsidP="00785028">
      <w:pPr>
        <w:ind w:firstLine="220"/>
        <w:rPr>
          <w:color w:val="000000"/>
          <w:lang w:eastAsia="zh-CN"/>
        </w:rPr>
      </w:pPr>
      <w:r>
        <w:rPr>
          <w:rFonts w:hint="eastAsia"/>
          <w:color w:val="000000"/>
          <w:lang w:eastAsia="zh-CN"/>
        </w:rPr>
        <w:t>用</w:t>
      </w:r>
      <w:r>
        <w:rPr>
          <w:color w:val="000000"/>
          <w:lang w:eastAsia="zh-CN"/>
        </w:rPr>
        <w:t>64</w:t>
      </w:r>
      <w:r>
        <w:rPr>
          <w:rFonts w:hint="eastAsia"/>
          <w:color w:val="000000"/>
          <w:lang w:eastAsia="zh-CN"/>
        </w:rPr>
        <w:t>比特表示</w:t>
      </w:r>
      <w:r>
        <w:rPr>
          <w:color w:val="000000"/>
          <w:lang w:eastAsia="zh-CN"/>
        </w:rPr>
        <w:t>32</w:t>
      </w:r>
      <w:r>
        <w:rPr>
          <w:rFonts w:hint="eastAsia"/>
          <w:color w:val="000000"/>
          <w:lang w:eastAsia="zh-CN"/>
        </w:rPr>
        <w:t>位的地址，每</w:t>
      </w:r>
      <w:r>
        <w:rPr>
          <w:color w:val="000000"/>
          <w:lang w:eastAsia="zh-CN"/>
        </w:rPr>
        <w:t>16</w:t>
      </w:r>
      <w:r>
        <w:rPr>
          <w:rFonts w:hint="eastAsia"/>
          <w:color w:val="000000"/>
          <w:lang w:eastAsia="zh-CN"/>
        </w:rPr>
        <w:t>比特表示一个字节。</w:t>
      </w:r>
      <w:r>
        <w:rPr>
          <w:rFonts w:hint="eastAsia"/>
          <w:color w:val="000000"/>
          <w:lang w:eastAsia="zh-CN"/>
        </w:rPr>
        <w:t>MAC</w:t>
      </w:r>
      <w:r>
        <w:rPr>
          <w:rFonts w:hint="eastAsia"/>
          <w:color w:val="000000"/>
          <w:lang w:eastAsia="zh-CN"/>
        </w:rPr>
        <w:t>地址用</w:t>
      </w:r>
      <w:r>
        <w:rPr>
          <w:rFonts w:hint="eastAsia"/>
          <w:color w:val="000000"/>
          <w:lang w:eastAsia="zh-CN"/>
        </w:rPr>
        <w:t>96</w:t>
      </w:r>
      <w:r>
        <w:rPr>
          <w:rFonts w:hint="eastAsia"/>
          <w:color w:val="000000"/>
          <w:lang w:eastAsia="zh-CN"/>
        </w:rPr>
        <w:t>比特表示。每个字节的安排如下：</w:t>
      </w:r>
    </w:p>
    <w:p w14:paraId="71B19354" w14:textId="77777777" w:rsidR="00785028" w:rsidRDefault="00785028" w:rsidP="00785028">
      <w:pPr>
        <w:rPr>
          <w:vertAlign w:val="subscript"/>
          <w:lang w:eastAsia="zh-CN"/>
        </w:rPr>
      </w:pPr>
      <w:r>
        <w:rPr>
          <w:lang w:eastAsia="zh-CN"/>
        </w:rPr>
        <w:t>0100Y</w:t>
      </w:r>
      <w:r>
        <w:rPr>
          <w:vertAlign w:val="subscript"/>
          <w:lang w:eastAsia="zh-CN"/>
        </w:rPr>
        <w:t>7</w:t>
      </w:r>
      <w:r>
        <w:rPr>
          <w:lang w:eastAsia="zh-CN"/>
        </w:rPr>
        <w:t>Y</w:t>
      </w:r>
      <w:r>
        <w:rPr>
          <w:vertAlign w:val="subscript"/>
          <w:lang w:eastAsia="zh-CN"/>
        </w:rPr>
        <w:t>6</w:t>
      </w:r>
      <w:r>
        <w:rPr>
          <w:lang w:eastAsia="zh-CN"/>
        </w:rPr>
        <w:t>Y</w:t>
      </w:r>
      <w:r>
        <w:rPr>
          <w:vertAlign w:val="subscript"/>
          <w:lang w:eastAsia="zh-CN"/>
        </w:rPr>
        <w:t>5</w:t>
      </w:r>
      <w:r>
        <w:rPr>
          <w:lang w:eastAsia="zh-CN"/>
        </w:rPr>
        <w:t>Y</w:t>
      </w:r>
      <w:r>
        <w:rPr>
          <w:vertAlign w:val="subscript"/>
          <w:lang w:eastAsia="zh-CN"/>
        </w:rPr>
        <w:t>4</w:t>
      </w:r>
      <w:r>
        <w:rPr>
          <w:lang w:eastAsia="zh-CN"/>
        </w:rPr>
        <w:t>0100Y</w:t>
      </w:r>
      <w:r>
        <w:rPr>
          <w:vertAlign w:val="subscript"/>
          <w:lang w:eastAsia="zh-CN"/>
        </w:rPr>
        <w:t>3</w:t>
      </w:r>
      <w:r>
        <w:rPr>
          <w:lang w:eastAsia="zh-CN"/>
        </w:rPr>
        <w:t>Y</w:t>
      </w:r>
      <w:r>
        <w:rPr>
          <w:vertAlign w:val="subscript"/>
          <w:lang w:eastAsia="zh-CN"/>
        </w:rPr>
        <w:t>2</w:t>
      </w:r>
      <w:r>
        <w:rPr>
          <w:lang w:eastAsia="zh-CN"/>
        </w:rPr>
        <w:t>Y</w:t>
      </w:r>
      <w:r>
        <w:rPr>
          <w:vertAlign w:val="subscript"/>
          <w:lang w:eastAsia="zh-CN"/>
        </w:rPr>
        <w:t>1</w:t>
      </w:r>
      <w:r>
        <w:rPr>
          <w:lang w:eastAsia="zh-CN"/>
        </w:rPr>
        <w:t>Y</w:t>
      </w:r>
      <w:r>
        <w:rPr>
          <w:vertAlign w:val="subscript"/>
          <w:lang w:eastAsia="zh-CN"/>
        </w:rPr>
        <w:t>0</w:t>
      </w:r>
    </w:p>
    <w:p w14:paraId="446DF002" w14:textId="77777777" w:rsidR="00785028" w:rsidRDefault="00785028" w:rsidP="00785028">
      <w:pPr>
        <w:autoSpaceDE w:val="0"/>
        <w:autoSpaceDN w:val="0"/>
        <w:adjustRightInd w:val="0"/>
        <w:ind w:firstLine="420"/>
        <w:rPr>
          <w:color w:val="000000"/>
          <w:lang w:eastAsia="zh-CN"/>
        </w:rPr>
      </w:pPr>
      <w:r>
        <w:rPr>
          <w:color w:val="000000"/>
          <w:lang w:eastAsia="zh-CN"/>
        </w:rPr>
        <w:t>Y</w:t>
      </w:r>
      <w:r>
        <w:rPr>
          <w:color w:val="000000"/>
          <w:vertAlign w:val="subscript"/>
          <w:lang w:eastAsia="zh-CN"/>
        </w:rPr>
        <w:t>3</w:t>
      </w:r>
      <w:r>
        <w:rPr>
          <w:color w:val="000000"/>
          <w:lang w:eastAsia="zh-CN"/>
        </w:rPr>
        <w:t>Y</w:t>
      </w:r>
      <w:r>
        <w:rPr>
          <w:color w:val="000000"/>
          <w:vertAlign w:val="subscript"/>
          <w:lang w:eastAsia="zh-CN"/>
        </w:rPr>
        <w:t>2</w:t>
      </w:r>
      <w:r>
        <w:rPr>
          <w:color w:val="000000"/>
          <w:lang w:eastAsia="zh-CN"/>
        </w:rPr>
        <w:t>Y</w:t>
      </w:r>
      <w:r>
        <w:rPr>
          <w:color w:val="000000"/>
          <w:vertAlign w:val="subscript"/>
          <w:lang w:eastAsia="zh-CN"/>
        </w:rPr>
        <w:t>1</w:t>
      </w:r>
      <w:r>
        <w:rPr>
          <w:color w:val="000000"/>
          <w:lang w:eastAsia="zh-CN"/>
        </w:rPr>
        <w:t>Y</w:t>
      </w:r>
      <w:r>
        <w:rPr>
          <w:color w:val="000000"/>
          <w:vertAlign w:val="subscript"/>
          <w:lang w:eastAsia="zh-CN"/>
        </w:rPr>
        <w:t>0</w:t>
      </w:r>
      <w:r>
        <w:rPr>
          <w:rFonts w:ascii="宋体" w:hint="eastAsia"/>
          <w:color w:val="000000"/>
          <w:lang w:val="zh-CN" w:eastAsia="zh-CN"/>
        </w:rPr>
        <w:t>表示字节的低</w:t>
      </w:r>
      <w:r>
        <w:rPr>
          <w:color w:val="000000"/>
          <w:lang w:eastAsia="zh-CN"/>
        </w:rPr>
        <w:t>4</w:t>
      </w:r>
      <w:r>
        <w:rPr>
          <w:rFonts w:ascii="宋体" w:hint="eastAsia"/>
          <w:color w:val="000000"/>
          <w:lang w:val="zh-CN" w:eastAsia="zh-CN"/>
        </w:rPr>
        <w:t>位，</w:t>
      </w:r>
      <w:r>
        <w:rPr>
          <w:color w:val="000000"/>
          <w:lang w:eastAsia="zh-CN"/>
        </w:rPr>
        <w:t>Y</w:t>
      </w:r>
      <w:r>
        <w:rPr>
          <w:color w:val="000000"/>
          <w:vertAlign w:val="subscript"/>
          <w:lang w:eastAsia="zh-CN"/>
        </w:rPr>
        <w:t>7</w:t>
      </w:r>
      <w:r>
        <w:rPr>
          <w:color w:val="000000"/>
          <w:lang w:eastAsia="zh-CN"/>
        </w:rPr>
        <w:t>Y</w:t>
      </w:r>
      <w:r>
        <w:rPr>
          <w:color w:val="000000"/>
          <w:vertAlign w:val="subscript"/>
          <w:lang w:eastAsia="zh-CN"/>
        </w:rPr>
        <w:t>6</w:t>
      </w:r>
      <w:r>
        <w:rPr>
          <w:color w:val="000000"/>
          <w:lang w:eastAsia="zh-CN"/>
        </w:rPr>
        <w:t>Y</w:t>
      </w:r>
      <w:r>
        <w:rPr>
          <w:color w:val="000000"/>
          <w:vertAlign w:val="subscript"/>
          <w:lang w:eastAsia="zh-CN"/>
        </w:rPr>
        <w:t>5</w:t>
      </w:r>
      <w:r>
        <w:rPr>
          <w:color w:val="000000"/>
          <w:lang w:eastAsia="zh-CN"/>
        </w:rPr>
        <w:t>Y</w:t>
      </w:r>
      <w:r>
        <w:rPr>
          <w:color w:val="000000"/>
          <w:vertAlign w:val="subscript"/>
          <w:lang w:eastAsia="zh-CN"/>
        </w:rPr>
        <w:t>4</w:t>
      </w:r>
      <w:r>
        <w:rPr>
          <w:rFonts w:ascii="宋体" w:hint="eastAsia"/>
          <w:color w:val="000000"/>
          <w:lang w:val="zh-CN" w:eastAsia="zh-CN"/>
        </w:rPr>
        <w:t>表示字节的高</w:t>
      </w:r>
      <w:r>
        <w:rPr>
          <w:color w:val="000000"/>
          <w:lang w:eastAsia="zh-CN"/>
        </w:rPr>
        <w:t>4</w:t>
      </w:r>
      <w:r>
        <w:rPr>
          <w:rFonts w:ascii="宋体" w:hint="eastAsia"/>
          <w:color w:val="000000"/>
          <w:lang w:val="zh-CN" w:eastAsia="zh-CN"/>
        </w:rPr>
        <w:t>位。</w:t>
      </w:r>
    </w:p>
    <w:p w14:paraId="489D452F" w14:textId="77777777" w:rsidR="00785028" w:rsidRDefault="00785028" w:rsidP="00785028">
      <w:pPr>
        <w:ind w:firstLineChars="150" w:firstLine="330"/>
        <w:rPr>
          <w:color w:val="000000"/>
          <w:lang w:eastAsia="zh-CN"/>
        </w:rPr>
      </w:pPr>
      <w:r>
        <w:rPr>
          <w:rFonts w:hint="eastAsia"/>
          <w:color w:val="000000"/>
          <w:lang w:eastAsia="zh-CN"/>
        </w:rPr>
        <w:t>用户通过网管输入的</w:t>
      </w:r>
      <w:r>
        <w:rPr>
          <w:color w:val="000000"/>
          <w:lang w:eastAsia="zh-CN"/>
        </w:rPr>
        <w:t>IP</w:t>
      </w:r>
      <w:r>
        <w:rPr>
          <w:rFonts w:hint="eastAsia"/>
          <w:color w:val="000000"/>
          <w:lang w:eastAsia="zh-CN"/>
        </w:rPr>
        <w:t>地址应符合习惯，如：</w:t>
      </w:r>
      <w:r>
        <w:rPr>
          <w:color w:val="000000"/>
          <w:lang w:eastAsia="zh-CN"/>
        </w:rPr>
        <w:t>1</w:t>
      </w:r>
      <w:r>
        <w:rPr>
          <w:rFonts w:hint="eastAsia"/>
          <w:color w:val="000000"/>
          <w:lang w:eastAsia="zh-CN"/>
        </w:rPr>
        <w:t>92</w:t>
      </w:r>
      <w:r>
        <w:rPr>
          <w:color w:val="000000"/>
          <w:lang w:eastAsia="zh-CN"/>
        </w:rPr>
        <w:t>.1</w:t>
      </w:r>
      <w:r>
        <w:rPr>
          <w:rFonts w:hint="eastAsia"/>
          <w:color w:val="000000"/>
          <w:lang w:eastAsia="zh-CN"/>
        </w:rPr>
        <w:t>6</w:t>
      </w:r>
      <w:r>
        <w:rPr>
          <w:color w:val="000000"/>
          <w:lang w:eastAsia="zh-CN"/>
        </w:rPr>
        <w:t>8.</w:t>
      </w:r>
      <w:r>
        <w:rPr>
          <w:rFonts w:hint="eastAsia"/>
          <w:color w:val="000000"/>
          <w:lang w:eastAsia="zh-CN"/>
        </w:rPr>
        <w:t>15</w:t>
      </w:r>
      <w:r>
        <w:rPr>
          <w:color w:val="000000"/>
          <w:lang w:eastAsia="zh-CN"/>
        </w:rPr>
        <w:t>.</w:t>
      </w:r>
      <w:r>
        <w:rPr>
          <w:rFonts w:hint="eastAsia"/>
          <w:color w:val="000000"/>
          <w:lang w:eastAsia="zh-CN"/>
        </w:rPr>
        <w:t>3</w:t>
      </w:r>
      <w:r>
        <w:rPr>
          <w:color w:val="000000"/>
          <w:lang w:eastAsia="zh-CN"/>
        </w:rPr>
        <w:t>1</w:t>
      </w:r>
      <w:r>
        <w:rPr>
          <w:rFonts w:hint="eastAsia"/>
          <w:color w:val="000000"/>
          <w:lang w:eastAsia="zh-CN"/>
        </w:rPr>
        <w:t>；网管将</w:t>
      </w:r>
      <w:r>
        <w:rPr>
          <w:color w:val="000000"/>
          <w:lang w:eastAsia="zh-CN"/>
        </w:rPr>
        <w:t>IP</w:t>
      </w:r>
      <w:r>
        <w:rPr>
          <w:rFonts w:hint="eastAsia"/>
          <w:color w:val="000000"/>
          <w:lang w:eastAsia="zh-CN"/>
        </w:rPr>
        <w:t>地址转换成协议规定的格式后再转发给单盘。</w:t>
      </w:r>
    </w:p>
    <w:p w14:paraId="5473E85A" w14:textId="77777777" w:rsidR="00785028" w:rsidRPr="00041F92" w:rsidRDefault="00785028" w:rsidP="00785028">
      <w:pPr>
        <w:ind w:firstLineChars="150" w:firstLine="330"/>
        <w:rPr>
          <w:color w:val="000000"/>
          <w:lang w:eastAsia="zh-CN"/>
        </w:rPr>
      </w:pPr>
      <w:r>
        <w:rPr>
          <w:rFonts w:hint="eastAsia"/>
          <w:color w:val="000000"/>
          <w:lang w:eastAsia="zh-CN"/>
        </w:rPr>
        <w:t>不设置的参数为空，保留位置。</w:t>
      </w:r>
    </w:p>
    <w:p w14:paraId="7DA59B16" w14:textId="77777777" w:rsidR="00AC5219" w:rsidRDefault="00785028" w:rsidP="00785028">
      <w:pPr>
        <w:ind w:firstLineChars="400" w:firstLine="880"/>
        <w:rPr>
          <w:lang w:eastAsia="zh-CN"/>
        </w:rPr>
      </w:pPr>
      <w:proofErr w:type="spellStart"/>
      <w:r w:rsidRPr="00382309">
        <w:rPr>
          <w:rFonts w:hint="eastAsia"/>
        </w:rPr>
        <w:t>执行成功的</w:t>
      </w:r>
      <w:proofErr w:type="spellEnd"/>
      <w:r w:rsidRPr="00382309">
        <w:t>&lt;response message&gt;</w:t>
      </w:r>
      <w:proofErr w:type="spellStart"/>
      <w:r w:rsidRPr="00382309">
        <w:rPr>
          <w:rFonts w:hint="eastAsia"/>
        </w:rPr>
        <w:t>为空</w:t>
      </w:r>
      <w:proofErr w:type="spellEnd"/>
      <w:r w:rsidRPr="00382309">
        <w:rPr>
          <w:rFonts w:hint="eastAsia"/>
        </w:rPr>
        <w:t>。</w:t>
      </w:r>
    </w:p>
    <w:p w14:paraId="553B8564" w14:textId="77777777" w:rsidR="00AC5219" w:rsidRPr="00CC148C" w:rsidRDefault="00AC5219" w:rsidP="00AC5219">
      <w:pPr>
        <w:pStyle w:val="3"/>
        <w:rPr>
          <w:lang w:eastAsia="zh-CN"/>
        </w:rPr>
      </w:pPr>
      <w:r>
        <w:rPr>
          <w:rFonts w:hint="eastAsia"/>
          <w:lang w:eastAsia="zh-CN"/>
        </w:rPr>
        <w:t>2.1.</w:t>
      </w:r>
      <w:r w:rsidR="00244065">
        <w:rPr>
          <w:rFonts w:hint="eastAsia"/>
          <w:lang w:eastAsia="zh-CN"/>
        </w:rPr>
        <w:t>6</w:t>
      </w:r>
      <w:r>
        <w:rPr>
          <w:rFonts w:hint="eastAsia"/>
          <w:lang w:eastAsia="zh-CN"/>
        </w:rPr>
        <w:t xml:space="preserve"> </w:t>
      </w:r>
      <w:r w:rsidR="008E431C" w:rsidRPr="00CE22ED">
        <w:rPr>
          <w:rFonts w:hint="eastAsia"/>
          <w:lang w:eastAsia="zh-CN"/>
        </w:rPr>
        <w:t>NTSC</w:t>
      </w:r>
      <w:r w:rsidR="008E431C" w:rsidRPr="005F265E">
        <w:rPr>
          <w:rFonts w:hint="eastAsia"/>
          <w:lang w:val="zh-CN" w:eastAsia="zh-CN"/>
        </w:rPr>
        <w:t>盘</w:t>
      </w:r>
    </w:p>
    <w:p w14:paraId="67792478" w14:textId="77777777" w:rsidR="00975A76" w:rsidRPr="00785028" w:rsidRDefault="00975A76" w:rsidP="00975A76">
      <w:pPr>
        <w:pStyle w:val="4"/>
        <w:rPr>
          <w:lang w:eastAsia="zh-CN"/>
        </w:rPr>
      </w:pPr>
      <w:r>
        <w:rPr>
          <w:rFonts w:hint="eastAsia"/>
          <w:lang w:eastAsia="zh-CN"/>
        </w:rPr>
        <w:t>2.1.6.1</w:t>
      </w:r>
      <w:r w:rsidRPr="005949A3">
        <w:rPr>
          <w:rFonts w:hint="eastAsia"/>
          <w:lang w:eastAsia="zh-CN"/>
        </w:rPr>
        <w:t>设</w:t>
      </w:r>
      <w:r>
        <w:rPr>
          <w:rFonts w:hint="eastAsia"/>
          <w:lang w:val="zh-CN" w:eastAsia="zh-CN"/>
        </w:rPr>
        <w:t>置</w:t>
      </w:r>
      <w:r>
        <w:rPr>
          <w:rFonts w:hint="eastAsia"/>
          <w:lang w:eastAsia="zh-CN"/>
        </w:rPr>
        <w:t>NTSC</w:t>
      </w:r>
      <w:r>
        <w:rPr>
          <w:rFonts w:hint="eastAsia"/>
          <w:lang w:val="zh-CN" w:eastAsia="zh-CN"/>
        </w:rPr>
        <w:t>盘</w:t>
      </w:r>
      <w:r w:rsidR="00576EA7">
        <w:rPr>
          <w:rFonts w:hint="eastAsia"/>
          <w:lang w:val="zh-CN" w:eastAsia="zh-CN"/>
        </w:rPr>
        <w:t>光输出波长</w:t>
      </w:r>
    </w:p>
    <w:p w14:paraId="2D78F2F3" w14:textId="77777777" w:rsidR="00CE22ED" w:rsidRDefault="00CE22ED" w:rsidP="00CE22ED">
      <w:pPr>
        <w:autoSpaceDE w:val="0"/>
        <w:autoSpaceDN w:val="0"/>
        <w:adjustRightInd w:val="0"/>
        <w:ind w:firstLine="420"/>
      </w:pPr>
      <w:proofErr w:type="spellStart"/>
      <w:r>
        <w:rPr>
          <w:rFonts w:ascii="宋体" w:hint="eastAsia"/>
          <w:lang w:val="zh-CN"/>
        </w:rPr>
        <w:t>命令格式</w:t>
      </w:r>
      <w:proofErr w:type="spellEnd"/>
      <w:r>
        <w:rPr>
          <w:rFonts w:ascii="宋体" w:hint="eastAsia"/>
        </w:rPr>
        <w:t>：</w:t>
      </w:r>
    </w:p>
    <w:p w14:paraId="140D2893" w14:textId="77777777" w:rsidR="00CE22ED" w:rsidRDefault="00CE22ED" w:rsidP="00CE22ED">
      <w:pPr>
        <w:autoSpaceDE w:val="0"/>
        <w:autoSpaceDN w:val="0"/>
        <w:adjustRightInd w:val="0"/>
        <w:ind w:firstLine="420"/>
      </w:pPr>
      <w:r>
        <w:rPr>
          <w:rFonts w:hint="eastAsia"/>
        </w:rPr>
        <w:t>SET-</w:t>
      </w:r>
      <w:r>
        <w:rPr>
          <w:rFonts w:hint="eastAsia"/>
          <w:lang w:eastAsia="zh-CN"/>
        </w:rPr>
        <w:t>NTSC</w:t>
      </w:r>
      <w:r>
        <w:rPr>
          <w:rFonts w:hint="eastAsia"/>
        </w:rPr>
        <w:t>-</w:t>
      </w:r>
      <w:r>
        <w:rPr>
          <w:rFonts w:hint="eastAsia"/>
          <w:lang w:eastAsia="zh-CN"/>
        </w:rPr>
        <w:t>WL</w:t>
      </w:r>
      <w:r>
        <w:t>:</w:t>
      </w:r>
      <w:r>
        <w:rPr>
          <w:color w:val="000000"/>
        </w:rPr>
        <w:t>[&lt;</w:t>
      </w:r>
      <w:proofErr w:type="spellStart"/>
      <w:r>
        <w:rPr>
          <w:color w:val="000000"/>
        </w:rPr>
        <w:t>tid</w:t>
      </w:r>
      <w:proofErr w:type="spellEnd"/>
      <w:r>
        <w:rPr>
          <w:color w:val="000000"/>
        </w:rPr>
        <w:t>&gt;]</w:t>
      </w:r>
      <w:r>
        <w:rPr>
          <w:rFonts w:hint="eastAsia"/>
          <w:color w:val="000000"/>
          <w:lang w:eastAsia="zh-CN"/>
        </w:rPr>
        <w:t>:[</w:t>
      </w:r>
      <w:proofErr w:type="spellStart"/>
      <w:r>
        <w:rPr>
          <w:rFonts w:hint="eastAsia"/>
          <w:color w:val="000000"/>
          <w:lang w:eastAsia="zh-CN"/>
        </w:rPr>
        <w:t>ip</w:t>
      </w:r>
      <w:proofErr w:type="spellEnd"/>
      <w:r>
        <w:rPr>
          <w:rFonts w:hint="eastAsia"/>
          <w:color w:val="000000"/>
          <w:lang w:eastAsia="zh-CN"/>
        </w:rPr>
        <w:t>]</w:t>
      </w:r>
      <w:r>
        <w:rPr>
          <w:color w:val="000000"/>
        </w:rPr>
        <w:t>:&lt;aid&gt;:&lt;</w:t>
      </w:r>
      <w:proofErr w:type="spellStart"/>
      <w:r>
        <w:rPr>
          <w:color w:val="000000"/>
        </w:rPr>
        <w:t>ctag</w:t>
      </w:r>
      <w:proofErr w:type="spellEnd"/>
      <w:r>
        <w:rPr>
          <w:color w:val="000000"/>
        </w:rPr>
        <w:t>&gt;:</w:t>
      </w:r>
      <w:r>
        <w:rPr>
          <w:rFonts w:hint="eastAsia"/>
          <w:color w:val="000000"/>
        </w:rPr>
        <w:t>&lt;password&gt;:</w:t>
      </w:r>
      <w:r w:rsidR="004D2D9E">
        <w:rPr>
          <w:rFonts w:hint="eastAsia"/>
          <w:color w:val="000000"/>
          <w:lang w:eastAsia="zh-CN"/>
        </w:rPr>
        <w:t>&lt;wavelength&gt;</w:t>
      </w:r>
      <w:r>
        <w:t>;</w:t>
      </w:r>
    </w:p>
    <w:p w14:paraId="57DA5024" w14:textId="77777777" w:rsidR="00CE22ED" w:rsidRDefault="00CE22ED" w:rsidP="00A84D68">
      <w:pPr>
        <w:autoSpaceDE w:val="0"/>
        <w:autoSpaceDN w:val="0"/>
        <w:adjustRightInd w:val="0"/>
        <w:ind w:firstLine="420"/>
        <w:rPr>
          <w:lang w:eastAsia="zh-CN"/>
        </w:rPr>
      </w:pPr>
      <w:r>
        <w:rPr>
          <w:rFonts w:hint="eastAsia"/>
          <w:lang w:eastAsia="zh-CN"/>
        </w:rPr>
        <w:t>说明：</w:t>
      </w:r>
    </w:p>
    <w:p w14:paraId="6D414C84" w14:textId="77777777" w:rsidR="00AA5E19" w:rsidRDefault="00AA5E19" w:rsidP="00AA5E19">
      <w:pPr>
        <w:autoSpaceDE w:val="0"/>
        <w:autoSpaceDN w:val="0"/>
        <w:adjustRightInd w:val="0"/>
        <w:ind w:firstLineChars="390" w:firstLine="858"/>
        <w:rPr>
          <w:rFonts w:ascii="宋体"/>
          <w:color w:val="000000"/>
          <w:lang w:eastAsia="zh-CN"/>
        </w:rPr>
      </w:pPr>
      <w:r>
        <w:rPr>
          <w:rFonts w:hint="eastAsia"/>
          <w:color w:val="000000"/>
          <w:lang w:eastAsia="zh-CN"/>
        </w:rPr>
        <w:t>&lt;wavelength&gt;</w:t>
      </w:r>
      <w:r w:rsidR="00CE22ED" w:rsidRPr="003653C4">
        <w:rPr>
          <w:rFonts w:ascii="宋体" w:hint="eastAsia"/>
          <w:color w:val="000000"/>
          <w:lang w:eastAsia="zh-CN"/>
        </w:rPr>
        <w:t>::=</w:t>
      </w:r>
      <w:r>
        <w:rPr>
          <w:rFonts w:ascii="宋体" w:hint="eastAsia"/>
          <w:color w:val="000000"/>
          <w:lang w:eastAsia="zh-CN"/>
        </w:rPr>
        <w:t>输出波长</w:t>
      </w:r>
      <w:r>
        <w:rPr>
          <w:rFonts w:ascii="宋体"/>
          <w:color w:val="000000"/>
          <w:lang w:eastAsia="zh-CN"/>
        </w:rPr>
        <w:t xml:space="preserve"> </w:t>
      </w:r>
    </w:p>
    <w:p w14:paraId="7D21632E" w14:textId="77777777" w:rsidR="00CE22ED" w:rsidRPr="00CC148C" w:rsidRDefault="00CE22ED" w:rsidP="00CE22ED">
      <w:pPr>
        <w:ind w:firstLine="420"/>
        <w:rPr>
          <w:rFonts w:ascii="宋体"/>
          <w:lang w:eastAsia="zh-CN"/>
        </w:rPr>
      </w:pPr>
      <w:proofErr w:type="spellStart"/>
      <w:r>
        <w:rPr>
          <w:rFonts w:ascii="宋体" w:hint="eastAsia"/>
          <w:lang w:val="zh-CN"/>
        </w:rPr>
        <w:t>执行成功的</w:t>
      </w:r>
      <w:proofErr w:type="spellEnd"/>
      <w:r>
        <w:t>&lt;response message&gt;</w:t>
      </w:r>
      <w:proofErr w:type="spellStart"/>
      <w:r>
        <w:rPr>
          <w:rFonts w:ascii="宋体" w:hint="eastAsia"/>
          <w:lang w:val="zh-CN"/>
        </w:rPr>
        <w:t>为空</w:t>
      </w:r>
      <w:proofErr w:type="spellEnd"/>
      <w:r>
        <w:rPr>
          <w:rFonts w:ascii="宋体" w:hint="eastAsia"/>
          <w:lang w:val="zh-CN"/>
        </w:rPr>
        <w:t>。</w:t>
      </w:r>
    </w:p>
    <w:p w14:paraId="04E6C60A" w14:textId="77777777" w:rsidR="00576EA7" w:rsidRPr="00785028" w:rsidRDefault="00576EA7" w:rsidP="00576EA7">
      <w:pPr>
        <w:pStyle w:val="4"/>
        <w:rPr>
          <w:lang w:eastAsia="zh-CN"/>
        </w:rPr>
      </w:pPr>
      <w:r>
        <w:rPr>
          <w:rFonts w:hint="eastAsia"/>
          <w:lang w:eastAsia="zh-CN"/>
        </w:rPr>
        <w:t>2.1.6.2</w:t>
      </w:r>
      <w:r w:rsidRPr="005949A3">
        <w:rPr>
          <w:rFonts w:hint="eastAsia"/>
          <w:lang w:eastAsia="zh-CN"/>
        </w:rPr>
        <w:t>设</w:t>
      </w:r>
      <w:r>
        <w:rPr>
          <w:rFonts w:hint="eastAsia"/>
          <w:lang w:val="zh-CN" w:eastAsia="zh-CN"/>
        </w:rPr>
        <w:t>置</w:t>
      </w:r>
      <w:r>
        <w:rPr>
          <w:rFonts w:hint="eastAsia"/>
          <w:lang w:eastAsia="zh-CN"/>
        </w:rPr>
        <w:t>NTSC</w:t>
      </w:r>
      <w:r>
        <w:rPr>
          <w:rFonts w:hint="eastAsia"/>
          <w:lang w:val="zh-CN" w:eastAsia="zh-CN"/>
        </w:rPr>
        <w:t>盘链路实时时延</w:t>
      </w:r>
    </w:p>
    <w:p w14:paraId="24481785" w14:textId="77777777" w:rsidR="00DA67B0" w:rsidRDefault="00DA67B0" w:rsidP="00DA67B0">
      <w:pPr>
        <w:autoSpaceDE w:val="0"/>
        <w:autoSpaceDN w:val="0"/>
        <w:adjustRightInd w:val="0"/>
        <w:ind w:firstLine="420"/>
      </w:pPr>
      <w:proofErr w:type="spellStart"/>
      <w:r>
        <w:rPr>
          <w:rFonts w:ascii="宋体" w:hint="eastAsia"/>
          <w:lang w:val="zh-CN"/>
        </w:rPr>
        <w:t>命令格式</w:t>
      </w:r>
      <w:proofErr w:type="spellEnd"/>
      <w:r>
        <w:rPr>
          <w:rFonts w:ascii="宋体" w:hint="eastAsia"/>
        </w:rPr>
        <w:t>：</w:t>
      </w:r>
    </w:p>
    <w:p w14:paraId="7CBB1165" w14:textId="77777777" w:rsidR="00DA67B0" w:rsidRDefault="00DA67B0" w:rsidP="00DA67B0">
      <w:pPr>
        <w:autoSpaceDE w:val="0"/>
        <w:autoSpaceDN w:val="0"/>
        <w:adjustRightInd w:val="0"/>
        <w:ind w:firstLine="420"/>
      </w:pPr>
      <w:r>
        <w:rPr>
          <w:rFonts w:hint="eastAsia"/>
        </w:rPr>
        <w:t>SET-</w:t>
      </w:r>
      <w:r>
        <w:rPr>
          <w:rFonts w:hint="eastAsia"/>
          <w:lang w:eastAsia="zh-CN"/>
        </w:rPr>
        <w:t>NTSC</w:t>
      </w:r>
      <w:r>
        <w:rPr>
          <w:rFonts w:hint="eastAsia"/>
        </w:rPr>
        <w:t>-</w:t>
      </w:r>
      <w:r>
        <w:rPr>
          <w:rFonts w:hint="eastAsia"/>
          <w:lang w:eastAsia="zh-CN"/>
        </w:rPr>
        <w:t>DL</w:t>
      </w:r>
      <w:r>
        <w:t>:</w:t>
      </w:r>
      <w:r>
        <w:rPr>
          <w:color w:val="000000"/>
        </w:rPr>
        <w:t>[&lt;</w:t>
      </w:r>
      <w:proofErr w:type="spellStart"/>
      <w:r>
        <w:rPr>
          <w:color w:val="000000"/>
        </w:rPr>
        <w:t>tid</w:t>
      </w:r>
      <w:proofErr w:type="spellEnd"/>
      <w:r>
        <w:rPr>
          <w:color w:val="000000"/>
        </w:rPr>
        <w:t>&gt;]</w:t>
      </w:r>
      <w:r>
        <w:rPr>
          <w:rFonts w:hint="eastAsia"/>
          <w:color w:val="000000"/>
          <w:lang w:eastAsia="zh-CN"/>
        </w:rPr>
        <w:t>:[</w:t>
      </w:r>
      <w:proofErr w:type="spellStart"/>
      <w:r>
        <w:rPr>
          <w:rFonts w:hint="eastAsia"/>
          <w:color w:val="000000"/>
          <w:lang w:eastAsia="zh-CN"/>
        </w:rPr>
        <w:t>ip</w:t>
      </w:r>
      <w:proofErr w:type="spellEnd"/>
      <w:r>
        <w:rPr>
          <w:rFonts w:hint="eastAsia"/>
          <w:color w:val="000000"/>
          <w:lang w:eastAsia="zh-CN"/>
        </w:rPr>
        <w:t>]</w:t>
      </w:r>
      <w:r>
        <w:rPr>
          <w:color w:val="000000"/>
        </w:rPr>
        <w:t>:&lt;aid&gt;:&lt;</w:t>
      </w:r>
      <w:proofErr w:type="spellStart"/>
      <w:r>
        <w:rPr>
          <w:color w:val="000000"/>
        </w:rPr>
        <w:t>ctag</w:t>
      </w:r>
      <w:proofErr w:type="spellEnd"/>
      <w:r>
        <w:rPr>
          <w:color w:val="000000"/>
        </w:rPr>
        <w:t>&gt;:</w:t>
      </w:r>
      <w:r>
        <w:rPr>
          <w:rFonts w:hint="eastAsia"/>
          <w:color w:val="000000"/>
        </w:rPr>
        <w:t>&lt;password&gt;:</w:t>
      </w:r>
      <w:r>
        <w:rPr>
          <w:rFonts w:hint="eastAsia"/>
          <w:color w:val="000000"/>
          <w:lang w:eastAsia="zh-CN"/>
        </w:rPr>
        <w:t>&lt;</w:t>
      </w:r>
      <w:r w:rsidR="003F7C92">
        <w:rPr>
          <w:rFonts w:hint="eastAsia"/>
          <w:color w:val="000000"/>
          <w:lang w:eastAsia="zh-CN"/>
        </w:rPr>
        <w:t>delay</w:t>
      </w:r>
      <w:r>
        <w:rPr>
          <w:rFonts w:hint="eastAsia"/>
          <w:color w:val="000000"/>
          <w:lang w:eastAsia="zh-CN"/>
        </w:rPr>
        <w:t>&gt;</w:t>
      </w:r>
      <w:r>
        <w:t>;</w:t>
      </w:r>
    </w:p>
    <w:p w14:paraId="2F9745DB" w14:textId="77777777" w:rsidR="00DA67B0" w:rsidRDefault="00DA67B0" w:rsidP="00DA67B0">
      <w:pPr>
        <w:autoSpaceDE w:val="0"/>
        <w:autoSpaceDN w:val="0"/>
        <w:adjustRightInd w:val="0"/>
        <w:ind w:firstLine="420"/>
        <w:rPr>
          <w:lang w:eastAsia="zh-CN"/>
        </w:rPr>
      </w:pPr>
      <w:r>
        <w:rPr>
          <w:rFonts w:hint="eastAsia"/>
          <w:lang w:eastAsia="zh-CN"/>
        </w:rPr>
        <w:t>说明：</w:t>
      </w:r>
    </w:p>
    <w:p w14:paraId="595FA744" w14:textId="77777777" w:rsidR="00DA67B0" w:rsidRDefault="00DA67B0" w:rsidP="00DA67B0">
      <w:pPr>
        <w:autoSpaceDE w:val="0"/>
        <w:autoSpaceDN w:val="0"/>
        <w:adjustRightInd w:val="0"/>
        <w:ind w:firstLineChars="390" w:firstLine="858"/>
        <w:rPr>
          <w:rFonts w:ascii="宋体"/>
          <w:color w:val="000000"/>
          <w:lang w:eastAsia="zh-CN"/>
        </w:rPr>
      </w:pPr>
      <w:r>
        <w:rPr>
          <w:rFonts w:hint="eastAsia"/>
          <w:color w:val="000000"/>
          <w:lang w:eastAsia="zh-CN"/>
        </w:rPr>
        <w:t>&lt;</w:t>
      </w:r>
      <w:r w:rsidR="00EB67F3" w:rsidRPr="00EB67F3">
        <w:rPr>
          <w:rFonts w:hint="eastAsia"/>
          <w:color w:val="000000"/>
          <w:lang w:eastAsia="zh-CN"/>
        </w:rPr>
        <w:t xml:space="preserve"> </w:t>
      </w:r>
      <w:r w:rsidR="00EB67F3">
        <w:rPr>
          <w:rFonts w:hint="eastAsia"/>
          <w:color w:val="000000"/>
          <w:lang w:eastAsia="zh-CN"/>
        </w:rPr>
        <w:t xml:space="preserve">delay </w:t>
      </w:r>
      <w:r>
        <w:rPr>
          <w:rFonts w:hint="eastAsia"/>
          <w:color w:val="000000"/>
          <w:lang w:eastAsia="zh-CN"/>
        </w:rPr>
        <w:t>&gt;</w:t>
      </w:r>
      <w:r w:rsidRPr="003653C4">
        <w:rPr>
          <w:rFonts w:ascii="宋体" w:hint="eastAsia"/>
          <w:color w:val="000000"/>
          <w:lang w:eastAsia="zh-CN"/>
        </w:rPr>
        <w:t>::=</w:t>
      </w:r>
      <w:r w:rsidR="002A3ABC" w:rsidRPr="002A3ABC">
        <w:rPr>
          <w:rFonts w:ascii="宋体" w:hint="eastAsia"/>
          <w:color w:val="000000"/>
          <w:lang w:eastAsia="zh-CN"/>
        </w:rPr>
        <w:t>实时时延</w:t>
      </w:r>
      <w:r>
        <w:rPr>
          <w:rFonts w:ascii="宋体"/>
          <w:color w:val="000000"/>
          <w:lang w:eastAsia="zh-CN"/>
        </w:rPr>
        <w:t xml:space="preserve"> </w:t>
      </w:r>
    </w:p>
    <w:p w14:paraId="45A0CB32" w14:textId="77777777" w:rsidR="00DA67B0" w:rsidRPr="00CC148C" w:rsidRDefault="00DA67B0" w:rsidP="00DA67B0">
      <w:pPr>
        <w:ind w:firstLine="420"/>
        <w:rPr>
          <w:rFonts w:ascii="宋体"/>
          <w:lang w:eastAsia="zh-CN"/>
        </w:rPr>
      </w:pPr>
      <w:proofErr w:type="spellStart"/>
      <w:r>
        <w:rPr>
          <w:rFonts w:ascii="宋体" w:hint="eastAsia"/>
          <w:lang w:val="zh-CN"/>
        </w:rPr>
        <w:t>执行成功的</w:t>
      </w:r>
      <w:proofErr w:type="spellEnd"/>
      <w:r>
        <w:t>&lt;response message&gt;</w:t>
      </w:r>
      <w:proofErr w:type="spellStart"/>
      <w:r>
        <w:rPr>
          <w:rFonts w:ascii="宋体" w:hint="eastAsia"/>
          <w:lang w:val="zh-CN"/>
        </w:rPr>
        <w:t>为空</w:t>
      </w:r>
      <w:proofErr w:type="spellEnd"/>
      <w:r>
        <w:rPr>
          <w:rFonts w:ascii="宋体" w:hint="eastAsia"/>
          <w:lang w:val="zh-CN"/>
        </w:rPr>
        <w:t>。</w:t>
      </w:r>
    </w:p>
    <w:p w14:paraId="44A021CB" w14:textId="77777777" w:rsidR="00576EA7" w:rsidRPr="00576EA7" w:rsidRDefault="00576EA7" w:rsidP="007D0B0C">
      <w:pPr>
        <w:ind w:firstLineChars="400" w:firstLine="880"/>
        <w:rPr>
          <w:lang w:eastAsia="zh-CN"/>
        </w:rPr>
      </w:pPr>
    </w:p>
    <w:p w14:paraId="4E3D4069" w14:textId="77777777" w:rsidR="001B2C97" w:rsidRPr="00CC148C" w:rsidRDefault="001B2C97" w:rsidP="001B2C97">
      <w:pPr>
        <w:pStyle w:val="3"/>
        <w:rPr>
          <w:lang w:eastAsia="zh-CN"/>
        </w:rPr>
      </w:pPr>
      <w:r w:rsidRPr="001C255F">
        <w:rPr>
          <w:rFonts w:hint="eastAsia"/>
          <w:lang w:eastAsia="zh-CN"/>
        </w:rPr>
        <w:t>2.1.</w:t>
      </w:r>
      <w:r w:rsidR="00E018BD">
        <w:rPr>
          <w:rFonts w:hint="eastAsia"/>
          <w:lang w:eastAsia="zh-CN"/>
        </w:rPr>
        <w:t>7</w:t>
      </w:r>
      <w:r w:rsidR="00724799">
        <w:rPr>
          <w:rFonts w:hint="eastAsia"/>
          <w:lang w:eastAsia="zh-CN"/>
        </w:rPr>
        <w:t xml:space="preserve"> </w:t>
      </w:r>
      <w:r>
        <w:rPr>
          <w:rFonts w:hint="eastAsia"/>
          <w:lang w:val="zh-CN" w:eastAsia="zh-CN"/>
        </w:rPr>
        <w:t>单盘其他命令</w:t>
      </w:r>
    </w:p>
    <w:p w14:paraId="1EDCE9EB" w14:textId="77777777" w:rsidR="00CA7EC2" w:rsidRPr="00CC148C" w:rsidRDefault="00CA7EC2" w:rsidP="001B2C97">
      <w:pPr>
        <w:pStyle w:val="4"/>
        <w:rPr>
          <w:lang w:eastAsia="zh-CN"/>
        </w:rPr>
      </w:pPr>
      <w:r w:rsidRPr="00CC148C">
        <w:rPr>
          <w:rFonts w:hint="eastAsia"/>
          <w:lang w:eastAsia="zh-CN"/>
        </w:rPr>
        <w:lastRenderedPageBreak/>
        <w:t>2.1.</w:t>
      </w:r>
      <w:r w:rsidR="00E018BD">
        <w:rPr>
          <w:rFonts w:hint="eastAsia"/>
          <w:lang w:eastAsia="zh-CN"/>
        </w:rPr>
        <w:t>7</w:t>
      </w:r>
      <w:r w:rsidR="001B2C97">
        <w:rPr>
          <w:rFonts w:hint="eastAsia"/>
          <w:lang w:eastAsia="zh-CN"/>
        </w:rPr>
        <w:t>.1</w:t>
      </w:r>
      <w:r>
        <w:rPr>
          <w:rFonts w:hint="eastAsia"/>
          <w:lang w:val="zh-CN" w:eastAsia="zh-CN"/>
        </w:rPr>
        <w:t>设置单盘复位命令</w:t>
      </w:r>
    </w:p>
    <w:p w14:paraId="1C0693D2" w14:textId="77777777" w:rsidR="00235A17" w:rsidRPr="00235A17" w:rsidRDefault="00235A17" w:rsidP="00235A17">
      <w:pPr>
        <w:ind w:right="-154"/>
        <w:rPr>
          <w:rFonts w:ascii="宋体"/>
          <w:lang w:eastAsia="zh-CN"/>
        </w:rPr>
      </w:pPr>
      <w:r>
        <w:rPr>
          <w:rFonts w:ascii="宋体" w:hint="eastAsia"/>
          <w:lang w:val="zh-CN" w:eastAsia="zh-CN"/>
        </w:rPr>
        <w:t>命令格式</w:t>
      </w:r>
      <w:r w:rsidRPr="00235A17">
        <w:rPr>
          <w:rFonts w:ascii="宋体" w:hint="eastAsia"/>
          <w:lang w:eastAsia="zh-CN"/>
        </w:rPr>
        <w:t>：</w:t>
      </w:r>
    </w:p>
    <w:p w14:paraId="4361A2A6" w14:textId="77777777" w:rsidR="00235A17" w:rsidRDefault="00235A17" w:rsidP="00235A17">
      <w:pPr>
        <w:ind w:right="-154"/>
        <w:rPr>
          <w:color w:val="000000"/>
        </w:rPr>
      </w:pPr>
      <w:r>
        <w:rPr>
          <w:rFonts w:hint="eastAsia"/>
          <w:color w:val="000000"/>
        </w:rPr>
        <w:t>SET-RESET:</w:t>
      </w:r>
      <w:r>
        <w:rPr>
          <w:color w:val="000000"/>
        </w:rPr>
        <w:t xml:space="preserve"> [&lt;</w:t>
      </w:r>
      <w:proofErr w:type="spellStart"/>
      <w:r>
        <w:rPr>
          <w:color w:val="000000"/>
        </w:rPr>
        <w:t>tid</w:t>
      </w:r>
      <w:proofErr w:type="spellEnd"/>
      <w:r>
        <w:rPr>
          <w:color w:val="000000"/>
        </w:rPr>
        <w:t>&gt;]</w:t>
      </w:r>
      <w:r>
        <w:rPr>
          <w:rFonts w:hint="eastAsia"/>
          <w:color w:val="000000"/>
        </w:rPr>
        <w:t>:</w:t>
      </w:r>
      <w:r w:rsidR="00AA56C8">
        <w:rPr>
          <w:rFonts w:hint="eastAsia"/>
          <w:color w:val="000000"/>
          <w:lang w:eastAsia="zh-CN"/>
        </w:rPr>
        <w:t>[</w:t>
      </w:r>
      <w:proofErr w:type="spellStart"/>
      <w:r w:rsidR="00AA56C8">
        <w:rPr>
          <w:rFonts w:hint="eastAsia"/>
          <w:color w:val="000000"/>
          <w:lang w:eastAsia="zh-CN"/>
        </w:rPr>
        <w:t>ip</w:t>
      </w:r>
      <w:proofErr w:type="spellEnd"/>
      <w:r w:rsidR="00AA56C8">
        <w:rPr>
          <w:rFonts w:hint="eastAsia"/>
          <w:color w:val="000000"/>
          <w:lang w:eastAsia="zh-CN"/>
        </w:rPr>
        <w:t>]:</w:t>
      </w:r>
      <w:r>
        <w:rPr>
          <w:rFonts w:hint="eastAsia"/>
          <w:color w:val="000000"/>
        </w:rPr>
        <w:t>&lt;aid&gt;:&lt;</w:t>
      </w:r>
      <w:proofErr w:type="spellStart"/>
      <w:r>
        <w:rPr>
          <w:rFonts w:hint="eastAsia"/>
          <w:color w:val="000000"/>
        </w:rPr>
        <w:t>ctag</w:t>
      </w:r>
      <w:proofErr w:type="spellEnd"/>
      <w:r>
        <w:rPr>
          <w:rFonts w:hint="eastAsia"/>
          <w:color w:val="000000"/>
        </w:rPr>
        <w:t>&gt;:&lt;password&gt;:;</w:t>
      </w:r>
    </w:p>
    <w:p w14:paraId="13A99F76" w14:textId="77777777" w:rsidR="00235A17" w:rsidRDefault="00235A17" w:rsidP="00235A17">
      <w:pPr>
        <w:autoSpaceDE w:val="0"/>
        <w:autoSpaceDN w:val="0"/>
        <w:adjustRightInd w:val="0"/>
        <w:rPr>
          <w:lang w:eastAsia="zh-CN"/>
        </w:rPr>
      </w:pPr>
      <w:r>
        <w:rPr>
          <w:rFonts w:ascii="宋体" w:hint="eastAsia"/>
          <w:lang w:val="zh-CN" w:eastAsia="zh-CN"/>
        </w:rPr>
        <w:t>命令说明：</w:t>
      </w:r>
    </w:p>
    <w:p w14:paraId="6D572D95" w14:textId="77777777" w:rsidR="00CA7EC2" w:rsidRDefault="00235A17" w:rsidP="00235A17">
      <w:pPr>
        <w:rPr>
          <w:color w:val="000000"/>
          <w:lang w:eastAsia="zh-CN"/>
        </w:rPr>
      </w:pPr>
      <w:r>
        <w:rPr>
          <w:rFonts w:hint="eastAsia"/>
          <w:color w:val="000000"/>
          <w:lang w:eastAsia="zh-CN"/>
        </w:rPr>
        <w:t>&lt;aid&gt;::=</w:t>
      </w:r>
      <w:proofErr w:type="spellStart"/>
      <w:r w:rsidR="005F49D8">
        <w:rPr>
          <w:rFonts w:hint="eastAsia"/>
          <w:color w:val="000000"/>
          <w:lang w:eastAsia="zh-CN"/>
        </w:rPr>
        <w:t>c</w:t>
      </w:r>
      <w:r>
        <w:rPr>
          <w:rFonts w:hint="eastAsia"/>
          <w:color w:val="000000"/>
          <w:lang w:eastAsia="zh-CN"/>
        </w:rPr>
        <w:t>~</w:t>
      </w:r>
      <w:r w:rsidR="005F49D8">
        <w:rPr>
          <w:rFonts w:hint="eastAsia"/>
          <w:color w:val="000000"/>
          <w:lang w:eastAsia="zh-CN"/>
        </w:rPr>
        <w:t>r</w:t>
      </w:r>
      <w:proofErr w:type="spellEnd"/>
      <w:r>
        <w:rPr>
          <w:rFonts w:hint="eastAsia"/>
          <w:color w:val="000000"/>
          <w:lang w:eastAsia="zh-CN"/>
        </w:rPr>
        <w:t xml:space="preserve">;  </w:t>
      </w:r>
      <w:r w:rsidR="005F49D8">
        <w:rPr>
          <w:rFonts w:hint="eastAsia"/>
          <w:color w:val="000000"/>
          <w:lang w:eastAsia="zh-CN"/>
        </w:rPr>
        <w:t>3</w:t>
      </w:r>
      <w:r>
        <w:rPr>
          <w:rFonts w:hint="eastAsia"/>
          <w:color w:val="000000"/>
          <w:lang w:eastAsia="zh-CN"/>
        </w:rPr>
        <w:t>~1</w:t>
      </w:r>
      <w:r w:rsidR="005F49D8">
        <w:rPr>
          <w:rFonts w:hint="eastAsia"/>
          <w:color w:val="000000"/>
          <w:lang w:eastAsia="zh-CN"/>
        </w:rPr>
        <w:t>8</w:t>
      </w:r>
      <w:r>
        <w:rPr>
          <w:rFonts w:hint="eastAsia"/>
          <w:color w:val="000000"/>
          <w:lang w:eastAsia="zh-CN"/>
        </w:rPr>
        <w:t>号槽位。</w:t>
      </w:r>
    </w:p>
    <w:p w14:paraId="447CA46A" w14:textId="77777777" w:rsidR="002D5648" w:rsidRDefault="001B2C97" w:rsidP="001B2C97">
      <w:pPr>
        <w:pStyle w:val="4"/>
        <w:rPr>
          <w:lang w:eastAsia="zh-CN"/>
        </w:rPr>
      </w:pPr>
      <w:r>
        <w:rPr>
          <w:rFonts w:hint="eastAsia"/>
          <w:lang w:eastAsia="zh-CN"/>
        </w:rPr>
        <w:t>2.1.</w:t>
      </w:r>
      <w:r w:rsidR="00E018BD">
        <w:rPr>
          <w:rFonts w:hint="eastAsia"/>
          <w:lang w:eastAsia="zh-CN"/>
        </w:rPr>
        <w:t>7</w:t>
      </w:r>
      <w:r>
        <w:rPr>
          <w:rFonts w:hint="eastAsia"/>
          <w:lang w:eastAsia="zh-CN"/>
        </w:rPr>
        <w:t>.2</w:t>
      </w:r>
      <w:r w:rsidR="002D5648">
        <w:rPr>
          <w:rFonts w:hint="eastAsia"/>
          <w:lang w:eastAsia="zh-CN"/>
        </w:rPr>
        <w:t>设置单盘软件升级</w:t>
      </w:r>
    </w:p>
    <w:p w14:paraId="7CBC56F0" w14:textId="77777777" w:rsidR="002D5648" w:rsidRDefault="002D5648" w:rsidP="002D5648">
      <w:pPr>
        <w:rPr>
          <w:lang w:eastAsia="zh-CN"/>
        </w:rPr>
      </w:pPr>
      <w:r>
        <w:rPr>
          <w:rFonts w:hint="eastAsia"/>
          <w:lang w:eastAsia="zh-CN"/>
        </w:rPr>
        <w:t>命令格式</w:t>
      </w:r>
      <w:r w:rsidR="005B21B1">
        <w:rPr>
          <w:rFonts w:hint="eastAsia"/>
          <w:lang w:eastAsia="zh-CN"/>
        </w:rPr>
        <w:t>：</w:t>
      </w:r>
    </w:p>
    <w:p w14:paraId="60602C9F" w14:textId="77777777" w:rsidR="00EE508A" w:rsidRDefault="00EE508A" w:rsidP="00EE508A">
      <w:pPr>
        <w:ind w:right="-154"/>
        <w:rPr>
          <w:color w:val="000000"/>
        </w:rPr>
      </w:pPr>
      <w:r>
        <w:rPr>
          <w:rFonts w:hint="eastAsia"/>
          <w:color w:val="000000"/>
        </w:rPr>
        <w:t>SET-</w:t>
      </w:r>
      <w:r w:rsidR="009A0ACA">
        <w:rPr>
          <w:rFonts w:hint="eastAsia"/>
          <w:color w:val="000000"/>
          <w:lang w:eastAsia="zh-CN"/>
        </w:rPr>
        <w:t>UPDATE</w:t>
      </w:r>
      <w:r>
        <w:rPr>
          <w:rFonts w:hint="eastAsia"/>
          <w:color w:val="000000"/>
        </w:rPr>
        <w:t>:</w:t>
      </w:r>
      <w:r>
        <w:rPr>
          <w:color w:val="000000"/>
        </w:rPr>
        <w:t xml:space="preserve"> [&lt;</w:t>
      </w:r>
      <w:proofErr w:type="spellStart"/>
      <w:r>
        <w:rPr>
          <w:color w:val="000000"/>
        </w:rPr>
        <w:t>tid</w:t>
      </w:r>
      <w:proofErr w:type="spellEnd"/>
      <w:r>
        <w:rPr>
          <w:color w:val="000000"/>
        </w:rPr>
        <w:t>&gt;]</w:t>
      </w:r>
      <w:r>
        <w:rPr>
          <w:rFonts w:hint="eastAsia"/>
          <w:color w:val="000000"/>
        </w:rPr>
        <w:t>:</w:t>
      </w:r>
      <w:r w:rsidR="00AA56C8">
        <w:rPr>
          <w:rFonts w:hint="eastAsia"/>
          <w:color w:val="000000"/>
          <w:lang w:eastAsia="zh-CN"/>
        </w:rPr>
        <w:t>[</w:t>
      </w:r>
      <w:proofErr w:type="spellStart"/>
      <w:r w:rsidR="00AA56C8">
        <w:rPr>
          <w:rFonts w:hint="eastAsia"/>
          <w:color w:val="000000"/>
          <w:lang w:eastAsia="zh-CN"/>
        </w:rPr>
        <w:t>ip</w:t>
      </w:r>
      <w:proofErr w:type="spellEnd"/>
      <w:r w:rsidR="00AA56C8">
        <w:rPr>
          <w:rFonts w:hint="eastAsia"/>
          <w:color w:val="000000"/>
          <w:lang w:eastAsia="zh-CN"/>
        </w:rPr>
        <w:t>]:</w:t>
      </w:r>
      <w:r>
        <w:rPr>
          <w:rFonts w:hint="eastAsia"/>
          <w:color w:val="000000"/>
        </w:rPr>
        <w:t>&lt;aid&gt;:&lt;</w:t>
      </w:r>
      <w:proofErr w:type="spellStart"/>
      <w:r>
        <w:rPr>
          <w:rFonts w:hint="eastAsia"/>
          <w:color w:val="000000"/>
        </w:rPr>
        <w:t>ctag</w:t>
      </w:r>
      <w:proofErr w:type="spellEnd"/>
      <w:r>
        <w:rPr>
          <w:rFonts w:hint="eastAsia"/>
          <w:color w:val="000000"/>
        </w:rPr>
        <w:t>&gt;:&lt;password&gt;:</w:t>
      </w:r>
      <w:proofErr w:type="spellStart"/>
      <w:r w:rsidR="00377D40">
        <w:rPr>
          <w:rFonts w:hint="eastAsia"/>
          <w:color w:val="000000"/>
          <w:lang w:eastAsia="zh-CN"/>
        </w:rPr>
        <w:t>type,length</w:t>
      </w:r>
      <w:r w:rsidR="002A45B6">
        <w:rPr>
          <w:rFonts w:hint="eastAsia"/>
          <w:color w:val="000000"/>
          <w:lang w:eastAsia="zh-CN"/>
        </w:rPr>
        <w:t>,data</w:t>
      </w:r>
      <w:proofErr w:type="spellEnd"/>
      <w:r>
        <w:rPr>
          <w:rFonts w:hint="eastAsia"/>
          <w:color w:val="000000"/>
        </w:rPr>
        <w:t>;</w:t>
      </w:r>
    </w:p>
    <w:p w14:paraId="649CBE47" w14:textId="77777777" w:rsidR="00EE508A" w:rsidRDefault="00EE508A" w:rsidP="00EE508A">
      <w:pPr>
        <w:autoSpaceDE w:val="0"/>
        <w:autoSpaceDN w:val="0"/>
        <w:adjustRightInd w:val="0"/>
        <w:rPr>
          <w:lang w:eastAsia="zh-CN"/>
        </w:rPr>
      </w:pPr>
      <w:r>
        <w:rPr>
          <w:rFonts w:ascii="宋体" w:hint="eastAsia"/>
          <w:lang w:val="zh-CN" w:eastAsia="zh-CN"/>
        </w:rPr>
        <w:t>命令说明</w:t>
      </w:r>
      <w:r w:rsidRPr="003B2436">
        <w:rPr>
          <w:rFonts w:ascii="宋体" w:hint="eastAsia"/>
          <w:lang w:eastAsia="zh-CN"/>
        </w:rPr>
        <w:t>：</w:t>
      </w:r>
    </w:p>
    <w:p w14:paraId="6C3CA6EC" w14:textId="77777777" w:rsidR="005B21B1" w:rsidRDefault="00EE508A" w:rsidP="00EE508A">
      <w:pPr>
        <w:rPr>
          <w:color w:val="000000"/>
          <w:lang w:eastAsia="zh-CN"/>
        </w:rPr>
      </w:pPr>
      <w:r>
        <w:rPr>
          <w:rFonts w:hint="eastAsia"/>
          <w:color w:val="000000"/>
          <w:lang w:eastAsia="zh-CN"/>
        </w:rPr>
        <w:t xml:space="preserve">&lt;aid&gt;::= </w:t>
      </w:r>
      <w:proofErr w:type="spellStart"/>
      <w:r w:rsidR="00DE344C">
        <w:rPr>
          <w:rFonts w:hint="eastAsia"/>
          <w:color w:val="000000"/>
          <w:lang w:eastAsia="zh-CN"/>
        </w:rPr>
        <w:t>c~r</w:t>
      </w:r>
      <w:proofErr w:type="spellEnd"/>
      <w:r w:rsidR="00DE344C">
        <w:rPr>
          <w:rFonts w:hint="eastAsia"/>
          <w:color w:val="000000"/>
          <w:lang w:eastAsia="zh-CN"/>
        </w:rPr>
        <w:t>;  3~18</w:t>
      </w:r>
      <w:r w:rsidR="00DE344C">
        <w:rPr>
          <w:rFonts w:hint="eastAsia"/>
          <w:color w:val="000000"/>
          <w:lang w:eastAsia="zh-CN"/>
        </w:rPr>
        <w:t>号槽位。</w:t>
      </w:r>
    </w:p>
    <w:p w14:paraId="6DDC929C" w14:textId="77777777" w:rsidR="007C57F6" w:rsidRDefault="007C57F6" w:rsidP="00EE508A">
      <w:pPr>
        <w:rPr>
          <w:color w:val="000000"/>
          <w:lang w:eastAsia="zh-CN"/>
        </w:rPr>
      </w:pPr>
      <w:r>
        <w:rPr>
          <w:rFonts w:hint="eastAsia"/>
          <w:color w:val="000000"/>
          <w:lang w:eastAsia="zh-CN"/>
        </w:rPr>
        <w:t>&lt;type&gt;::=0|1,0</w:t>
      </w:r>
      <w:r>
        <w:rPr>
          <w:rFonts w:hint="eastAsia"/>
          <w:color w:val="000000"/>
          <w:lang w:eastAsia="zh-CN"/>
        </w:rPr>
        <w:t>表示</w:t>
      </w:r>
      <w:r>
        <w:rPr>
          <w:rFonts w:hint="eastAsia"/>
          <w:color w:val="000000"/>
          <w:lang w:eastAsia="zh-CN"/>
        </w:rPr>
        <w:t>FPGA</w:t>
      </w:r>
      <w:r>
        <w:rPr>
          <w:rFonts w:hint="eastAsia"/>
          <w:color w:val="000000"/>
          <w:lang w:eastAsia="zh-CN"/>
        </w:rPr>
        <w:t>升级，</w:t>
      </w:r>
      <w:r>
        <w:rPr>
          <w:rFonts w:hint="eastAsia"/>
          <w:color w:val="000000"/>
          <w:lang w:eastAsia="zh-CN"/>
        </w:rPr>
        <w:t>1</w:t>
      </w:r>
      <w:r>
        <w:rPr>
          <w:rFonts w:hint="eastAsia"/>
          <w:color w:val="000000"/>
          <w:lang w:eastAsia="zh-CN"/>
        </w:rPr>
        <w:t>表示</w:t>
      </w:r>
      <w:r w:rsidR="003E1CA8">
        <w:rPr>
          <w:rFonts w:hint="eastAsia"/>
          <w:color w:val="000000"/>
          <w:lang w:eastAsia="zh-CN"/>
        </w:rPr>
        <w:t>MCU</w:t>
      </w:r>
      <w:r>
        <w:rPr>
          <w:rFonts w:hint="eastAsia"/>
          <w:color w:val="000000"/>
          <w:lang w:eastAsia="zh-CN"/>
        </w:rPr>
        <w:t>软件升级</w:t>
      </w:r>
      <w:r w:rsidR="003E1CA8">
        <w:rPr>
          <w:rFonts w:hint="eastAsia"/>
          <w:color w:val="000000"/>
          <w:lang w:eastAsia="zh-CN"/>
        </w:rPr>
        <w:t>。</w:t>
      </w:r>
    </w:p>
    <w:p w14:paraId="41F153A6" w14:textId="77777777" w:rsidR="003E1CA8" w:rsidRDefault="003E1CA8" w:rsidP="00EE508A">
      <w:pPr>
        <w:rPr>
          <w:color w:val="000000"/>
          <w:lang w:eastAsia="zh-CN"/>
        </w:rPr>
      </w:pPr>
      <w:r>
        <w:rPr>
          <w:rFonts w:hint="eastAsia"/>
          <w:color w:val="000000"/>
          <w:lang w:eastAsia="zh-CN"/>
        </w:rPr>
        <w:t>&lt;length&gt;::=</w:t>
      </w:r>
      <w:r>
        <w:rPr>
          <w:rFonts w:hint="eastAsia"/>
          <w:color w:val="000000"/>
          <w:lang w:eastAsia="zh-CN"/>
        </w:rPr>
        <w:t>升级文件的长度（字节数）。</w:t>
      </w:r>
    </w:p>
    <w:p w14:paraId="6222CD36" w14:textId="77777777" w:rsidR="003E1CA8" w:rsidRDefault="003E1CA8" w:rsidP="00EE508A">
      <w:pPr>
        <w:rPr>
          <w:color w:val="000000"/>
          <w:lang w:eastAsia="zh-CN"/>
        </w:rPr>
      </w:pPr>
      <w:r>
        <w:rPr>
          <w:rFonts w:hint="eastAsia"/>
          <w:color w:val="000000"/>
          <w:lang w:eastAsia="zh-CN"/>
        </w:rPr>
        <w:t>&lt;data&gt;::=</w:t>
      </w:r>
      <w:r>
        <w:rPr>
          <w:rFonts w:hint="eastAsia"/>
          <w:color w:val="000000"/>
          <w:lang w:eastAsia="zh-CN"/>
        </w:rPr>
        <w:t>升级数据。</w:t>
      </w:r>
    </w:p>
    <w:p w14:paraId="6C277C83" w14:textId="77777777" w:rsidR="009038F0" w:rsidRPr="002D5648" w:rsidRDefault="009038F0" w:rsidP="009038F0">
      <w:pPr>
        <w:rPr>
          <w:lang w:eastAsia="zh-CN"/>
        </w:rPr>
      </w:pPr>
    </w:p>
    <w:p w14:paraId="41E09D02" w14:textId="77777777" w:rsidR="004E6B94" w:rsidRDefault="0033423D" w:rsidP="0033423D">
      <w:pPr>
        <w:pStyle w:val="2"/>
        <w:rPr>
          <w:lang w:eastAsia="zh-CN"/>
        </w:rPr>
      </w:pPr>
      <w:r>
        <w:rPr>
          <w:rFonts w:hint="eastAsia"/>
          <w:lang w:eastAsia="zh-CN"/>
        </w:rPr>
        <w:t xml:space="preserve">2.2 </w:t>
      </w:r>
      <w:r>
        <w:rPr>
          <w:rFonts w:hint="eastAsia"/>
          <w:lang w:eastAsia="zh-CN"/>
        </w:rPr>
        <w:t>网管查询命令</w:t>
      </w:r>
    </w:p>
    <w:p w14:paraId="60F43376" w14:textId="77777777" w:rsidR="00F37463" w:rsidRDefault="00F37463" w:rsidP="00957816">
      <w:pPr>
        <w:pStyle w:val="3"/>
        <w:rPr>
          <w:lang w:eastAsia="zh-CN"/>
        </w:rPr>
      </w:pPr>
      <w:r>
        <w:rPr>
          <w:rFonts w:hint="eastAsia"/>
          <w:lang w:eastAsia="zh-CN"/>
        </w:rPr>
        <w:t xml:space="preserve">2.2.1 </w:t>
      </w:r>
      <w:r w:rsidR="00957816">
        <w:rPr>
          <w:rFonts w:hint="eastAsia"/>
          <w:lang w:eastAsia="zh-CN"/>
        </w:rPr>
        <w:t>查询设备告警信息</w:t>
      </w:r>
    </w:p>
    <w:p w14:paraId="136718A0" w14:textId="77777777" w:rsidR="00C077D8" w:rsidRDefault="00C077D8" w:rsidP="00C077D8">
      <w:pPr>
        <w:autoSpaceDE w:val="0"/>
        <w:autoSpaceDN w:val="0"/>
        <w:adjustRightInd w:val="0"/>
        <w:ind w:firstLine="420"/>
        <w:rPr>
          <w:lang w:eastAsia="zh-CN"/>
        </w:rPr>
      </w:pPr>
      <w:r>
        <w:rPr>
          <w:rFonts w:ascii="宋体" w:hint="eastAsia"/>
          <w:lang w:val="zh-CN" w:eastAsia="zh-CN"/>
        </w:rPr>
        <w:t>命令格式</w:t>
      </w:r>
      <w:r>
        <w:rPr>
          <w:rFonts w:ascii="宋体" w:hint="eastAsia"/>
          <w:lang w:eastAsia="zh-CN"/>
        </w:rPr>
        <w:t>：</w:t>
      </w:r>
    </w:p>
    <w:p w14:paraId="75287508" w14:textId="77777777" w:rsidR="00C077D8" w:rsidRDefault="00C077D8" w:rsidP="00C077D8">
      <w:pPr>
        <w:autoSpaceDE w:val="0"/>
        <w:autoSpaceDN w:val="0"/>
        <w:adjustRightInd w:val="0"/>
        <w:ind w:firstLine="420"/>
      </w:pPr>
      <w:r>
        <w:rPr>
          <w:rFonts w:hint="eastAsia"/>
          <w:color w:val="000000"/>
        </w:rPr>
        <w:t>RTRV-ALRMS:[&lt;</w:t>
      </w:r>
      <w:proofErr w:type="spellStart"/>
      <w:r>
        <w:rPr>
          <w:rFonts w:hint="eastAsia"/>
          <w:color w:val="000000"/>
        </w:rPr>
        <w:t>tid</w:t>
      </w:r>
      <w:proofErr w:type="spellEnd"/>
      <w:r>
        <w:rPr>
          <w:rFonts w:hint="eastAsia"/>
          <w:color w:val="000000"/>
        </w:rPr>
        <w:t>&gt;]:[&lt;aid&gt;]:&lt;</w:t>
      </w:r>
      <w:proofErr w:type="spellStart"/>
      <w:r>
        <w:rPr>
          <w:rFonts w:hint="eastAsia"/>
          <w:color w:val="000000"/>
        </w:rPr>
        <w:t>ctag</w:t>
      </w:r>
      <w:proofErr w:type="spellEnd"/>
      <w:r>
        <w:rPr>
          <w:rFonts w:hint="eastAsia"/>
          <w:color w:val="000000"/>
        </w:rPr>
        <w:t>&gt;</w:t>
      </w:r>
      <w:r w:rsidR="00847C8A">
        <w:rPr>
          <w:rFonts w:hint="eastAsia"/>
          <w:color w:val="000000"/>
        </w:rPr>
        <w:t>:&lt;password&gt;:</w:t>
      </w:r>
      <w:r>
        <w:rPr>
          <w:rFonts w:hint="eastAsia"/>
          <w:color w:val="000000"/>
        </w:rPr>
        <w:t>;</w:t>
      </w:r>
    </w:p>
    <w:p w14:paraId="2C1EBBFA" w14:textId="77777777" w:rsidR="00C077D8" w:rsidRDefault="00C077D8" w:rsidP="00C077D8">
      <w:pPr>
        <w:autoSpaceDE w:val="0"/>
        <w:autoSpaceDN w:val="0"/>
        <w:adjustRightInd w:val="0"/>
        <w:ind w:firstLine="360"/>
        <w:rPr>
          <w:lang w:eastAsia="zh-CN"/>
        </w:rPr>
      </w:pPr>
      <w:r>
        <w:rPr>
          <w:rFonts w:hint="eastAsia"/>
          <w:color w:val="000000"/>
          <w:lang w:eastAsia="zh-CN"/>
        </w:rPr>
        <w:t>命令说明：</w:t>
      </w:r>
    </w:p>
    <w:p w14:paraId="321E3A44" w14:textId="77777777" w:rsidR="00C077D8" w:rsidRDefault="00C077D8" w:rsidP="00C077D8">
      <w:pPr>
        <w:autoSpaceDE w:val="0"/>
        <w:autoSpaceDN w:val="0"/>
        <w:adjustRightInd w:val="0"/>
        <w:ind w:firstLine="420"/>
        <w:rPr>
          <w:lang w:eastAsia="zh-CN"/>
        </w:rPr>
      </w:pPr>
      <w:r>
        <w:rPr>
          <w:lang w:eastAsia="zh-CN"/>
        </w:rPr>
        <w:t>&lt;aid&gt;</w:t>
      </w:r>
      <w:r>
        <w:rPr>
          <w:rFonts w:ascii="宋体" w:hint="eastAsia"/>
          <w:lang w:val="zh-CN" w:eastAsia="zh-CN"/>
        </w:rPr>
        <w:t>为槽位号</w:t>
      </w:r>
      <w:r>
        <w:rPr>
          <w:rFonts w:ascii="宋体" w:hint="eastAsia"/>
          <w:lang w:eastAsia="zh-CN"/>
        </w:rPr>
        <w:t>，</w:t>
      </w:r>
      <w:r>
        <w:rPr>
          <w:rFonts w:ascii="宋体" w:hint="eastAsia"/>
          <w:lang w:val="zh-CN" w:eastAsia="zh-CN"/>
        </w:rPr>
        <w:t>如果为</w:t>
      </w:r>
      <w:r w:rsidR="00D0763D">
        <w:rPr>
          <w:rFonts w:ascii="宋体"/>
          <w:lang w:val="zh-CN" w:eastAsia="zh-CN"/>
        </w:rPr>
        <w:t>’</w:t>
      </w:r>
      <w:r w:rsidR="00D0763D">
        <w:rPr>
          <w:rFonts w:ascii="宋体" w:hint="eastAsia"/>
          <w:lang w:val="zh-CN" w:eastAsia="zh-CN"/>
        </w:rPr>
        <w:t>#</w:t>
      </w:r>
      <w:r w:rsidR="00D0763D">
        <w:rPr>
          <w:rFonts w:ascii="宋体"/>
          <w:lang w:val="zh-CN" w:eastAsia="zh-CN"/>
        </w:rPr>
        <w:t>’</w:t>
      </w:r>
      <w:r>
        <w:rPr>
          <w:rFonts w:ascii="宋体" w:hint="eastAsia"/>
          <w:lang w:eastAsia="zh-CN"/>
        </w:rPr>
        <w:t>，</w:t>
      </w:r>
      <w:r>
        <w:rPr>
          <w:rFonts w:ascii="宋体" w:hint="eastAsia"/>
          <w:lang w:val="zh-CN" w:eastAsia="zh-CN"/>
        </w:rPr>
        <w:t>表示查询所有盘的告警信息。</w:t>
      </w:r>
    </w:p>
    <w:p w14:paraId="4CAE1161" w14:textId="77777777" w:rsidR="00C077D8" w:rsidRDefault="00C077D8" w:rsidP="00C077D8">
      <w:pPr>
        <w:autoSpaceDE w:val="0"/>
        <w:autoSpaceDN w:val="0"/>
        <w:adjustRightInd w:val="0"/>
        <w:ind w:firstLine="420"/>
        <w:rPr>
          <w:lang w:eastAsia="zh-CN"/>
        </w:rPr>
      </w:pPr>
      <w:r>
        <w:rPr>
          <w:rFonts w:ascii="宋体" w:hint="eastAsia"/>
          <w:lang w:val="zh-CN" w:eastAsia="zh-CN"/>
        </w:rPr>
        <w:t>命令说明：</w:t>
      </w:r>
    </w:p>
    <w:p w14:paraId="4CDD8570" w14:textId="77777777" w:rsidR="00C077D8" w:rsidRDefault="00C077D8" w:rsidP="00C077D8">
      <w:pPr>
        <w:autoSpaceDE w:val="0"/>
        <w:autoSpaceDN w:val="0"/>
        <w:adjustRightInd w:val="0"/>
        <w:rPr>
          <w:lang w:eastAsia="zh-CN"/>
        </w:rPr>
      </w:pPr>
      <w:r>
        <w:rPr>
          <w:lang w:eastAsia="zh-CN"/>
        </w:rPr>
        <w:tab/>
      </w:r>
      <w:r>
        <w:rPr>
          <w:rFonts w:ascii="宋体" w:hint="eastAsia"/>
          <w:lang w:val="zh-CN" w:eastAsia="zh-CN"/>
        </w:rPr>
        <w:t>本命令查询设备（</w:t>
      </w:r>
      <w:r w:rsidR="0017146B">
        <w:rPr>
          <w:rFonts w:ascii="宋体" w:hint="eastAsia"/>
          <w:lang w:val="zh-CN" w:eastAsia="zh-CN"/>
        </w:rPr>
        <w:t>盘</w:t>
      </w:r>
      <w:r>
        <w:rPr>
          <w:rFonts w:ascii="宋体" w:hint="eastAsia"/>
          <w:lang w:val="zh-CN" w:eastAsia="zh-CN"/>
        </w:rPr>
        <w:t>）告警信息，以槽位为单位。如果命令格式正确，则返回正确响应，否则返回错误响应。</w:t>
      </w:r>
    </w:p>
    <w:p w14:paraId="6954F34D" w14:textId="77777777" w:rsidR="00C077D8" w:rsidRDefault="00C077D8" w:rsidP="00C077D8">
      <w:pPr>
        <w:autoSpaceDE w:val="0"/>
        <w:autoSpaceDN w:val="0"/>
        <w:adjustRightInd w:val="0"/>
        <w:ind w:firstLine="420"/>
        <w:rPr>
          <w:rFonts w:ascii="宋体"/>
        </w:rPr>
      </w:pPr>
      <w:proofErr w:type="spellStart"/>
      <w:r>
        <w:rPr>
          <w:rFonts w:ascii="宋体" w:hint="eastAsia"/>
          <w:lang w:val="zh-CN"/>
        </w:rPr>
        <w:t>执行成功响应的</w:t>
      </w:r>
      <w:proofErr w:type="spellEnd"/>
      <w:r>
        <w:t>&lt;response message&gt;</w:t>
      </w:r>
      <w:r>
        <w:rPr>
          <w:rFonts w:ascii="宋体" w:hint="eastAsia"/>
          <w:lang w:val="zh-CN"/>
        </w:rPr>
        <w:t>为</w:t>
      </w:r>
      <w:r>
        <w:rPr>
          <w:rFonts w:ascii="宋体" w:hint="eastAsia"/>
        </w:rPr>
        <w:t>：</w:t>
      </w:r>
    </w:p>
    <w:p w14:paraId="7B06B419" w14:textId="77777777" w:rsidR="00C077D8" w:rsidRDefault="00C077D8" w:rsidP="00C077D8">
      <w:pPr>
        <w:autoSpaceDE w:val="0"/>
        <w:autoSpaceDN w:val="0"/>
        <w:adjustRightInd w:val="0"/>
        <w:ind w:firstLine="420"/>
        <w:rPr>
          <w:color w:val="000000"/>
          <w:lang w:eastAsia="zh-CN"/>
        </w:rPr>
      </w:pPr>
      <w:r>
        <w:rPr>
          <w:color w:val="000000"/>
        </w:rPr>
        <w:t>“&lt;aid&gt;,</w:t>
      </w:r>
      <w:r w:rsidR="008E459D">
        <w:rPr>
          <w:color w:val="000000"/>
        </w:rPr>
        <w:t xml:space="preserve"> </w:t>
      </w:r>
      <w:r>
        <w:rPr>
          <w:color w:val="000000"/>
        </w:rPr>
        <w:t>&lt;alarm</w:t>
      </w:r>
      <w:r>
        <w:rPr>
          <w:rFonts w:hint="eastAsia"/>
          <w:color w:val="000000"/>
        </w:rPr>
        <w:t>&gt;</w:t>
      </w:r>
      <w:r w:rsidR="00AA7A90">
        <w:rPr>
          <w:rFonts w:hint="eastAsia"/>
          <w:color w:val="000000"/>
          <w:lang w:eastAsia="zh-CN"/>
        </w:rPr>
        <w:t>:*</w:t>
      </w:r>
      <w:r>
        <w:rPr>
          <w:color w:val="000000"/>
        </w:rPr>
        <w:t>”</w:t>
      </w:r>
    </w:p>
    <w:p w14:paraId="4B382F33" w14:textId="77777777" w:rsidR="003260BB" w:rsidRDefault="003260BB" w:rsidP="00C077D8">
      <w:pPr>
        <w:autoSpaceDE w:val="0"/>
        <w:autoSpaceDN w:val="0"/>
        <w:adjustRightInd w:val="0"/>
        <w:ind w:firstLine="420"/>
        <w:rPr>
          <w:lang w:eastAsia="zh-CN"/>
        </w:rPr>
      </w:pPr>
      <w:r>
        <w:rPr>
          <w:rFonts w:hint="eastAsia"/>
          <w:color w:val="000000"/>
          <w:lang w:eastAsia="zh-CN"/>
        </w:rPr>
        <w:lastRenderedPageBreak/>
        <w:t>*</w:t>
      </w:r>
      <w:r>
        <w:rPr>
          <w:rFonts w:hint="eastAsia"/>
          <w:color w:val="000000"/>
          <w:lang w:eastAsia="zh-CN"/>
        </w:rPr>
        <w:t>表示重复</w:t>
      </w:r>
      <w:r>
        <w:rPr>
          <w:color w:val="000000"/>
        </w:rPr>
        <w:t>&lt;aid&gt;,</w:t>
      </w:r>
      <w:r w:rsidR="003F090E">
        <w:rPr>
          <w:rFonts w:hint="eastAsia"/>
          <w:color w:val="000000"/>
          <w:lang w:eastAsia="zh-CN"/>
        </w:rPr>
        <w:t>&lt;type&gt;</w:t>
      </w:r>
      <w:r w:rsidR="00A200C3">
        <w:rPr>
          <w:rFonts w:hint="eastAsia"/>
          <w:color w:val="000000"/>
          <w:lang w:eastAsia="zh-CN"/>
        </w:rPr>
        <w:t>,</w:t>
      </w:r>
      <w:r>
        <w:rPr>
          <w:color w:val="000000"/>
        </w:rPr>
        <w:t>&lt;alarm</w:t>
      </w:r>
      <w:r>
        <w:rPr>
          <w:rFonts w:hint="eastAsia"/>
          <w:color w:val="000000"/>
        </w:rPr>
        <w:t>&gt;</w:t>
      </w:r>
      <w:r>
        <w:rPr>
          <w:rFonts w:hint="eastAsia"/>
          <w:color w:val="000000"/>
          <w:lang w:eastAsia="zh-CN"/>
        </w:rPr>
        <w:t>:</w:t>
      </w:r>
      <w:r>
        <w:rPr>
          <w:rFonts w:hint="eastAsia"/>
          <w:color w:val="000000"/>
          <w:lang w:eastAsia="zh-CN"/>
        </w:rPr>
        <w:t>，最后一条语句没有“：”；</w:t>
      </w:r>
      <w:r w:rsidR="007672A0">
        <w:rPr>
          <w:rFonts w:hint="eastAsia"/>
          <w:color w:val="000000"/>
          <w:lang w:eastAsia="zh-CN"/>
        </w:rPr>
        <w:t>无盘不上报告警信息。</w:t>
      </w:r>
    </w:p>
    <w:p w14:paraId="457784C7" w14:textId="77777777" w:rsidR="00C077D8" w:rsidRPr="006078A5" w:rsidRDefault="00C077D8" w:rsidP="00C077D8">
      <w:pPr>
        <w:autoSpaceDE w:val="0"/>
        <w:autoSpaceDN w:val="0"/>
        <w:adjustRightInd w:val="0"/>
        <w:ind w:firstLine="420"/>
        <w:rPr>
          <w:rFonts w:ascii="宋体"/>
          <w:color w:val="000000"/>
          <w:lang w:eastAsia="zh-CN"/>
        </w:rPr>
      </w:pPr>
      <w:r>
        <w:rPr>
          <w:color w:val="000000"/>
        </w:rPr>
        <w:t>&lt;aid&gt;::=</w:t>
      </w:r>
      <w:proofErr w:type="spellStart"/>
      <w:r>
        <w:rPr>
          <w:color w:val="000000"/>
        </w:rPr>
        <w:t>a|b|c|d|e|f|g|h|i|</w:t>
      </w:r>
      <w:r w:rsidR="006078A5">
        <w:rPr>
          <w:rFonts w:hint="eastAsia"/>
          <w:color w:val="000000"/>
          <w:lang w:eastAsia="zh-CN"/>
        </w:rPr>
        <w:t>j</w:t>
      </w:r>
      <w:r>
        <w:rPr>
          <w:color w:val="000000"/>
        </w:rPr>
        <w:t>|k</w:t>
      </w:r>
      <w:r w:rsidR="006078A5">
        <w:rPr>
          <w:rFonts w:hint="eastAsia"/>
          <w:color w:val="000000"/>
        </w:rPr>
        <w:t>|</w:t>
      </w:r>
      <w:r w:rsidR="006078A5">
        <w:rPr>
          <w:rFonts w:hint="eastAsia"/>
          <w:color w:val="000000"/>
          <w:lang w:eastAsia="zh-CN"/>
        </w:rPr>
        <w:t>l</w:t>
      </w:r>
      <w:r w:rsidR="006078A5">
        <w:rPr>
          <w:rFonts w:hint="eastAsia"/>
          <w:color w:val="000000"/>
        </w:rPr>
        <w:t>|</w:t>
      </w:r>
      <w:r w:rsidR="006078A5">
        <w:rPr>
          <w:rFonts w:hint="eastAsia"/>
          <w:color w:val="000000"/>
          <w:lang w:eastAsia="zh-CN"/>
        </w:rPr>
        <w:t>m</w:t>
      </w:r>
      <w:r w:rsidR="006078A5">
        <w:rPr>
          <w:rFonts w:hint="eastAsia"/>
          <w:color w:val="000000"/>
        </w:rPr>
        <w:t>|</w:t>
      </w:r>
      <w:r w:rsidR="006078A5">
        <w:rPr>
          <w:rFonts w:hint="eastAsia"/>
          <w:color w:val="000000"/>
          <w:lang w:eastAsia="zh-CN"/>
        </w:rPr>
        <w:t>n</w:t>
      </w:r>
      <w:r w:rsidR="006078A5">
        <w:rPr>
          <w:rFonts w:hint="eastAsia"/>
          <w:color w:val="000000"/>
        </w:rPr>
        <w:t>|</w:t>
      </w:r>
      <w:r w:rsidR="006078A5">
        <w:rPr>
          <w:rFonts w:hint="eastAsia"/>
          <w:color w:val="000000"/>
          <w:lang w:eastAsia="zh-CN"/>
        </w:rPr>
        <w:t>o</w:t>
      </w:r>
      <w:r w:rsidR="006078A5">
        <w:rPr>
          <w:rFonts w:hint="eastAsia"/>
          <w:color w:val="000000"/>
        </w:rPr>
        <w:t>|</w:t>
      </w:r>
      <w:r w:rsidR="006078A5">
        <w:rPr>
          <w:rFonts w:hint="eastAsia"/>
          <w:color w:val="000000"/>
          <w:lang w:eastAsia="zh-CN"/>
        </w:rPr>
        <w:t>p</w:t>
      </w:r>
      <w:r w:rsidR="006078A5">
        <w:rPr>
          <w:rFonts w:hint="eastAsia"/>
          <w:color w:val="000000"/>
        </w:rPr>
        <w:t>|</w:t>
      </w:r>
      <w:r w:rsidR="006078A5">
        <w:rPr>
          <w:rFonts w:hint="eastAsia"/>
          <w:color w:val="000000"/>
          <w:lang w:eastAsia="zh-CN"/>
        </w:rPr>
        <w:t>q</w:t>
      </w:r>
      <w:r>
        <w:rPr>
          <w:rFonts w:hint="eastAsia"/>
          <w:color w:val="000000"/>
        </w:rPr>
        <w:t>|</w:t>
      </w:r>
      <w:r w:rsidR="006078A5">
        <w:rPr>
          <w:rFonts w:hint="eastAsia"/>
          <w:color w:val="000000"/>
          <w:lang w:eastAsia="zh-CN"/>
        </w:rPr>
        <w:t>r</w:t>
      </w:r>
      <w:r>
        <w:rPr>
          <w:rFonts w:ascii="宋体" w:hint="eastAsia"/>
          <w:color w:val="000000"/>
          <w:lang w:val="zh-CN"/>
        </w:rPr>
        <w:t>槽位号</w:t>
      </w:r>
      <w:proofErr w:type="spellEnd"/>
      <w:r>
        <w:rPr>
          <w:rFonts w:ascii="宋体" w:hint="eastAsia"/>
          <w:color w:val="000000"/>
          <w:lang w:val="zh-CN"/>
        </w:rPr>
        <w:t>。</w:t>
      </w:r>
      <w:r>
        <w:rPr>
          <w:rFonts w:ascii="宋体" w:hint="eastAsia"/>
          <w:color w:val="000000"/>
          <w:lang w:val="zh-CN" w:eastAsia="zh-CN"/>
        </w:rPr>
        <w:t>依次表示</w:t>
      </w:r>
      <w:r w:rsidR="00DB73D1" w:rsidRPr="006078A5">
        <w:rPr>
          <w:rFonts w:ascii="宋体" w:hint="eastAsia"/>
          <w:color w:val="000000"/>
          <w:lang w:eastAsia="zh-CN"/>
        </w:rPr>
        <w:t>1</w:t>
      </w:r>
      <w:r w:rsidRPr="006078A5">
        <w:rPr>
          <w:rFonts w:ascii="宋体" w:hint="eastAsia"/>
          <w:color w:val="000000"/>
          <w:lang w:eastAsia="zh-CN"/>
        </w:rPr>
        <w:t>~</w:t>
      </w:r>
      <w:r w:rsidR="00DB73D1" w:rsidRPr="006078A5">
        <w:rPr>
          <w:rFonts w:ascii="宋体" w:hint="eastAsia"/>
          <w:color w:val="000000"/>
          <w:lang w:eastAsia="zh-CN"/>
        </w:rPr>
        <w:t>18</w:t>
      </w:r>
      <w:r>
        <w:rPr>
          <w:rFonts w:ascii="宋体" w:hint="eastAsia"/>
          <w:color w:val="000000"/>
          <w:lang w:val="zh-CN" w:eastAsia="zh-CN"/>
        </w:rPr>
        <w:t>号槽位。</w:t>
      </w:r>
    </w:p>
    <w:p w14:paraId="152DAA8D" w14:textId="77777777" w:rsidR="00C077D8" w:rsidRDefault="00FF3391" w:rsidP="00FF3391">
      <w:pPr>
        <w:autoSpaceDE w:val="0"/>
        <w:autoSpaceDN w:val="0"/>
        <w:adjustRightInd w:val="0"/>
        <w:ind w:firstLine="420"/>
        <w:rPr>
          <w:lang w:eastAsia="zh-CN"/>
        </w:rPr>
      </w:pPr>
      <w:r>
        <w:rPr>
          <w:color w:val="000000"/>
          <w:lang w:eastAsia="zh-CN"/>
        </w:rPr>
        <w:t xml:space="preserve"> </w:t>
      </w:r>
      <w:r w:rsidR="00C077D8">
        <w:rPr>
          <w:color w:val="000000"/>
          <w:lang w:eastAsia="zh-CN"/>
        </w:rPr>
        <w:t>&lt;alarm&gt;::=XXXX</w:t>
      </w:r>
      <w:r w:rsidR="00C729B4" w:rsidRPr="0059111B">
        <w:rPr>
          <w:rFonts w:ascii="宋体" w:hint="eastAsia"/>
          <w:color w:val="000000"/>
          <w:lang w:eastAsia="zh-CN"/>
        </w:rPr>
        <w:t>，</w:t>
      </w:r>
      <w:r w:rsidR="00C077D8">
        <w:rPr>
          <w:lang w:eastAsia="zh-CN"/>
        </w:rPr>
        <w:t>X</w:t>
      </w:r>
      <w:r w:rsidR="00C077D8">
        <w:rPr>
          <w:rFonts w:ascii="宋体" w:hint="eastAsia"/>
          <w:lang w:val="zh-CN" w:eastAsia="zh-CN"/>
        </w:rPr>
        <w:t>代表一个字节</w:t>
      </w:r>
      <w:r w:rsidR="00C729B4" w:rsidRPr="0059111B">
        <w:rPr>
          <w:rFonts w:ascii="宋体" w:hint="eastAsia"/>
          <w:lang w:eastAsia="zh-CN"/>
        </w:rPr>
        <w:t>，</w:t>
      </w:r>
      <w:r w:rsidR="00C077D8">
        <w:rPr>
          <w:rFonts w:ascii="宋体" w:hint="eastAsia"/>
          <w:lang w:val="zh-CN" w:eastAsia="zh-CN"/>
        </w:rPr>
        <w:t>每个</w:t>
      </w:r>
      <w:r w:rsidR="00C077D8">
        <w:rPr>
          <w:lang w:eastAsia="zh-CN"/>
        </w:rPr>
        <w:t>X</w:t>
      </w:r>
      <w:r w:rsidR="00C077D8">
        <w:rPr>
          <w:rFonts w:ascii="宋体" w:hint="eastAsia"/>
          <w:lang w:val="zh-CN" w:eastAsia="zh-CN"/>
        </w:rPr>
        <w:t>的高四位固定为</w:t>
      </w:r>
      <w:r w:rsidR="00C077D8">
        <w:rPr>
          <w:lang w:eastAsia="zh-CN"/>
        </w:rPr>
        <w:t>0x</w:t>
      </w:r>
      <w:r w:rsidR="00C077D8">
        <w:rPr>
          <w:rFonts w:hint="eastAsia"/>
          <w:lang w:eastAsia="zh-CN"/>
        </w:rPr>
        <w:t>4</w:t>
      </w:r>
      <w:r w:rsidR="00C729B4" w:rsidRPr="0059111B">
        <w:rPr>
          <w:rFonts w:ascii="宋体" w:hint="eastAsia"/>
          <w:lang w:eastAsia="zh-CN"/>
        </w:rPr>
        <w:t>，</w:t>
      </w:r>
      <w:r w:rsidR="00C077D8">
        <w:rPr>
          <w:rFonts w:ascii="宋体" w:hint="eastAsia"/>
          <w:lang w:val="zh-CN" w:eastAsia="zh-CN"/>
        </w:rPr>
        <w:t>其余每位代表一种告警类型</w:t>
      </w:r>
      <w:r w:rsidR="00C729B4" w:rsidRPr="0059111B">
        <w:rPr>
          <w:rFonts w:ascii="宋体" w:hint="eastAsia"/>
          <w:lang w:eastAsia="zh-CN"/>
        </w:rPr>
        <w:t>，</w:t>
      </w:r>
      <w:r w:rsidR="00C077D8">
        <w:rPr>
          <w:lang w:eastAsia="zh-CN"/>
        </w:rPr>
        <w:t>0</w:t>
      </w:r>
      <w:r w:rsidR="00C077D8">
        <w:rPr>
          <w:rFonts w:ascii="宋体" w:hint="eastAsia"/>
          <w:lang w:val="zh-CN" w:eastAsia="zh-CN"/>
        </w:rPr>
        <w:t>正常</w:t>
      </w:r>
      <w:r w:rsidR="00C729B4" w:rsidRPr="0059111B">
        <w:rPr>
          <w:rFonts w:ascii="宋体" w:hint="eastAsia"/>
          <w:lang w:eastAsia="zh-CN"/>
        </w:rPr>
        <w:t>，</w:t>
      </w:r>
      <w:r w:rsidR="00C077D8">
        <w:rPr>
          <w:lang w:eastAsia="zh-CN"/>
        </w:rPr>
        <w:t>1</w:t>
      </w:r>
      <w:r w:rsidR="00C077D8">
        <w:rPr>
          <w:rFonts w:ascii="宋体" w:hint="eastAsia"/>
          <w:lang w:val="zh-CN" w:eastAsia="zh-CN"/>
        </w:rPr>
        <w:t>告警。长度可变，</w:t>
      </w:r>
      <w:r w:rsidR="00C077D8">
        <w:rPr>
          <w:rFonts w:ascii="宋体" w:hint="eastAsia"/>
          <w:color w:val="000000"/>
          <w:lang w:val="zh-CN" w:eastAsia="zh-CN"/>
        </w:rPr>
        <w:t>最长为</w:t>
      </w:r>
      <w:r w:rsidR="00274773">
        <w:rPr>
          <w:rFonts w:hint="eastAsia"/>
          <w:color w:val="000000"/>
          <w:lang w:eastAsia="zh-CN"/>
        </w:rPr>
        <w:t>10</w:t>
      </w:r>
      <w:r w:rsidR="00C077D8">
        <w:rPr>
          <w:rFonts w:ascii="宋体" w:hint="eastAsia"/>
          <w:color w:val="000000"/>
          <w:lang w:val="zh-CN" w:eastAsia="zh-CN"/>
        </w:rPr>
        <w:t>个字节，视不同的盘类型而定。</w:t>
      </w:r>
    </w:p>
    <w:p w14:paraId="13F4980D" w14:textId="77777777" w:rsidR="00C077D8" w:rsidRDefault="00C077D8" w:rsidP="00C077D8">
      <w:pPr>
        <w:rPr>
          <w:vertAlign w:val="subscript"/>
        </w:rPr>
      </w:pPr>
      <w:r>
        <w:rPr>
          <w:rFonts w:hint="eastAsia"/>
        </w:rPr>
        <w:t>0100Y</w:t>
      </w:r>
      <w:r>
        <w:rPr>
          <w:rFonts w:hint="eastAsia"/>
          <w:vertAlign w:val="subscript"/>
        </w:rPr>
        <w:t>3</w:t>
      </w:r>
      <w:r>
        <w:rPr>
          <w:rFonts w:hint="eastAsia"/>
        </w:rPr>
        <w:t>Y</w:t>
      </w:r>
      <w:r>
        <w:rPr>
          <w:rFonts w:hint="eastAsia"/>
          <w:vertAlign w:val="subscript"/>
        </w:rPr>
        <w:t>2</w:t>
      </w:r>
      <w:r>
        <w:rPr>
          <w:rFonts w:hint="eastAsia"/>
        </w:rPr>
        <w:t>Y</w:t>
      </w:r>
      <w:r>
        <w:rPr>
          <w:rFonts w:hint="eastAsia"/>
          <w:vertAlign w:val="subscript"/>
        </w:rPr>
        <w:t>1</w:t>
      </w:r>
      <w:r>
        <w:rPr>
          <w:rFonts w:hint="eastAsia"/>
        </w:rPr>
        <w:t>Y</w:t>
      </w:r>
      <w:r>
        <w:rPr>
          <w:rFonts w:hint="eastAsia"/>
          <w:vertAlign w:val="subscript"/>
        </w:rPr>
        <w:t>0</w:t>
      </w:r>
      <w:r>
        <w:rPr>
          <w:rFonts w:hint="eastAsia"/>
        </w:rPr>
        <w:t>0100Y</w:t>
      </w:r>
      <w:r>
        <w:rPr>
          <w:rFonts w:hint="eastAsia"/>
          <w:vertAlign w:val="subscript"/>
        </w:rPr>
        <w:t>7</w:t>
      </w:r>
      <w:r>
        <w:rPr>
          <w:rFonts w:hint="eastAsia"/>
        </w:rPr>
        <w:t>Y</w:t>
      </w:r>
      <w:r>
        <w:rPr>
          <w:rFonts w:hint="eastAsia"/>
          <w:vertAlign w:val="subscript"/>
        </w:rPr>
        <w:t>6</w:t>
      </w:r>
      <w:r>
        <w:rPr>
          <w:rFonts w:hint="eastAsia"/>
        </w:rPr>
        <w:t>Y</w:t>
      </w:r>
      <w:r>
        <w:rPr>
          <w:rFonts w:hint="eastAsia"/>
          <w:vertAlign w:val="subscript"/>
        </w:rPr>
        <w:t>5</w:t>
      </w:r>
      <w:r>
        <w:rPr>
          <w:rFonts w:hint="eastAsia"/>
        </w:rPr>
        <w:t>Y</w:t>
      </w:r>
      <w:r>
        <w:rPr>
          <w:rFonts w:hint="eastAsia"/>
          <w:vertAlign w:val="subscript"/>
        </w:rPr>
        <w:t>4</w:t>
      </w:r>
      <w:r>
        <w:rPr>
          <w:rFonts w:hint="eastAsia"/>
        </w:rPr>
        <w:t>0100Y</w:t>
      </w:r>
      <w:r>
        <w:rPr>
          <w:rFonts w:hint="eastAsia"/>
          <w:vertAlign w:val="subscript"/>
        </w:rPr>
        <w:t>11</w:t>
      </w:r>
      <w:r>
        <w:rPr>
          <w:rFonts w:hint="eastAsia"/>
        </w:rPr>
        <w:t>Y</w:t>
      </w:r>
      <w:r>
        <w:rPr>
          <w:rFonts w:hint="eastAsia"/>
          <w:vertAlign w:val="subscript"/>
        </w:rPr>
        <w:t>10</w:t>
      </w:r>
      <w:r>
        <w:rPr>
          <w:rFonts w:hint="eastAsia"/>
        </w:rPr>
        <w:t>Y</w:t>
      </w:r>
      <w:r>
        <w:rPr>
          <w:rFonts w:hint="eastAsia"/>
          <w:vertAlign w:val="subscript"/>
        </w:rPr>
        <w:t>9</w:t>
      </w:r>
      <w:r>
        <w:rPr>
          <w:rFonts w:hint="eastAsia"/>
        </w:rPr>
        <w:t>Y</w:t>
      </w:r>
      <w:r>
        <w:rPr>
          <w:rFonts w:hint="eastAsia"/>
          <w:vertAlign w:val="subscript"/>
        </w:rPr>
        <w:t>8</w:t>
      </w:r>
      <w:r>
        <w:rPr>
          <w:rFonts w:hint="eastAsia"/>
        </w:rPr>
        <w:t>0100Y</w:t>
      </w:r>
      <w:r>
        <w:rPr>
          <w:rFonts w:hint="eastAsia"/>
          <w:vertAlign w:val="subscript"/>
        </w:rPr>
        <w:t>15</w:t>
      </w:r>
      <w:r>
        <w:rPr>
          <w:rFonts w:hint="eastAsia"/>
        </w:rPr>
        <w:t>Y</w:t>
      </w:r>
      <w:r>
        <w:rPr>
          <w:rFonts w:hint="eastAsia"/>
          <w:vertAlign w:val="subscript"/>
        </w:rPr>
        <w:t>14</w:t>
      </w:r>
      <w:r>
        <w:rPr>
          <w:rFonts w:hint="eastAsia"/>
        </w:rPr>
        <w:t>Y</w:t>
      </w:r>
      <w:r>
        <w:rPr>
          <w:rFonts w:hint="eastAsia"/>
          <w:vertAlign w:val="subscript"/>
        </w:rPr>
        <w:t>13</w:t>
      </w:r>
      <w:r>
        <w:rPr>
          <w:rFonts w:hint="eastAsia"/>
        </w:rPr>
        <w:t>Y</w:t>
      </w:r>
      <w:r>
        <w:rPr>
          <w:rFonts w:hint="eastAsia"/>
          <w:vertAlign w:val="subscript"/>
        </w:rPr>
        <w:t>12</w:t>
      </w:r>
      <w:r>
        <w:rPr>
          <w:rFonts w:hint="eastAsia"/>
        </w:rPr>
        <w:t>0100Y</w:t>
      </w:r>
      <w:r>
        <w:rPr>
          <w:rFonts w:hint="eastAsia"/>
          <w:vertAlign w:val="subscript"/>
        </w:rPr>
        <w:t>19</w:t>
      </w:r>
      <w:r>
        <w:rPr>
          <w:rFonts w:hint="eastAsia"/>
        </w:rPr>
        <w:t>Y</w:t>
      </w:r>
      <w:r>
        <w:rPr>
          <w:rFonts w:hint="eastAsia"/>
          <w:vertAlign w:val="subscript"/>
        </w:rPr>
        <w:t>18</w:t>
      </w:r>
      <w:r>
        <w:rPr>
          <w:rFonts w:hint="eastAsia"/>
        </w:rPr>
        <w:t>Y</w:t>
      </w:r>
      <w:r>
        <w:rPr>
          <w:rFonts w:hint="eastAsia"/>
          <w:vertAlign w:val="subscript"/>
        </w:rPr>
        <w:t>17</w:t>
      </w:r>
      <w:r>
        <w:rPr>
          <w:rFonts w:hint="eastAsia"/>
        </w:rPr>
        <w:t>Y</w:t>
      </w:r>
      <w:r>
        <w:rPr>
          <w:rFonts w:hint="eastAsia"/>
          <w:vertAlign w:val="subscript"/>
        </w:rPr>
        <w:t>16</w:t>
      </w:r>
      <w:r>
        <w:rPr>
          <w:rFonts w:hint="eastAsia"/>
        </w:rPr>
        <w:t>0100Y</w:t>
      </w:r>
      <w:r>
        <w:rPr>
          <w:rFonts w:hint="eastAsia"/>
          <w:vertAlign w:val="subscript"/>
        </w:rPr>
        <w:t>23</w:t>
      </w:r>
      <w:r>
        <w:rPr>
          <w:rFonts w:hint="eastAsia"/>
        </w:rPr>
        <w:t>Y</w:t>
      </w:r>
      <w:r>
        <w:rPr>
          <w:rFonts w:hint="eastAsia"/>
          <w:vertAlign w:val="subscript"/>
        </w:rPr>
        <w:t>22</w:t>
      </w:r>
      <w:r>
        <w:rPr>
          <w:rFonts w:hint="eastAsia"/>
        </w:rPr>
        <w:t>Y</w:t>
      </w:r>
      <w:r>
        <w:rPr>
          <w:rFonts w:hint="eastAsia"/>
          <w:vertAlign w:val="subscript"/>
        </w:rPr>
        <w:t>21</w:t>
      </w:r>
      <w:r>
        <w:rPr>
          <w:rFonts w:hint="eastAsia"/>
        </w:rPr>
        <w:t>Y</w:t>
      </w:r>
      <w:r>
        <w:rPr>
          <w:rFonts w:hint="eastAsia"/>
          <w:vertAlign w:val="subscript"/>
        </w:rPr>
        <w:t>20</w:t>
      </w:r>
    </w:p>
    <w:p w14:paraId="2979E05F" w14:textId="77777777" w:rsidR="00C077D8" w:rsidRDefault="00C077D8" w:rsidP="00C077D8">
      <w:pPr>
        <w:autoSpaceDE w:val="0"/>
        <w:autoSpaceDN w:val="0"/>
        <w:adjustRightInd w:val="0"/>
        <w:ind w:firstLine="420"/>
        <w:rPr>
          <w:color w:val="000000"/>
        </w:rPr>
      </w:pPr>
      <w:proofErr w:type="spellStart"/>
      <w:r>
        <w:rPr>
          <w:rFonts w:ascii="宋体" w:hint="eastAsia"/>
          <w:color w:val="000000"/>
          <w:lang w:val="zh-CN"/>
        </w:rPr>
        <w:t>具体规定如下</w:t>
      </w:r>
      <w:proofErr w:type="spellEnd"/>
    </w:p>
    <w:p w14:paraId="43A17873" w14:textId="77777777" w:rsidR="00C077D8" w:rsidRDefault="00C077D8" w:rsidP="00C077D8">
      <w:pPr>
        <w:widowControl w:val="0"/>
        <w:numPr>
          <w:ilvl w:val="0"/>
          <w:numId w:val="5"/>
        </w:numPr>
        <w:autoSpaceDE w:val="0"/>
        <w:autoSpaceDN w:val="0"/>
        <w:adjustRightInd w:val="0"/>
        <w:spacing w:after="0" w:line="240" w:lineRule="auto"/>
        <w:jc w:val="both"/>
        <w:rPr>
          <w:color w:val="000000"/>
        </w:rPr>
      </w:pPr>
      <w:proofErr w:type="spellStart"/>
      <w:r>
        <w:t>MC</w:t>
      </w:r>
      <w:r>
        <w:rPr>
          <w:rFonts w:hint="eastAsia"/>
        </w:rPr>
        <w:t>P</w:t>
      </w:r>
      <w:r>
        <w:rPr>
          <w:rFonts w:ascii="宋体" w:hint="eastAsia"/>
          <w:lang w:val="zh-CN"/>
        </w:rPr>
        <w:t>盘</w:t>
      </w:r>
      <w:proofErr w:type="spellEnd"/>
      <w:r w:rsidR="000520C1">
        <w:rPr>
          <w:rFonts w:ascii="宋体" w:hint="eastAsia"/>
          <w:lang w:val="zh-CN" w:eastAsia="zh-CN"/>
        </w:rPr>
        <w:t>(暂定)</w:t>
      </w:r>
    </w:p>
    <w:tbl>
      <w:tblPr>
        <w:tblW w:w="0" w:type="auto"/>
        <w:tblLayout w:type="fixed"/>
        <w:tblLook w:val="0000" w:firstRow="0" w:lastRow="0" w:firstColumn="0" w:lastColumn="0" w:noHBand="0" w:noVBand="0"/>
      </w:tblPr>
      <w:tblGrid>
        <w:gridCol w:w="1526"/>
        <w:gridCol w:w="3544"/>
        <w:gridCol w:w="1842"/>
      </w:tblGrid>
      <w:tr w:rsidR="00C077D8" w14:paraId="6F9BB281" w14:textId="77777777" w:rsidTr="00F773E2">
        <w:trPr>
          <w:trHeight w:val="322"/>
        </w:trPr>
        <w:tc>
          <w:tcPr>
            <w:tcW w:w="1526" w:type="dxa"/>
            <w:tcBorders>
              <w:top w:val="single" w:sz="6" w:space="0" w:color="auto"/>
              <w:left w:val="single" w:sz="6" w:space="0" w:color="auto"/>
              <w:bottom w:val="single" w:sz="6" w:space="0" w:color="auto"/>
              <w:right w:val="single" w:sz="6" w:space="0" w:color="auto"/>
            </w:tcBorders>
          </w:tcPr>
          <w:p w14:paraId="2496A8BF" w14:textId="77777777" w:rsidR="00C077D8" w:rsidRDefault="00C077D8" w:rsidP="00457A09">
            <w:pPr>
              <w:autoSpaceDE w:val="0"/>
              <w:autoSpaceDN w:val="0"/>
              <w:adjustRightInd w:val="0"/>
              <w:jc w:val="center"/>
            </w:pPr>
            <w:proofErr w:type="spellStart"/>
            <w:r>
              <w:rPr>
                <w:rFonts w:ascii="宋体" w:hint="eastAsia"/>
                <w:lang w:val="zh-CN"/>
              </w:rPr>
              <w:t>告警位</w:t>
            </w:r>
            <w:r>
              <w:t>X</w:t>
            </w:r>
            <w:proofErr w:type="spellEnd"/>
          </w:p>
        </w:tc>
        <w:tc>
          <w:tcPr>
            <w:tcW w:w="3544" w:type="dxa"/>
            <w:tcBorders>
              <w:top w:val="single" w:sz="6" w:space="0" w:color="auto"/>
              <w:left w:val="single" w:sz="6" w:space="0" w:color="auto"/>
              <w:bottom w:val="single" w:sz="6" w:space="0" w:color="auto"/>
              <w:right w:val="single" w:sz="6" w:space="0" w:color="auto"/>
            </w:tcBorders>
          </w:tcPr>
          <w:p w14:paraId="42D4807A" w14:textId="77777777" w:rsidR="00C077D8" w:rsidRDefault="00C077D8" w:rsidP="00457A09">
            <w:pPr>
              <w:autoSpaceDE w:val="0"/>
              <w:autoSpaceDN w:val="0"/>
              <w:adjustRightInd w:val="0"/>
            </w:pPr>
            <w:proofErr w:type="spellStart"/>
            <w:r>
              <w:rPr>
                <w:rFonts w:ascii="宋体" w:hint="eastAsia"/>
                <w:lang w:val="zh-CN"/>
              </w:rPr>
              <w:t>告警名称</w:t>
            </w:r>
            <w:proofErr w:type="spellEnd"/>
          </w:p>
        </w:tc>
        <w:tc>
          <w:tcPr>
            <w:tcW w:w="1842" w:type="dxa"/>
            <w:tcBorders>
              <w:top w:val="single" w:sz="6" w:space="0" w:color="auto"/>
              <w:left w:val="single" w:sz="6" w:space="0" w:color="auto"/>
              <w:bottom w:val="single" w:sz="6" w:space="0" w:color="auto"/>
              <w:right w:val="single" w:sz="6" w:space="0" w:color="auto"/>
            </w:tcBorders>
          </w:tcPr>
          <w:p w14:paraId="6D51A108" w14:textId="77777777" w:rsidR="00C077D8" w:rsidRDefault="00C077D8" w:rsidP="00457A09">
            <w:pPr>
              <w:autoSpaceDE w:val="0"/>
              <w:autoSpaceDN w:val="0"/>
              <w:adjustRightInd w:val="0"/>
              <w:rPr>
                <w:rFonts w:ascii="宋体"/>
                <w:lang w:val="zh-CN"/>
              </w:rPr>
            </w:pPr>
            <w:proofErr w:type="spellStart"/>
            <w:r>
              <w:rPr>
                <w:rFonts w:ascii="宋体" w:hint="eastAsia"/>
                <w:lang w:val="zh-CN"/>
              </w:rPr>
              <w:t>告警级别</w:t>
            </w:r>
            <w:proofErr w:type="spellEnd"/>
          </w:p>
        </w:tc>
      </w:tr>
      <w:tr w:rsidR="00C077D8" w14:paraId="5977FF75" w14:textId="77777777" w:rsidTr="00F773E2">
        <w:tc>
          <w:tcPr>
            <w:tcW w:w="1526" w:type="dxa"/>
            <w:tcBorders>
              <w:top w:val="single" w:sz="6" w:space="0" w:color="auto"/>
              <w:left w:val="single" w:sz="6" w:space="0" w:color="auto"/>
              <w:bottom w:val="single" w:sz="6" w:space="0" w:color="auto"/>
              <w:right w:val="single" w:sz="6" w:space="0" w:color="auto"/>
            </w:tcBorders>
          </w:tcPr>
          <w:p w14:paraId="431BEFC8" w14:textId="77777777" w:rsidR="00C077D8" w:rsidRDefault="00C077D8" w:rsidP="00457A09">
            <w:pPr>
              <w:autoSpaceDE w:val="0"/>
              <w:autoSpaceDN w:val="0"/>
              <w:adjustRightInd w:val="0"/>
              <w:jc w:val="center"/>
              <w:rPr>
                <w:rFonts w:ascii="宋体"/>
                <w:lang w:val="zh-CN"/>
              </w:rPr>
            </w:pPr>
            <w:r>
              <w:t>Y</w:t>
            </w:r>
            <w:r>
              <w:rPr>
                <w:vertAlign w:val="subscript"/>
              </w:rPr>
              <w:t>0</w:t>
            </w:r>
          </w:p>
        </w:tc>
        <w:tc>
          <w:tcPr>
            <w:tcW w:w="3544" w:type="dxa"/>
            <w:tcBorders>
              <w:top w:val="single" w:sz="6" w:space="0" w:color="auto"/>
              <w:left w:val="single" w:sz="6" w:space="0" w:color="auto"/>
              <w:bottom w:val="single" w:sz="6" w:space="0" w:color="auto"/>
              <w:right w:val="single" w:sz="6" w:space="0" w:color="auto"/>
            </w:tcBorders>
          </w:tcPr>
          <w:p w14:paraId="21CA9B4F" w14:textId="77777777" w:rsidR="00C077D8" w:rsidRDefault="00C077D8" w:rsidP="00457A09">
            <w:pPr>
              <w:autoSpaceDE w:val="0"/>
              <w:autoSpaceDN w:val="0"/>
              <w:adjustRightInd w:val="0"/>
              <w:rPr>
                <w:rFonts w:ascii="宋体"/>
                <w:lang w:val="zh-CN"/>
              </w:rPr>
            </w:pPr>
          </w:p>
        </w:tc>
        <w:tc>
          <w:tcPr>
            <w:tcW w:w="1842" w:type="dxa"/>
            <w:tcBorders>
              <w:top w:val="single" w:sz="6" w:space="0" w:color="auto"/>
              <w:left w:val="single" w:sz="6" w:space="0" w:color="auto"/>
              <w:bottom w:val="single" w:sz="6" w:space="0" w:color="auto"/>
              <w:right w:val="single" w:sz="6" w:space="0" w:color="auto"/>
            </w:tcBorders>
          </w:tcPr>
          <w:p w14:paraId="74B4DC65" w14:textId="77777777" w:rsidR="00C077D8" w:rsidRDefault="0096745F" w:rsidP="00457A09">
            <w:pPr>
              <w:autoSpaceDE w:val="0"/>
              <w:autoSpaceDN w:val="0"/>
              <w:adjustRightInd w:val="0"/>
              <w:rPr>
                <w:rFonts w:ascii="宋体"/>
                <w:lang w:val="zh-CN" w:eastAsia="zh-CN"/>
              </w:rPr>
            </w:pPr>
            <w:r>
              <w:rPr>
                <w:rFonts w:hint="eastAsia"/>
                <w:lang w:eastAsia="zh-CN"/>
              </w:rPr>
              <w:t>CR</w:t>
            </w:r>
          </w:p>
        </w:tc>
      </w:tr>
      <w:tr w:rsidR="00C077D8" w14:paraId="6E559CD8" w14:textId="77777777" w:rsidTr="00F773E2">
        <w:tc>
          <w:tcPr>
            <w:tcW w:w="1526" w:type="dxa"/>
            <w:tcBorders>
              <w:top w:val="single" w:sz="6" w:space="0" w:color="auto"/>
              <w:left w:val="single" w:sz="6" w:space="0" w:color="auto"/>
              <w:bottom w:val="single" w:sz="6" w:space="0" w:color="auto"/>
              <w:right w:val="single" w:sz="6" w:space="0" w:color="auto"/>
            </w:tcBorders>
          </w:tcPr>
          <w:p w14:paraId="6B901394" w14:textId="77777777" w:rsidR="00C077D8" w:rsidRDefault="00C077D8" w:rsidP="00457A09">
            <w:pPr>
              <w:autoSpaceDE w:val="0"/>
              <w:autoSpaceDN w:val="0"/>
              <w:adjustRightInd w:val="0"/>
              <w:jc w:val="center"/>
              <w:rPr>
                <w:rFonts w:ascii="宋体"/>
                <w:lang w:val="zh-CN"/>
              </w:rPr>
            </w:pPr>
            <w:r>
              <w:t>Y</w:t>
            </w:r>
            <w:r>
              <w:rPr>
                <w:vertAlign w:val="subscript"/>
              </w:rPr>
              <w:t>1</w:t>
            </w:r>
          </w:p>
        </w:tc>
        <w:tc>
          <w:tcPr>
            <w:tcW w:w="3544" w:type="dxa"/>
            <w:tcBorders>
              <w:top w:val="single" w:sz="6" w:space="0" w:color="auto"/>
              <w:left w:val="single" w:sz="6" w:space="0" w:color="auto"/>
              <w:bottom w:val="single" w:sz="6" w:space="0" w:color="auto"/>
              <w:right w:val="single" w:sz="6" w:space="0" w:color="auto"/>
            </w:tcBorders>
          </w:tcPr>
          <w:p w14:paraId="114BFA12" w14:textId="77777777" w:rsidR="00C077D8" w:rsidRDefault="00C077D8" w:rsidP="00457A09">
            <w:pPr>
              <w:autoSpaceDE w:val="0"/>
              <w:autoSpaceDN w:val="0"/>
              <w:adjustRightInd w:val="0"/>
              <w:rPr>
                <w:rFonts w:ascii="宋体"/>
                <w:lang w:val="zh-CN" w:eastAsia="zh-CN"/>
              </w:rPr>
            </w:pPr>
          </w:p>
        </w:tc>
        <w:tc>
          <w:tcPr>
            <w:tcW w:w="1842" w:type="dxa"/>
            <w:tcBorders>
              <w:top w:val="single" w:sz="6" w:space="0" w:color="auto"/>
              <w:left w:val="single" w:sz="6" w:space="0" w:color="auto"/>
              <w:bottom w:val="single" w:sz="6" w:space="0" w:color="auto"/>
              <w:right w:val="single" w:sz="6" w:space="0" w:color="auto"/>
            </w:tcBorders>
          </w:tcPr>
          <w:p w14:paraId="2AC54E32" w14:textId="77777777" w:rsidR="00C077D8" w:rsidRDefault="0096745F" w:rsidP="00457A09">
            <w:pPr>
              <w:autoSpaceDE w:val="0"/>
              <w:autoSpaceDN w:val="0"/>
              <w:adjustRightInd w:val="0"/>
              <w:rPr>
                <w:rFonts w:ascii="宋体"/>
                <w:lang w:val="zh-CN" w:eastAsia="zh-CN"/>
              </w:rPr>
            </w:pPr>
            <w:r>
              <w:rPr>
                <w:rFonts w:hint="eastAsia"/>
                <w:lang w:eastAsia="zh-CN"/>
              </w:rPr>
              <w:t>CR</w:t>
            </w:r>
          </w:p>
        </w:tc>
      </w:tr>
      <w:tr w:rsidR="00C077D8" w14:paraId="064F86E9" w14:textId="77777777" w:rsidTr="00F773E2">
        <w:tc>
          <w:tcPr>
            <w:tcW w:w="1526" w:type="dxa"/>
            <w:tcBorders>
              <w:top w:val="single" w:sz="6" w:space="0" w:color="auto"/>
              <w:left w:val="single" w:sz="6" w:space="0" w:color="auto"/>
              <w:bottom w:val="single" w:sz="6" w:space="0" w:color="auto"/>
              <w:right w:val="single" w:sz="6" w:space="0" w:color="auto"/>
            </w:tcBorders>
          </w:tcPr>
          <w:p w14:paraId="656EEBA6" w14:textId="77777777" w:rsidR="00C077D8" w:rsidRDefault="00C077D8" w:rsidP="00457A09">
            <w:pPr>
              <w:autoSpaceDE w:val="0"/>
              <w:autoSpaceDN w:val="0"/>
              <w:adjustRightInd w:val="0"/>
              <w:jc w:val="center"/>
              <w:rPr>
                <w:vertAlign w:val="subscript"/>
              </w:rPr>
            </w:pPr>
            <w:r>
              <w:rPr>
                <w:rFonts w:hint="eastAsia"/>
              </w:rPr>
              <w:t>Y</w:t>
            </w:r>
            <w:r>
              <w:rPr>
                <w:rFonts w:hint="eastAsia"/>
                <w:vertAlign w:val="subscript"/>
              </w:rPr>
              <w:t xml:space="preserve">2 </w:t>
            </w:r>
          </w:p>
        </w:tc>
        <w:tc>
          <w:tcPr>
            <w:tcW w:w="3544" w:type="dxa"/>
            <w:tcBorders>
              <w:top w:val="single" w:sz="6" w:space="0" w:color="auto"/>
              <w:left w:val="single" w:sz="6" w:space="0" w:color="auto"/>
              <w:bottom w:val="single" w:sz="6" w:space="0" w:color="auto"/>
              <w:right w:val="single" w:sz="6" w:space="0" w:color="auto"/>
            </w:tcBorders>
          </w:tcPr>
          <w:p w14:paraId="6B532FC5" w14:textId="77777777" w:rsidR="00C077D8" w:rsidRDefault="002B41A2" w:rsidP="00457A09">
            <w:pPr>
              <w:autoSpaceDE w:val="0"/>
              <w:autoSpaceDN w:val="0"/>
              <w:adjustRightInd w:val="0"/>
            </w:pPr>
            <w:proofErr w:type="spellStart"/>
            <w:r>
              <w:rPr>
                <w:rFonts w:hint="eastAsia"/>
              </w:rPr>
              <w:t>第一路电源盘告警</w:t>
            </w:r>
            <w:proofErr w:type="spellEnd"/>
          </w:p>
        </w:tc>
        <w:tc>
          <w:tcPr>
            <w:tcW w:w="1842" w:type="dxa"/>
            <w:tcBorders>
              <w:top w:val="single" w:sz="6" w:space="0" w:color="auto"/>
              <w:left w:val="single" w:sz="6" w:space="0" w:color="auto"/>
              <w:bottom w:val="single" w:sz="6" w:space="0" w:color="auto"/>
              <w:right w:val="single" w:sz="6" w:space="0" w:color="auto"/>
            </w:tcBorders>
          </w:tcPr>
          <w:p w14:paraId="715C8B0E" w14:textId="77777777" w:rsidR="00C077D8" w:rsidRDefault="002B41A2" w:rsidP="00457A09">
            <w:pPr>
              <w:autoSpaceDE w:val="0"/>
              <w:autoSpaceDN w:val="0"/>
              <w:adjustRightInd w:val="0"/>
              <w:rPr>
                <w:lang w:eastAsia="zh-CN"/>
              </w:rPr>
            </w:pPr>
            <w:r>
              <w:rPr>
                <w:rFonts w:hint="eastAsia"/>
                <w:lang w:eastAsia="zh-CN"/>
              </w:rPr>
              <w:t>MJ</w:t>
            </w:r>
          </w:p>
        </w:tc>
      </w:tr>
      <w:tr w:rsidR="00C077D8" w14:paraId="6D5E8BB5" w14:textId="77777777" w:rsidTr="00F773E2">
        <w:trPr>
          <w:trHeight w:val="426"/>
        </w:trPr>
        <w:tc>
          <w:tcPr>
            <w:tcW w:w="1526" w:type="dxa"/>
            <w:tcBorders>
              <w:top w:val="single" w:sz="6" w:space="0" w:color="auto"/>
              <w:left w:val="single" w:sz="6" w:space="0" w:color="auto"/>
              <w:bottom w:val="single" w:sz="6" w:space="0" w:color="auto"/>
              <w:right w:val="single" w:sz="6" w:space="0" w:color="auto"/>
            </w:tcBorders>
          </w:tcPr>
          <w:p w14:paraId="33F73EA2" w14:textId="77777777" w:rsidR="00C077D8" w:rsidRDefault="00C077D8" w:rsidP="00457A09">
            <w:pPr>
              <w:autoSpaceDE w:val="0"/>
              <w:autoSpaceDN w:val="0"/>
              <w:adjustRightInd w:val="0"/>
              <w:jc w:val="center"/>
            </w:pPr>
            <w:r>
              <w:t>Y</w:t>
            </w:r>
            <w:r>
              <w:rPr>
                <w:vertAlign w:val="subscript"/>
              </w:rPr>
              <w:t>3</w:t>
            </w:r>
          </w:p>
        </w:tc>
        <w:tc>
          <w:tcPr>
            <w:tcW w:w="3544" w:type="dxa"/>
            <w:tcBorders>
              <w:top w:val="single" w:sz="6" w:space="0" w:color="auto"/>
              <w:left w:val="single" w:sz="6" w:space="0" w:color="auto"/>
              <w:bottom w:val="single" w:sz="6" w:space="0" w:color="auto"/>
              <w:right w:val="single" w:sz="6" w:space="0" w:color="auto"/>
            </w:tcBorders>
          </w:tcPr>
          <w:p w14:paraId="2F2AAA37" w14:textId="77777777" w:rsidR="00C077D8" w:rsidRDefault="002B41A2" w:rsidP="00457A09">
            <w:pPr>
              <w:autoSpaceDE w:val="0"/>
              <w:autoSpaceDN w:val="0"/>
              <w:adjustRightInd w:val="0"/>
            </w:pPr>
            <w:proofErr w:type="spellStart"/>
            <w:r>
              <w:rPr>
                <w:rFonts w:hint="eastAsia"/>
              </w:rPr>
              <w:t>第二路电源盘告警</w:t>
            </w:r>
            <w:proofErr w:type="spellEnd"/>
          </w:p>
        </w:tc>
        <w:tc>
          <w:tcPr>
            <w:tcW w:w="1842" w:type="dxa"/>
            <w:tcBorders>
              <w:top w:val="single" w:sz="6" w:space="0" w:color="auto"/>
              <w:left w:val="single" w:sz="6" w:space="0" w:color="auto"/>
              <w:bottom w:val="single" w:sz="6" w:space="0" w:color="auto"/>
              <w:right w:val="single" w:sz="6" w:space="0" w:color="auto"/>
            </w:tcBorders>
          </w:tcPr>
          <w:p w14:paraId="12D0BFE6" w14:textId="77777777" w:rsidR="00C077D8" w:rsidRDefault="002B41A2" w:rsidP="00457A09">
            <w:pPr>
              <w:autoSpaceDE w:val="0"/>
              <w:autoSpaceDN w:val="0"/>
              <w:adjustRightInd w:val="0"/>
              <w:rPr>
                <w:lang w:eastAsia="zh-CN"/>
              </w:rPr>
            </w:pPr>
            <w:r>
              <w:rPr>
                <w:rFonts w:hint="eastAsia"/>
                <w:lang w:eastAsia="zh-CN"/>
              </w:rPr>
              <w:t>MJ</w:t>
            </w:r>
          </w:p>
        </w:tc>
      </w:tr>
      <w:tr w:rsidR="00C077D8" w14:paraId="1B77D0AF" w14:textId="77777777" w:rsidTr="00F773E2">
        <w:tc>
          <w:tcPr>
            <w:tcW w:w="1526" w:type="dxa"/>
            <w:tcBorders>
              <w:top w:val="single" w:sz="6" w:space="0" w:color="auto"/>
              <w:left w:val="single" w:sz="6" w:space="0" w:color="auto"/>
              <w:bottom w:val="single" w:sz="6" w:space="0" w:color="auto"/>
              <w:right w:val="single" w:sz="6" w:space="0" w:color="auto"/>
            </w:tcBorders>
          </w:tcPr>
          <w:p w14:paraId="5F227E96" w14:textId="77777777" w:rsidR="00C077D8" w:rsidRDefault="00C077D8" w:rsidP="00457A09">
            <w:pPr>
              <w:autoSpaceDE w:val="0"/>
              <w:autoSpaceDN w:val="0"/>
              <w:adjustRightInd w:val="0"/>
              <w:jc w:val="center"/>
            </w:pPr>
            <w:r>
              <w:t>Y</w:t>
            </w:r>
            <w:r>
              <w:rPr>
                <w:rFonts w:hint="eastAsia"/>
                <w:vertAlign w:val="subscript"/>
              </w:rPr>
              <w:t>4</w:t>
            </w:r>
          </w:p>
        </w:tc>
        <w:tc>
          <w:tcPr>
            <w:tcW w:w="3544" w:type="dxa"/>
            <w:tcBorders>
              <w:top w:val="single" w:sz="6" w:space="0" w:color="auto"/>
              <w:left w:val="single" w:sz="6" w:space="0" w:color="auto"/>
              <w:bottom w:val="single" w:sz="6" w:space="0" w:color="auto"/>
              <w:right w:val="single" w:sz="6" w:space="0" w:color="auto"/>
            </w:tcBorders>
          </w:tcPr>
          <w:p w14:paraId="495F269F" w14:textId="77777777" w:rsidR="00C077D8" w:rsidRDefault="008E6332" w:rsidP="00457A09">
            <w:pPr>
              <w:autoSpaceDE w:val="0"/>
              <w:autoSpaceDN w:val="0"/>
              <w:adjustRightInd w:val="0"/>
            </w:pPr>
            <w:r>
              <w:rPr>
                <w:rFonts w:hint="eastAsia"/>
              </w:rPr>
              <w:t>第</w:t>
            </w:r>
            <w:r>
              <w:rPr>
                <w:rFonts w:hint="eastAsia"/>
              </w:rPr>
              <w:t>1</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62596B57" w14:textId="77777777" w:rsidR="00C077D8" w:rsidRDefault="009D3C00" w:rsidP="00457A09">
            <w:pPr>
              <w:autoSpaceDE w:val="0"/>
              <w:autoSpaceDN w:val="0"/>
              <w:adjustRightInd w:val="0"/>
              <w:rPr>
                <w:rFonts w:ascii="宋体"/>
                <w:lang w:val="zh-CN"/>
              </w:rPr>
            </w:pPr>
            <w:r>
              <w:rPr>
                <w:rFonts w:hint="eastAsia"/>
              </w:rPr>
              <w:t>MN</w:t>
            </w:r>
          </w:p>
        </w:tc>
      </w:tr>
      <w:tr w:rsidR="00C077D8" w:rsidDel="000370BA" w14:paraId="5EF5C407" w14:textId="77777777" w:rsidTr="00F773E2">
        <w:tc>
          <w:tcPr>
            <w:tcW w:w="1526" w:type="dxa"/>
            <w:tcBorders>
              <w:top w:val="single" w:sz="6" w:space="0" w:color="auto"/>
              <w:left w:val="single" w:sz="6" w:space="0" w:color="auto"/>
              <w:bottom w:val="single" w:sz="6" w:space="0" w:color="auto"/>
              <w:right w:val="single" w:sz="6" w:space="0" w:color="auto"/>
            </w:tcBorders>
          </w:tcPr>
          <w:p w14:paraId="5E8D8883" w14:textId="77777777" w:rsidR="00C077D8" w:rsidRDefault="00C077D8" w:rsidP="00457A09">
            <w:pPr>
              <w:autoSpaceDE w:val="0"/>
              <w:autoSpaceDN w:val="0"/>
              <w:adjustRightInd w:val="0"/>
              <w:jc w:val="center"/>
            </w:pPr>
            <w:r>
              <w:t>Y</w:t>
            </w:r>
            <w:r>
              <w:rPr>
                <w:rFonts w:hint="eastAsia"/>
                <w:vertAlign w:val="subscript"/>
              </w:rPr>
              <w:t>5</w:t>
            </w:r>
          </w:p>
        </w:tc>
        <w:tc>
          <w:tcPr>
            <w:tcW w:w="3544" w:type="dxa"/>
            <w:tcBorders>
              <w:top w:val="single" w:sz="6" w:space="0" w:color="auto"/>
              <w:left w:val="single" w:sz="6" w:space="0" w:color="auto"/>
              <w:bottom w:val="single" w:sz="6" w:space="0" w:color="auto"/>
              <w:right w:val="single" w:sz="6" w:space="0" w:color="auto"/>
            </w:tcBorders>
          </w:tcPr>
          <w:p w14:paraId="76BAF99B" w14:textId="77777777" w:rsidR="00C077D8" w:rsidDel="000370BA" w:rsidRDefault="008E6332" w:rsidP="00457A09">
            <w:pPr>
              <w:autoSpaceDE w:val="0"/>
              <w:autoSpaceDN w:val="0"/>
              <w:adjustRightInd w:val="0"/>
            </w:pPr>
            <w:r>
              <w:rPr>
                <w:rFonts w:hint="eastAsia"/>
              </w:rPr>
              <w:t>第</w:t>
            </w:r>
            <w:r>
              <w:rPr>
                <w:rFonts w:hint="eastAsia"/>
              </w:rPr>
              <w:t>2</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7E069E59" w14:textId="77777777" w:rsidR="00C077D8" w:rsidDel="000370BA" w:rsidRDefault="009D3C00" w:rsidP="00457A09">
            <w:pPr>
              <w:autoSpaceDE w:val="0"/>
              <w:autoSpaceDN w:val="0"/>
              <w:adjustRightInd w:val="0"/>
            </w:pPr>
            <w:r>
              <w:rPr>
                <w:rFonts w:hint="eastAsia"/>
              </w:rPr>
              <w:t>MN</w:t>
            </w:r>
          </w:p>
        </w:tc>
      </w:tr>
      <w:tr w:rsidR="008E6332" w14:paraId="4D8ECAA6" w14:textId="77777777" w:rsidTr="00F773E2">
        <w:tc>
          <w:tcPr>
            <w:tcW w:w="1526" w:type="dxa"/>
            <w:tcBorders>
              <w:top w:val="single" w:sz="6" w:space="0" w:color="auto"/>
              <w:left w:val="single" w:sz="6" w:space="0" w:color="auto"/>
              <w:bottom w:val="single" w:sz="6" w:space="0" w:color="auto"/>
              <w:right w:val="single" w:sz="6" w:space="0" w:color="auto"/>
            </w:tcBorders>
          </w:tcPr>
          <w:p w14:paraId="156E1896" w14:textId="77777777" w:rsidR="008E6332" w:rsidRDefault="008E6332" w:rsidP="00457A09">
            <w:pPr>
              <w:autoSpaceDE w:val="0"/>
              <w:autoSpaceDN w:val="0"/>
              <w:adjustRightInd w:val="0"/>
              <w:jc w:val="center"/>
            </w:pPr>
            <w:r>
              <w:t>Y</w:t>
            </w:r>
            <w:r>
              <w:rPr>
                <w:rFonts w:hint="eastAsia"/>
                <w:vertAlign w:val="subscript"/>
              </w:rPr>
              <w:t>6</w:t>
            </w:r>
          </w:p>
        </w:tc>
        <w:tc>
          <w:tcPr>
            <w:tcW w:w="3544" w:type="dxa"/>
            <w:tcBorders>
              <w:top w:val="single" w:sz="6" w:space="0" w:color="auto"/>
              <w:left w:val="single" w:sz="6" w:space="0" w:color="auto"/>
              <w:bottom w:val="single" w:sz="6" w:space="0" w:color="auto"/>
              <w:right w:val="single" w:sz="6" w:space="0" w:color="auto"/>
            </w:tcBorders>
          </w:tcPr>
          <w:p w14:paraId="3BB1F661" w14:textId="77777777" w:rsidR="008E6332" w:rsidRDefault="008E6332" w:rsidP="00457A09">
            <w:pPr>
              <w:autoSpaceDE w:val="0"/>
              <w:autoSpaceDN w:val="0"/>
              <w:adjustRightInd w:val="0"/>
            </w:pPr>
            <w:r>
              <w:rPr>
                <w:rFonts w:hint="eastAsia"/>
              </w:rPr>
              <w:t>第</w:t>
            </w:r>
            <w:r>
              <w:rPr>
                <w:rFonts w:hint="eastAsia"/>
              </w:rPr>
              <w:t>3</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3545B072" w14:textId="77777777" w:rsidR="008E6332" w:rsidRDefault="008E6332" w:rsidP="00457A09">
            <w:pPr>
              <w:autoSpaceDE w:val="0"/>
              <w:autoSpaceDN w:val="0"/>
              <w:adjustRightInd w:val="0"/>
            </w:pPr>
            <w:r>
              <w:rPr>
                <w:rFonts w:hint="eastAsia"/>
              </w:rPr>
              <w:t>MN</w:t>
            </w:r>
          </w:p>
        </w:tc>
      </w:tr>
      <w:tr w:rsidR="008E6332" w14:paraId="6FAA1F07" w14:textId="77777777" w:rsidTr="00F773E2">
        <w:tc>
          <w:tcPr>
            <w:tcW w:w="1526" w:type="dxa"/>
            <w:tcBorders>
              <w:top w:val="single" w:sz="6" w:space="0" w:color="auto"/>
              <w:left w:val="single" w:sz="6" w:space="0" w:color="auto"/>
              <w:bottom w:val="single" w:sz="6" w:space="0" w:color="auto"/>
              <w:right w:val="single" w:sz="6" w:space="0" w:color="auto"/>
            </w:tcBorders>
          </w:tcPr>
          <w:p w14:paraId="7A0115D9" w14:textId="77777777" w:rsidR="008E6332" w:rsidRDefault="008E6332" w:rsidP="00457A09">
            <w:pPr>
              <w:autoSpaceDE w:val="0"/>
              <w:autoSpaceDN w:val="0"/>
              <w:adjustRightInd w:val="0"/>
              <w:jc w:val="center"/>
            </w:pPr>
            <w:r>
              <w:t>Y</w:t>
            </w:r>
            <w:r>
              <w:rPr>
                <w:rFonts w:hint="eastAsia"/>
                <w:vertAlign w:val="subscript"/>
              </w:rPr>
              <w:t>7</w:t>
            </w:r>
          </w:p>
        </w:tc>
        <w:tc>
          <w:tcPr>
            <w:tcW w:w="3544" w:type="dxa"/>
            <w:tcBorders>
              <w:top w:val="single" w:sz="6" w:space="0" w:color="auto"/>
              <w:left w:val="single" w:sz="6" w:space="0" w:color="auto"/>
              <w:bottom w:val="single" w:sz="6" w:space="0" w:color="auto"/>
              <w:right w:val="single" w:sz="6" w:space="0" w:color="auto"/>
            </w:tcBorders>
          </w:tcPr>
          <w:p w14:paraId="16B013FB" w14:textId="77777777" w:rsidR="008E6332" w:rsidRDefault="008E6332" w:rsidP="00457A09">
            <w:pPr>
              <w:autoSpaceDE w:val="0"/>
              <w:autoSpaceDN w:val="0"/>
              <w:adjustRightInd w:val="0"/>
            </w:pPr>
            <w:r>
              <w:rPr>
                <w:rFonts w:hint="eastAsia"/>
              </w:rPr>
              <w:t>第</w:t>
            </w:r>
            <w:r>
              <w:rPr>
                <w:rFonts w:hint="eastAsia"/>
              </w:rPr>
              <w:t>4</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7BFB3841" w14:textId="77777777" w:rsidR="008E6332" w:rsidRDefault="008E6332" w:rsidP="00457A09">
            <w:pPr>
              <w:autoSpaceDE w:val="0"/>
              <w:autoSpaceDN w:val="0"/>
              <w:adjustRightInd w:val="0"/>
            </w:pPr>
            <w:r>
              <w:rPr>
                <w:rFonts w:hint="eastAsia"/>
              </w:rPr>
              <w:t>MN</w:t>
            </w:r>
          </w:p>
        </w:tc>
      </w:tr>
      <w:tr w:rsidR="008E6332" w14:paraId="17C099F5" w14:textId="77777777" w:rsidTr="00F773E2">
        <w:tc>
          <w:tcPr>
            <w:tcW w:w="1526" w:type="dxa"/>
            <w:tcBorders>
              <w:top w:val="single" w:sz="6" w:space="0" w:color="auto"/>
              <w:left w:val="single" w:sz="6" w:space="0" w:color="auto"/>
              <w:bottom w:val="single" w:sz="6" w:space="0" w:color="auto"/>
              <w:right w:val="single" w:sz="6" w:space="0" w:color="auto"/>
            </w:tcBorders>
          </w:tcPr>
          <w:p w14:paraId="6C7554D7" w14:textId="77777777" w:rsidR="008E6332" w:rsidRDefault="008E6332" w:rsidP="00457A09">
            <w:pPr>
              <w:autoSpaceDE w:val="0"/>
              <w:autoSpaceDN w:val="0"/>
              <w:adjustRightInd w:val="0"/>
              <w:jc w:val="center"/>
            </w:pPr>
            <w:r>
              <w:t>Y</w:t>
            </w:r>
            <w:r>
              <w:rPr>
                <w:rFonts w:hint="eastAsia"/>
                <w:vertAlign w:val="subscript"/>
              </w:rPr>
              <w:t>8</w:t>
            </w:r>
          </w:p>
        </w:tc>
        <w:tc>
          <w:tcPr>
            <w:tcW w:w="3544" w:type="dxa"/>
            <w:tcBorders>
              <w:top w:val="single" w:sz="6" w:space="0" w:color="auto"/>
              <w:left w:val="single" w:sz="6" w:space="0" w:color="auto"/>
              <w:bottom w:val="single" w:sz="6" w:space="0" w:color="auto"/>
              <w:right w:val="single" w:sz="6" w:space="0" w:color="auto"/>
            </w:tcBorders>
          </w:tcPr>
          <w:p w14:paraId="6C449B56" w14:textId="77777777" w:rsidR="008E6332" w:rsidRDefault="008E6332" w:rsidP="00457A09">
            <w:pPr>
              <w:autoSpaceDE w:val="0"/>
              <w:autoSpaceDN w:val="0"/>
              <w:adjustRightInd w:val="0"/>
            </w:pPr>
            <w:r>
              <w:rPr>
                <w:rFonts w:hint="eastAsia"/>
              </w:rPr>
              <w:t>第</w:t>
            </w:r>
            <w:r>
              <w:rPr>
                <w:rFonts w:hint="eastAsia"/>
              </w:rPr>
              <w:t>5</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1F082D5A" w14:textId="77777777" w:rsidR="008E6332" w:rsidRDefault="008E6332" w:rsidP="00457A09">
            <w:pPr>
              <w:autoSpaceDE w:val="0"/>
              <w:autoSpaceDN w:val="0"/>
              <w:adjustRightInd w:val="0"/>
            </w:pPr>
            <w:r>
              <w:rPr>
                <w:rFonts w:hint="eastAsia"/>
              </w:rPr>
              <w:t>MN</w:t>
            </w:r>
          </w:p>
        </w:tc>
      </w:tr>
      <w:tr w:rsidR="008E6332" w14:paraId="23F17247" w14:textId="77777777" w:rsidTr="00F773E2">
        <w:tc>
          <w:tcPr>
            <w:tcW w:w="1526" w:type="dxa"/>
            <w:tcBorders>
              <w:top w:val="single" w:sz="6" w:space="0" w:color="auto"/>
              <w:left w:val="single" w:sz="6" w:space="0" w:color="auto"/>
              <w:bottom w:val="single" w:sz="6" w:space="0" w:color="auto"/>
              <w:right w:val="single" w:sz="6" w:space="0" w:color="auto"/>
            </w:tcBorders>
          </w:tcPr>
          <w:p w14:paraId="52DF11B0" w14:textId="77777777" w:rsidR="008E6332" w:rsidRDefault="008E6332" w:rsidP="00457A09">
            <w:pPr>
              <w:autoSpaceDE w:val="0"/>
              <w:autoSpaceDN w:val="0"/>
              <w:adjustRightInd w:val="0"/>
              <w:jc w:val="center"/>
            </w:pPr>
            <w:r>
              <w:t>Y</w:t>
            </w:r>
            <w:r>
              <w:rPr>
                <w:rFonts w:hint="eastAsia"/>
                <w:vertAlign w:val="subscript"/>
              </w:rPr>
              <w:t>9</w:t>
            </w:r>
          </w:p>
        </w:tc>
        <w:tc>
          <w:tcPr>
            <w:tcW w:w="3544" w:type="dxa"/>
            <w:tcBorders>
              <w:top w:val="single" w:sz="6" w:space="0" w:color="auto"/>
              <w:left w:val="single" w:sz="6" w:space="0" w:color="auto"/>
              <w:bottom w:val="single" w:sz="6" w:space="0" w:color="auto"/>
              <w:right w:val="single" w:sz="6" w:space="0" w:color="auto"/>
            </w:tcBorders>
          </w:tcPr>
          <w:p w14:paraId="52B663EE" w14:textId="77777777" w:rsidR="008E6332" w:rsidRDefault="008E6332" w:rsidP="00457A09">
            <w:pPr>
              <w:autoSpaceDE w:val="0"/>
              <w:autoSpaceDN w:val="0"/>
              <w:adjustRightInd w:val="0"/>
            </w:pPr>
            <w:r>
              <w:rPr>
                <w:rFonts w:hint="eastAsia"/>
              </w:rPr>
              <w:t>第</w:t>
            </w:r>
            <w:r>
              <w:rPr>
                <w:rFonts w:hint="eastAsia"/>
              </w:rPr>
              <w:t>6</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3A2476E1" w14:textId="77777777" w:rsidR="008E6332" w:rsidRDefault="008E6332" w:rsidP="00457A09">
            <w:pPr>
              <w:autoSpaceDE w:val="0"/>
              <w:autoSpaceDN w:val="0"/>
              <w:adjustRightInd w:val="0"/>
            </w:pPr>
            <w:r>
              <w:rPr>
                <w:rFonts w:hint="eastAsia"/>
              </w:rPr>
              <w:t>MN</w:t>
            </w:r>
          </w:p>
        </w:tc>
      </w:tr>
      <w:tr w:rsidR="008E6332" w14:paraId="2773475A" w14:textId="77777777" w:rsidTr="00F773E2">
        <w:tc>
          <w:tcPr>
            <w:tcW w:w="1526" w:type="dxa"/>
            <w:tcBorders>
              <w:top w:val="single" w:sz="6" w:space="0" w:color="auto"/>
              <w:left w:val="single" w:sz="6" w:space="0" w:color="auto"/>
              <w:bottom w:val="single" w:sz="6" w:space="0" w:color="auto"/>
              <w:right w:val="single" w:sz="6" w:space="0" w:color="auto"/>
            </w:tcBorders>
          </w:tcPr>
          <w:p w14:paraId="00B9CDC9" w14:textId="77777777" w:rsidR="008E6332" w:rsidRDefault="008E6332" w:rsidP="00457A09">
            <w:pPr>
              <w:autoSpaceDE w:val="0"/>
              <w:autoSpaceDN w:val="0"/>
              <w:adjustRightInd w:val="0"/>
              <w:jc w:val="center"/>
            </w:pPr>
            <w:r>
              <w:t>Y</w:t>
            </w:r>
            <w:r>
              <w:rPr>
                <w:rFonts w:hint="eastAsia"/>
                <w:vertAlign w:val="subscript"/>
              </w:rPr>
              <w:t>10</w:t>
            </w:r>
          </w:p>
        </w:tc>
        <w:tc>
          <w:tcPr>
            <w:tcW w:w="3544" w:type="dxa"/>
            <w:tcBorders>
              <w:top w:val="single" w:sz="6" w:space="0" w:color="auto"/>
              <w:left w:val="single" w:sz="6" w:space="0" w:color="auto"/>
              <w:bottom w:val="single" w:sz="6" w:space="0" w:color="auto"/>
              <w:right w:val="single" w:sz="6" w:space="0" w:color="auto"/>
            </w:tcBorders>
          </w:tcPr>
          <w:p w14:paraId="73185023" w14:textId="77777777" w:rsidR="008E6332" w:rsidRDefault="008E6332" w:rsidP="00457A09">
            <w:pPr>
              <w:autoSpaceDE w:val="0"/>
              <w:autoSpaceDN w:val="0"/>
              <w:adjustRightInd w:val="0"/>
            </w:pPr>
            <w:r>
              <w:rPr>
                <w:rFonts w:hint="eastAsia"/>
              </w:rPr>
              <w:t>第</w:t>
            </w:r>
            <w:r>
              <w:rPr>
                <w:rFonts w:hint="eastAsia"/>
              </w:rPr>
              <w:t>7</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06C750CC" w14:textId="77777777" w:rsidR="008E6332" w:rsidRDefault="008E6332" w:rsidP="00457A09">
            <w:pPr>
              <w:autoSpaceDE w:val="0"/>
              <w:autoSpaceDN w:val="0"/>
              <w:adjustRightInd w:val="0"/>
            </w:pPr>
            <w:r>
              <w:rPr>
                <w:rFonts w:hint="eastAsia"/>
              </w:rPr>
              <w:t>MN</w:t>
            </w:r>
          </w:p>
        </w:tc>
      </w:tr>
      <w:tr w:rsidR="008E6332" w14:paraId="5F4CB00C" w14:textId="77777777" w:rsidTr="00F773E2">
        <w:tc>
          <w:tcPr>
            <w:tcW w:w="1526" w:type="dxa"/>
            <w:tcBorders>
              <w:top w:val="single" w:sz="6" w:space="0" w:color="auto"/>
              <w:left w:val="single" w:sz="6" w:space="0" w:color="auto"/>
              <w:bottom w:val="single" w:sz="6" w:space="0" w:color="auto"/>
              <w:right w:val="single" w:sz="6" w:space="0" w:color="auto"/>
            </w:tcBorders>
          </w:tcPr>
          <w:p w14:paraId="0C8505BD" w14:textId="77777777" w:rsidR="008E6332" w:rsidRDefault="008E6332" w:rsidP="00457A09">
            <w:pPr>
              <w:autoSpaceDE w:val="0"/>
              <w:autoSpaceDN w:val="0"/>
              <w:adjustRightInd w:val="0"/>
              <w:jc w:val="center"/>
            </w:pPr>
            <w:r>
              <w:t>Y</w:t>
            </w:r>
            <w:r>
              <w:rPr>
                <w:rFonts w:hint="eastAsia"/>
                <w:vertAlign w:val="subscript"/>
              </w:rPr>
              <w:t>11</w:t>
            </w:r>
          </w:p>
        </w:tc>
        <w:tc>
          <w:tcPr>
            <w:tcW w:w="3544" w:type="dxa"/>
            <w:tcBorders>
              <w:top w:val="single" w:sz="6" w:space="0" w:color="auto"/>
              <w:left w:val="single" w:sz="6" w:space="0" w:color="auto"/>
              <w:bottom w:val="single" w:sz="6" w:space="0" w:color="auto"/>
              <w:right w:val="single" w:sz="6" w:space="0" w:color="auto"/>
            </w:tcBorders>
          </w:tcPr>
          <w:p w14:paraId="6639E66B" w14:textId="77777777" w:rsidR="008E6332" w:rsidRDefault="008E6332" w:rsidP="00457A09">
            <w:pPr>
              <w:autoSpaceDE w:val="0"/>
              <w:autoSpaceDN w:val="0"/>
              <w:adjustRightInd w:val="0"/>
            </w:pPr>
            <w:r>
              <w:rPr>
                <w:rFonts w:hint="eastAsia"/>
              </w:rPr>
              <w:t>第</w:t>
            </w:r>
            <w:r>
              <w:rPr>
                <w:rFonts w:hint="eastAsia"/>
              </w:rPr>
              <w:t>8</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56499101" w14:textId="77777777" w:rsidR="008E6332" w:rsidRDefault="008E6332" w:rsidP="00457A09">
            <w:pPr>
              <w:autoSpaceDE w:val="0"/>
              <w:autoSpaceDN w:val="0"/>
              <w:adjustRightInd w:val="0"/>
            </w:pPr>
            <w:r>
              <w:rPr>
                <w:rFonts w:hint="eastAsia"/>
              </w:rPr>
              <w:t>MN</w:t>
            </w:r>
          </w:p>
        </w:tc>
      </w:tr>
      <w:tr w:rsidR="008E6332" w14:paraId="63FD9A2C" w14:textId="77777777" w:rsidTr="00F773E2">
        <w:tc>
          <w:tcPr>
            <w:tcW w:w="1526" w:type="dxa"/>
            <w:tcBorders>
              <w:top w:val="single" w:sz="6" w:space="0" w:color="auto"/>
              <w:left w:val="single" w:sz="6" w:space="0" w:color="auto"/>
              <w:bottom w:val="single" w:sz="6" w:space="0" w:color="auto"/>
              <w:right w:val="single" w:sz="6" w:space="0" w:color="auto"/>
            </w:tcBorders>
          </w:tcPr>
          <w:p w14:paraId="1C0AB0A7" w14:textId="77777777" w:rsidR="008E6332" w:rsidRDefault="008E6332" w:rsidP="00457A09">
            <w:pPr>
              <w:autoSpaceDE w:val="0"/>
              <w:autoSpaceDN w:val="0"/>
              <w:adjustRightInd w:val="0"/>
              <w:jc w:val="center"/>
            </w:pPr>
            <w:r>
              <w:t>Y</w:t>
            </w:r>
            <w:r>
              <w:rPr>
                <w:rFonts w:hint="eastAsia"/>
                <w:vertAlign w:val="subscript"/>
              </w:rPr>
              <w:t>12</w:t>
            </w:r>
          </w:p>
        </w:tc>
        <w:tc>
          <w:tcPr>
            <w:tcW w:w="3544" w:type="dxa"/>
            <w:tcBorders>
              <w:top w:val="single" w:sz="6" w:space="0" w:color="auto"/>
              <w:left w:val="single" w:sz="6" w:space="0" w:color="auto"/>
              <w:bottom w:val="single" w:sz="6" w:space="0" w:color="auto"/>
              <w:right w:val="single" w:sz="6" w:space="0" w:color="auto"/>
            </w:tcBorders>
          </w:tcPr>
          <w:p w14:paraId="6127A68C" w14:textId="77777777" w:rsidR="008E6332" w:rsidRDefault="008E6332" w:rsidP="00457A09">
            <w:pPr>
              <w:autoSpaceDE w:val="0"/>
              <w:autoSpaceDN w:val="0"/>
              <w:adjustRightInd w:val="0"/>
            </w:pPr>
            <w:r>
              <w:rPr>
                <w:rFonts w:hint="eastAsia"/>
              </w:rPr>
              <w:t>第</w:t>
            </w:r>
            <w:r>
              <w:rPr>
                <w:rFonts w:hint="eastAsia"/>
              </w:rPr>
              <w:t>9</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492D2552" w14:textId="77777777" w:rsidR="008E6332" w:rsidRDefault="008E6332" w:rsidP="00457A09">
            <w:pPr>
              <w:autoSpaceDE w:val="0"/>
              <w:autoSpaceDN w:val="0"/>
              <w:adjustRightInd w:val="0"/>
            </w:pPr>
            <w:r>
              <w:rPr>
                <w:rFonts w:hint="eastAsia"/>
              </w:rPr>
              <w:t>MN</w:t>
            </w:r>
          </w:p>
        </w:tc>
      </w:tr>
      <w:tr w:rsidR="008E6332" w14:paraId="3045AE99" w14:textId="77777777" w:rsidTr="00F773E2">
        <w:tc>
          <w:tcPr>
            <w:tcW w:w="1526" w:type="dxa"/>
            <w:tcBorders>
              <w:top w:val="single" w:sz="6" w:space="0" w:color="auto"/>
              <w:left w:val="single" w:sz="6" w:space="0" w:color="auto"/>
              <w:bottom w:val="single" w:sz="6" w:space="0" w:color="auto"/>
              <w:right w:val="single" w:sz="6" w:space="0" w:color="auto"/>
            </w:tcBorders>
          </w:tcPr>
          <w:p w14:paraId="13106C98" w14:textId="77777777" w:rsidR="008E6332" w:rsidRDefault="008E6332" w:rsidP="00457A09">
            <w:pPr>
              <w:autoSpaceDE w:val="0"/>
              <w:autoSpaceDN w:val="0"/>
              <w:adjustRightInd w:val="0"/>
              <w:jc w:val="center"/>
            </w:pPr>
            <w:r>
              <w:t>Y</w:t>
            </w:r>
            <w:r>
              <w:rPr>
                <w:rFonts w:hint="eastAsia"/>
                <w:vertAlign w:val="subscript"/>
              </w:rPr>
              <w:t>13</w:t>
            </w:r>
          </w:p>
        </w:tc>
        <w:tc>
          <w:tcPr>
            <w:tcW w:w="3544" w:type="dxa"/>
            <w:tcBorders>
              <w:top w:val="single" w:sz="6" w:space="0" w:color="auto"/>
              <w:left w:val="single" w:sz="6" w:space="0" w:color="auto"/>
              <w:bottom w:val="single" w:sz="6" w:space="0" w:color="auto"/>
              <w:right w:val="single" w:sz="6" w:space="0" w:color="auto"/>
            </w:tcBorders>
          </w:tcPr>
          <w:p w14:paraId="7822B831" w14:textId="77777777" w:rsidR="008E6332" w:rsidRDefault="008E6332" w:rsidP="00457A09">
            <w:pPr>
              <w:autoSpaceDE w:val="0"/>
              <w:autoSpaceDN w:val="0"/>
              <w:adjustRightInd w:val="0"/>
            </w:pPr>
            <w:r>
              <w:rPr>
                <w:rFonts w:hint="eastAsia"/>
              </w:rPr>
              <w:t>第</w:t>
            </w:r>
            <w:r>
              <w:rPr>
                <w:rFonts w:hint="eastAsia"/>
              </w:rPr>
              <w:t>10</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670119BF" w14:textId="77777777" w:rsidR="008E6332" w:rsidRDefault="008E6332" w:rsidP="00457A09">
            <w:pPr>
              <w:autoSpaceDE w:val="0"/>
              <w:autoSpaceDN w:val="0"/>
              <w:adjustRightInd w:val="0"/>
            </w:pPr>
            <w:r>
              <w:rPr>
                <w:rFonts w:hint="eastAsia"/>
              </w:rPr>
              <w:t>MN</w:t>
            </w:r>
          </w:p>
        </w:tc>
      </w:tr>
      <w:tr w:rsidR="008E6332" w14:paraId="09051168" w14:textId="77777777" w:rsidTr="00F773E2">
        <w:tc>
          <w:tcPr>
            <w:tcW w:w="1526" w:type="dxa"/>
            <w:tcBorders>
              <w:top w:val="single" w:sz="6" w:space="0" w:color="auto"/>
              <w:left w:val="single" w:sz="6" w:space="0" w:color="auto"/>
              <w:bottom w:val="single" w:sz="6" w:space="0" w:color="auto"/>
              <w:right w:val="single" w:sz="6" w:space="0" w:color="auto"/>
            </w:tcBorders>
          </w:tcPr>
          <w:p w14:paraId="7C47E0DF" w14:textId="77777777" w:rsidR="008E6332" w:rsidRDefault="008E6332" w:rsidP="00457A09">
            <w:pPr>
              <w:autoSpaceDE w:val="0"/>
              <w:autoSpaceDN w:val="0"/>
              <w:adjustRightInd w:val="0"/>
              <w:jc w:val="center"/>
            </w:pPr>
            <w:r>
              <w:t>Y</w:t>
            </w:r>
            <w:r>
              <w:rPr>
                <w:rFonts w:hint="eastAsia"/>
                <w:vertAlign w:val="subscript"/>
              </w:rPr>
              <w:t>14</w:t>
            </w:r>
          </w:p>
        </w:tc>
        <w:tc>
          <w:tcPr>
            <w:tcW w:w="3544" w:type="dxa"/>
            <w:tcBorders>
              <w:top w:val="single" w:sz="6" w:space="0" w:color="auto"/>
              <w:left w:val="single" w:sz="6" w:space="0" w:color="auto"/>
              <w:bottom w:val="single" w:sz="6" w:space="0" w:color="auto"/>
              <w:right w:val="single" w:sz="6" w:space="0" w:color="auto"/>
            </w:tcBorders>
          </w:tcPr>
          <w:p w14:paraId="6C8ABB2D" w14:textId="77777777" w:rsidR="008E6332" w:rsidRDefault="008E6332" w:rsidP="00457A09">
            <w:pPr>
              <w:autoSpaceDE w:val="0"/>
              <w:autoSpaceDN w:val="0"/>
              <w:adjustRightInd w:val="0"/>
            </w:pPr>
            <w:r>
              <w:rPr>
                <w:rFonts w:hint="eastAsia"/>
              </w:rPr>
              <w:t>第</w:t>
            </w:r>
            <w:r>
              <w:rPr>
                <w:rFonts w:hint="eastAsia"/>
              </w:rPr>
              <w:t>11</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213BAA68" w14:textId="77777777" w:rsidR="008E6332" w:rsidRDefault="008E6332" w:rsidP="00457A09">
            <w:pPr>
              <w:autoSpaceDE w:val="0"/>
              <w:autoSpaceDN w:val="0"/>
              <w:adjustRightInd w:val="0"/>
            </w:pPr>
            <w:r>
              <w:rPr>
                <w:rFonts w:hint="eastAsia"/>
              </w:rPr>
              <w:t>MN</w:t>
            </w:r>
          </w:p>
        </w:tc>
      </w:tr>
      <w:tr w:rsidR="008E6332" w14:paraId="5DBF09D6" w14:textId="77777777" w:rsidTr="00F773E2">
        <w:tc>
          <w:tcPr>
            <w:tcW w:w="1526" w:type="dxa"/>
            <w:tcBorders>
              <w:top w:val="single" w:sz="6" w:space="0" w:color="auto"/>
              <w:left w:val="single" w:sz="6" w:space="0" w:color="auto"/>
              <w:bottom w:val="single" w:sz="6" w:space="0" w:color="auto"/>
              <w:right w:val="single" w:sz="6" w:space="0" w:color="auto"/>
            </w:tcBorders>
          </w:tcPr>
          <w:p w14:paraId="22796A0C" w14:textId="77777777" w:rsidR="008E6332" w:rsidRDefault="008E6332" w:rsidP="00457A09">
            <w:pPr>
              <w:autoSpaceDE w:val="0"/>
              <w:autoSpaceDN w:val="0"/>
              <w:adjustRightInd w:val="0"/>
              <w:jc w:val="center"/>
            </w:pPr>
            <w:r>
              <w:t>Y</w:t>
            </w:r>
            <w:r>
              <w:rPr>
                <w:rFonts w:hint="eastAsia"/>
                <w:vertAlign w:val="subscript"/>
              </w:rPr>
              <w:t>15</w:t>
            </w:r>
          </w:p>
        </w:tc>
        <w:tc>
          <w:tcPr>
            <w:tcW w:w="3544" w:type="dxa"/>
            <w:tcBorders>
              <w:top w:val="single" w:sz="6" w:space="0" w:color="auto"/>
              <w:left w:val="single" w:sz="6" w:space="0" w:color="auto"/>
              <w:bottom w:val="single" w:sz="6" w:space="0" w:color="auto"/>
              <w:right w:val="single" w:sz="6" w:space="0" w:color="auto"/>
            </w:tcBorders>
          </w:tcPr>
          <w:p w14:paraId="26E608BB" w14:textId="77777777" w:rsidR="008E6332" w:rsidRDefault="008E6332" w:rsidP="00457A09">
            <w:pPr>
              <w:autoSpaceDE w:val="0"/>
              <w:autoSpaceDN w:val="0"/>
              <w:adjustRightInd w:val="0"/>
            </w:pPr>
            <w:r>
              <w:rPr>
                <w:rFonts w:hint="eastAsia"/>
              </w:rPr>
              <w:t>第</w:t>
            </w:r>
            <w:r>
              <w:rPr>
                <w:rFonts w:hint="eastAsia"/>
              </w:rPr>
              <w:t>12</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61E9B484" w14:textId="77777777" w:rsidR="008E6332" w:rsidRDefault="008E6332" w:rsidP="00457A09">
            <w:pPr>
              <w:autoSpaceDE w:val="0"/>
              <w:autoSpaceDN w:val="0"/>
              <w:adjustRightInd w:val="0"/>
            </w:pPr>
            <w:r>
              <w:rPr>
                <w:rFonts w:hint="eastAsia"/>
              </w:rPr>
              <w:t>MN</w:t>
            </w:r>
          </w:p>
        </w:tc>
      </w:tr>
      <w:tr w:rsidR="008E6332" w14:paraId="116A245B" w14:textId="77777777" w:rsidTr="00F773E2">
        <w:tc>
          <w:tcPr>
            <w:tcW w:w="1526" w:type="dxa"/>
            <w:tcBorders>
              <w:top w:val="single" w:sz="6" w:space="0" w:color="auto"/>
              <w:left w:val="single" w:sz="6" w:space="0" w:color="auto"/>
              <w:bottom w:val="single" w:sz="6" w:space="0" w:color="auto"/>
              <w:right w:val="single" w:sz="6" w:space="0" w:color="auto"/>
            </w:tcBorders>
          </w:tcPr>
          <w:p w14:paraId="04E94770" w14:textId="77777777" w:rsidR="008E6332" w:rsidRDefault="008E6332" w:rsidP="00457A09">
            <w:pPr>
              <w:autoSpaceDE w:val="0"/>
              <w:autoSpaceDN w:val="0"/>
              <w:adjustRightInd w:val="0"/>
              <w:jc w:val="center"/>
            </w:pPr>
            <w:r>
              <w:lastRenderedPageBreak/>
              <w:t>Y</w:t>
            </w:r>
            <w:r>
              <w:rPr>
                <w:rFonts w:hint="eastAsia"/>
                <w:vertAlign w:val="subscript"/>
              </w:rPr>
              <w:t>16</w:t>
            </w:r>
          </w:p>
        </w:tc>
        <w:tc>
          <w:tcPr>
            <w:tcW w:w="3544" w:type="dxa"/>
            <w:tcBorders>
              <w:top w:val="single" w:sz="6" w:space="0" w:color="auto"/>
              <w:left w:val="single" w:sz="6" w:space="0" w:color="auto"/>
              <w:bottom w:val="single" w:sz="6" w:space="0" w:color="auto"/>
              <w:right w:val="single" w:sz="6" w:space="0" w:color="auto"/>
            </w:tcBorders>
          </w:tcPr>
          <w:p w14:paraId="04664E5C" w14:textId="77777777" w:rsidR="008E6332" w:rsidRDefault="008E6332" w:rsidP="00457A09">
            <w:pPr>
              <w:autoSpaceDE w:val="0"/>
              <w:autoSpaceDN w:val="0"/>
              <w:adjustRightInd w:val="0"/>
            </w:pPr>
            <w:r>
              <w:rPr>
                <w:rFonts w:hint="eastAsia"/>
              </w:rPr>
              <w:t>第</w:t>
            </w:r>
            <w:r>
              <w:rPr>
                <w:rFonts w:hint="eastAsia"/>
              </w:rPr>
              <w:t>13</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63D8DB83" w14:textId="77777777" w:rsidR="008E6332" w:rsidRDefault="008E6332" w:rsidP="00457A09">
            <w:pPr>
              <w:autoSpaceDE w:val="0"/>
              <w:autoSpaceDN w:val="0"/>
              <w:adjustRightInd w:val="0"/>
            </w:pPr>
            <w:r>
              <w:rPr>
                <w:rFonts w:hint="eastAsia"/>
              </w:rPr>
              <w:t>MN</w:t>
            </w:r>
          </w:p>
        </w:tc>
      </w:tr>
      <w:tr w:rsidR="008E6332" w14:paraId="4C3C2A2D" w14:textId="77777777" w:rsidTr="00F773E2">
        <w:tc>
          <w:tcPr>
            <w:tcW w:w="1526" w:type="dxa"/>
            <w:tcBorders>
              <w:top w:val="single" w:sz="6" w:space="0" w:color="auto"/>
              <w:left w:val="single" w:sz="6" w:space="0" w:color="auto"/>
              <w:bottom w:val="single" w:sz="6" w:space="0" w:color="auto"/>
              <w:right w:val="single" w:sz="6" w:space="0" w:color="auto"/>
            </w:tcBorders>
          </w:tcPr>
          <w:p w14:paraId="300182E3" w14:textId="77777777" w:rsidR="008E6332" w:rsidRDefault="008E6332" w:rsidP="00457A09">
            <w:pPr>
              <w:autoSpaceDE w:val="0"/>
              <w:autoSpaceDN w:val="0"/>
              <w:adjustRightInd w:val="0"/>
              <w:jc w:val="center"/>
            </w:pPr>
            <w:r>
              <w:t>Y</w:t>
            </w:r>
            <w:r>
              <w:rPr>
                <w:rFonts w:hint="eastAsia"/>
                <w:vertAlign w:val="subscript"/>
              </w:rPr>
              <w:t>17</w:t>
            </w:r>
          </w:p>
        </w:tc>
        <w:tc>
          <w:tcPr>
            <w:tcW w:w="3544" w:type="dxa"/>
            <w:tcBorders>
              <w:top w:val="single" w:sz="6" w:space="0" w:color="auto"/>
              <w:left w:val="single" w:sz="6" w:space="0" w:color="auto"/>
              <w:bottom w:val="single" w:sz="6" w:space="0" w:color="auto"/>
              <w:right w:val="single" w:sz="6" w:space="0" w:color="auto"/>
            </w:tcBorders>
          </w:tcPr>
          <w:p w14:paraId="45071169" w14:textId="77777777" w:rsidR="008E6332" w:rsidRDefault="008E6332" w:rsidP="00457A09">
            <w:pPr>
              <w:autoSpaceDE w:val="0"/>
              <w:autoSpaceDN w:val="0"/>
              <w:adjustRightInd w:val="0"/>
            </w:pPr>
            <w:r>
              <w:rPr>
                <w:rFonts w:hint="eastAsia"/>
              </w:rPr>
              <w:t>第</w:t>
            </w:r>
            <w:r>
              <w:rPr>
                <w:rFonts w:hint="eastAsia"/>
              </w:rPr>
              <w:t>14</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3B33C5E8" w14:textId="77777777" w:rsidR="008E6332" w:rsidRDefault="008E6332" w:rsidP="00457A09">
            <w:pPr>
              <w:autoSpaceDE w:val="0"/>
              <w:autoSpaceDN w:val="0"/>
              <w:adjustRightInd w:val="0"/>
            </w:pPr>
            <w:r>
              <w:rPr>
                <w:rFonts w:hint="eastAsia"/>
              </w:rPr>
              <w:t>MN</w:t>
            </w:r>
          </w:p>
        </w:tc>
      </w:tr>
      <w:tr w:rsidR="008E6332" w14:paraId="3A54B9CE" w14:textId="77777777" w:rsidTr="00F773E2">
        <w:tc>
          <w:tcPr>
            <w:tcW w:w="1526" w:type="dxa"/>
            <w:tcBorders>
              <w:top w:val="single" w:sz="6" w:space="0" w:color="auto"/>
              <w:left w:val="single" w:sz="6" w:space="0" w:color="auto"/>
              <w:bottom w:val="single" w:sz="6" w:space="0" w:color="auto"/>
              <w:right w:val="single" w:sz="6" w:space="0" w:color="auto"/>
            </w:tcBorders>
          </w:tcPr>
          <w:p w14:paraId="3B2AD278" w14:textId="77777777" w:rsidR="008E6332" w:rsidRDefault="008E6332" w:rsidP="00457A09">
            <w:pPr>
              <w:autoSpaceDE w:val="0"/>
              <w:autoSpaceDN w:val="0"/>
              <w:adjustRightInd w:val="0"/>
              <w:jc w:val="center"/>
            </w:pPr>
            <w:r>
              <w:t>Y</w:t>
            </w:r>
            <w:r>
              <w:rPr>
                <w:rFonts w:hint="eastAsia"/>
                <w:vertAlign w:val="subscript"/>
              </w:rPr>
              <w:t>18</w:t>
            </w:r>
          </w:p>
        </w:tc>
        <w:tc>
          <w:tcPr>
            <w:tcW w:w="3544" w:type="dxa"/>
            <w:tcBorders>
              <w:top w:val="single" w:sz="6" w:space="0" w:color="auto"/>
              <w:left w:val="single" w:sz="6" w:space="0" w:color="auto"/>
              <w:bottom w:val="single" w:sz="6" w:space="0" w:color="auto"/>
              <w:right w:val="single" w:sz="6" w:space="0" w:color="auto"/>
            </w:tcBorders>
          </w:tcPr>
          <w:p w14:paraId="74D9226D" w14:textId="77777777" w:rsidR="008E6332" w:rsidRDefault="008E6332" w:rsidP="00457A09">
            <w:pPr>
              <w:autoSpaceDE w:val="0"/>
              <w:autoSpaceDN w:val="0"/>
              <w:adjustRightInd w:val="0"/>
            </w:pPr>
            <w:r>
              <w:rPr>
                <w:rFonts w:hint="eastAsia"/>
              </w:rPr>
              <w:t>第</w:t>
            </w:r>
            <w:r>
              <w:rPr>
                <w:rFonts w:hint="eastAsia"/>
              </w:rPr>
              <w:t>15</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490AB1D3" w14:textId="77777777" w:rsidR="008E6332" w:rsidRDefault="008E6332" w:rsidP="00457A09">
            <w:pPr>
              <w:autoSpaceDE w:val="0"/>
              <w:autoSpaceDN w:val="0"/>
              <w:adjustRightInd w:val="0"/>
            </w:pPr>
            <w:r>
              <w:rPr>
                <w:rFonts w:hint="eastAsia"/>
              </w:rPr>
              <w:t>MN</w:t>
            </w:r>
          </w:p>
        </w:tc>
      </w:tr>
      <w:tr w:rsidR="008E6332" w14:paraId="0FBBFF01" w14:textId="77777777" w:rsidTr="00F773E2">
        <w:tc>
          <w:tcPr>
            <w:tcW w:w="1526" w:type="dxa"/>
            <w:tcBorders>
              <w:top w:val="single" w:sz="6" w:space="0" w:color="auto"/>
              <w:left w:val="single" w:sz="6" w:space="0" w:color="auto"/>
              <w:bottom w:val="single" w:sz="6" w:space="0" w:color="auto"/>
              <w:right w:val="single" w:sz="6" w:space="0" w:color="auto"/>
            </w:tcBorders>
          </w:tcPr>
          <w:p w14:paraId="5F68D89E" w14:textId="77777777" w:rsidR="008E6332" w:rsidRDefault="008E6332" w:rsidP="00457A09">
            <w:pPr>
              <w:autoSpaceDE w:val="0"/>
              <w:autoSpaceDN w:val="0"/>
              <w:adjustRightInd w:val="0"/>
              <w:jc w:val="center"/>
            </w:pPr>
            <w:r>
              <w:t>Y</w:t>
            </w:r>
            <w:r>
              <w:rPr>
                <w:rFonts w:hint="eastAsia"/>
                <w:vertAlign w:val="subscript"/>
              </w:rPr>
              <w:t>19</w:t>
            </w:r>
          </w:p>
        </w:tc>
        <w:tc>
          <w:tcPr>
            <w:tcW w:w="3544" w:type="dxa"/>
            <w:tcBorders>
              <w:top w:val="single" w:sz="6" w:space="0" w:color="auto"/>
              <w:left w:val="single" w:sz="6" w:space="0" w:color="auto"/>
              <w:bottom w:val="single" w:sz="6" w:space="0" w:color="auto"/>
              <w:right w:val="single" w:sz="6" w:space="0" w:color="auto"/>
            </w:tcBorders>
          </w:tcPr>
          <w:p w14:paraId="544B1BDC" w14:textId="77777777" w:rsidR="008E6332" w:rsidRDefault="008E6332" w:rsidP="00457A09">
            <w:pPr>
              <w:autoSpaceDE w:val="0"/>
              <w:autoSpaceDN w:val="0"/>
              <w:adjustRightInd w:val="0"/>
            </w:pPr>
            <w:r>
              <w:rPr>
                <w:rFonts w:hint="eastAsia"/>
              </w:rPr>
              <w:t>第</w:t>
            </w:r>
            <w:r>
              <w:rPr>
                <w:rFonts w:hint="eastAsia"/>
              </w:rPr>
              <w:t>16</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6078A76E" w14:textId="77777777" w:rsidR="008E6332" w:rsidRDefault="008E6332" w:rsidP="00457A09">
            <w:pPr>
              <w:autoSpaceDE w:val="0"/>
              <w:autoSpaceDN w:val="0"/>
              <w:adjustRightInd w:val="0"/>
            </w:pPr>
            <w:r>
              <w:rPr>
                <w:rFonts w:hint="eastAsia"/>
              </w:rPr>
              <w:t>MN</w:t>
            </w:r>
          </w:p>
        </w:tc>
      </w:tr>
      <w:tr w:rsidR="008E6332" w14:paraId="362F4035" w14:textId="77777777" w:rsidTr="00F773E2">
        <w:tc>
          <w:tcPr>
            <w:tcW w:w="1526" w:type="dxa"/>
            <w:tcBorders>
              <w:top w:val="single" w:sz="6" w:space="0" w:color="auto"/>
              <w:left w:val="single" w:sz="6" w:space="0" w:color="auto"/>
              <w:bottom w:val="single" w:sz="6" w:space="0" w:color="auto"/>
              <w:right w:val="single" w:sz="6" w:space="0" w:color="auto"/>
            </w:tcBorders>
          </w:tcPr>
          <w:p w14:paraId="3A328D40" w14:textId="77777777" w:rsidR="008E6332" w:rsidRDefault="008E6332" w:rsidP="00457A09">
            <w:pPr>
              <w:autoSpaceDE w:val="0"/>
              <w:autoSpaceDN w:val="0"/>
              <w:adjustRightInd w:val="0"/>
              <w:jc w:val="center"/>
            </w:pPr>
            <w:r>
              <w:t>Y</w:t>
            </w:r>
            <w:r>
              <w:rPr>
                <w:rFonts w:hint="eastAsia"/>
                <w:vertAlign w:val="subscript"/>
              </w:rPr>
              <w:t>20</w:t>
            </w:r>
          </w:p>
        </w:tc>
        <w:tc>
          <w:tcPr>
            <w:tcW w:w="3544" w:type="dxa"/>
            <w:tcBorders>
              <w:top w:val="single" w:sz="6" w:space="0" w:color="auto"/>
              <w:left w:val="single" w:sz="6" w:space="0" w:color="auto"/>
              <w:bottom w:val="single" w:sz="6" w:space="0" w:color="auto"/>
              <w:right w:val="single" w:sz="6" w:space="0" w:color="auto"/>
            </w:tcBorders>
          </w:tcPr>
          <w:p w14:paraId="40619975" w14:textId="77777777" w:rsidR="008E6332" w:rsidRDefault="008E6332" w:rsidP="00457A09">
            <w:pPr>
              <w:autoSpaceDE w:val="0"/>
              <w:autoSpaceDN w:val="0"/>
              <w:adjustRightInd w:val="0"/>
            </w:pPr>
            <w:r>
              <w:rPr>
                <w:rFonts w:hint="eastAsia"/>
              </w:rPr>
              <w:t>第</w:t>
            </w:r>
            <w:r>
              <w:rPr>
                <w:rFonts w:hint="eastAsia"/>
              </w:rPr>
              <w:t>17</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7B48E2BC" w14:textId="77777777" w:rsidR="008E6332" w:rsidRDefault="008E6332" w:rsidP="00457A09">
            <w:pPr>
              <w:autoSpaceDE w:val="0"/>
              <w:autoSpaceDN w:val="0"/>
              <w:adjustRightInd w:val="0"/>
            </w:pPr>
            <w:r>
              <w:rPr>
                <w:rFonts w:hint="eastAsia"/>
              </w:rPr>
              <w:t>MN</w:t>
            </w:r>
          </w:p>
        </w:tc>
      </w:tr>
      <w:tr w:rsidR="008E6332" w14:paraId="48D00268" w14:textId="77777777" w:rsidTr="00F773E2">
        <w:tc>
          <w:tcPr>
            <w:tcW w:w="1526" w:type="dxa"/>
            <w:tcBorders>
              <w:top w:val="single" w:sz="6" w:space="0" w:color="auto"/>
              <w:left w:val="single" w:sz="6" w:space="0" w:color="auto"/>
              <w:bottom w:val="single" w:sz="6" w:space="0" w:color="auto"/>
              <w:right w:val="single" w:sz="6" w:space="0" w:color="auto"/>
            </w:tcBorders>
          </w:tcPr>
          <w:p w14:paraId="4DBEF91C" w14:textId="77777777" w:rsidR="008E6332" w:rsidRDefault="008E6332" w:rsidP="00457A09">
            <w:pPr>
              <w:autoSpaceDE w:val="0"/>
              <w:autoSpaceDN w:val="0"/>
              <w:adjustRightInd w:val="0"/>
              <w:jc w:val="center"/>
            </w:pPr>
            <w:r>
              <w:t>Y</w:t>
            </w:r>
            <w:r>
              <w:rPr>
                <w:rFonts w:hint="eastAsia"/>
                <w:vertAlign w:val="subscript"/>
              </w:rPr>
              <w:t>21</w:t>
            </w:r>
          </w:p>
        </w:tc>
        <w:tc>
          <w:tcPr>
            <w:tcW w:w="3544" w:type="dxa"/>
            <w:tcBorders>
              <w:top w:val="single" w:sz="6" w:space="0" w:color="auto"/>
              <w:left w:val="single" w:sz="6" w:space="0" w:color="auto"/>
              <w:bottom w:val="single" w:sz="6" w:space="0" w:color="auto"/>
              <w:right w:val="single" w:sz="6" w:space="0" w:color="auto"/>
            </w:tcBorders>
          </w:tcPr>
          <w:p w14:paraId="3267886E" w14:textId="77777777" w:rsidR="008E6332" w:rsidRDefault="008E6332" w:rsidP="00457A09">
            <w:pPr>
              <w:autoSpaceDE w:val="0"/>
              <w:autoSpaceDN w:val="0"/>
              <w:adjustRightInd w:val="0"/>
            </w:pPr>
            <w:r>
              <w:rPr>
                <w:rFonts w:hint="eastAsia"/>
              </w:rPr>
              <w:t>第</w:t>
            </w:r>
            <w:r>
              <w:rPr>
                <w:rFonts w:hint="eastAsia"/>
              </w:rPr>
              <w:t>18</w:t>
            </w:r>
            <w:r>
              <w:rPr>
                <w:rFonts w:hint="eastAsia"/>
              </w:rPr>
              <w:t>槽位通信告警</w:t>
            </w:r>
          </w:p>
        </w:tc>
        <w:tc>
          <w:tcPr>
            <w:tcW w:w="1842" w:type="dxa"/>
            <w:tcBorders>
              <w:top w:val="single" w:sz="6" w:space="0" w:color="auto"/>
              <w:left w:val="single" w:sz="6" w:space="0" w:color="auto"/>
              <w:bottom w:val="single" w:sz="6" w:space="0" w:color="auto"/>
              <w:right w:val="single" w:sz="6" w:space="0" w:color="auto"/>
            </w:tcBorders>
          </w:tcPr>
          <w:p w14:paraId="48E9B4F5" w14:textId="77777777" w:rsidR="008E6332" w:rsidRDefault="008E6332" w:rsidP="00457A09">
            <w:pPr>
              <w:autoSpaceDE w:val="0"/>
              <w:autoSpaceDN w:val="0"/>
              <w:adjustRightInd w:val="0"/>
            </w:pPr>
            <w:r>
              <w:rPr>
                <w:rFonts w:hint="eastAsia"/>
              </w:rPr>
              <w:t>MN</w:t>
            </w:r>
          </w:p>
        </w:tc>
      </w:tr>
      <w:tr w:rsidR="009F59A7" w14:paraId="345C2092" w14:textId="77777777" w:rsidTr="00F773E2">
        <w:tc>
          <w:tcPr>
            <w:tcW w:w="1526" w:type="dxa"/>
            <w:tcBorders>
              <w:top w:val="single" w:sz="6" w:space="0" w:color="auto"/>
              <w:left w:val="single" w:sz="6" w:space="0" w:color="auto"/>
              <w:bottom w:val="single" w:sz="6" w:space="0" w:color="auto"/>
              <w:right w:val="single" w:sz="6" w:space="0" w:color="auto"/>
            </w:tcBorders>
          </w:tcPr>
          <w:p w14:paraId="6EF91CBB" w14:textId="77777777" w:rsidR="009F59A7" w:rsidRDefault="009F59A7" w:rsidP="00993CB3">
            <w:pPr>
              <w:autoSpaceDE w:val="0"/>
              <w:autoSpaceDN w:val="0"/>
              <w:adjustRightInd w:val="0"/>
              <w:jc w:val="center"/>
              <w:rPr>
                <w:lang w:eastAsia="zh-CN"/>
              </w:rPr>
            </w:pPr>
            <w:r>
              <w:rPr>
                <w:rFonts w:hint="eastAsia"/>
                <w:color w:val="000000"/>
              </w:rPr>
              <w:t>Y</w:t>
            </w:r>
            <w:r>
              <w:rPr>
                <w:rFonts w:hint="eastAsia"/>
                <w:vertAlign w:val="subscript"/>
                <w:lang w:eastAsia="zh-CN"/>
              </w:rPr>
              <w:t>22</w:t>
            </w:r>
          </w:p>
        </w:tc>
        <w:tc>
          <w:tcPr>
            <w:tcW w:w="3544" w:type="dxa"/>
            <w:tcBorders>
              <w:top w:val="single" w:sz="6" w:space="0" w:color="auto"/>
              <w:left w:val="single" w:sz="6" w:space="0" w:color="auto"/>
              <w:bottom w:val="single" w:sz="6" w:space="0" w:color="auto"/>
              <w:right w:val="single" w:sz="6" w:space="0" w:color="auto"/>
            </w:tcBorders>
          </w:tcPr>
          <w:p w14:paraId="65D020AD" w14:textId="77777777" w:rsidR="009F59A7" w:rsidRDefault="00993CB3" w:rsidP="00457A09">
            <w:pPr>
              <w:autoSpaceDE w:val="0"/>
              <w:autoSpaceDN w:val="0"/>
              <w:adjustRightInd w:val="0"/>
              <w:rPr>
                <w:lang w:eastAsia="zh-CN"/>
              </w:rPr>
            </w:pPr>
            <w:r>
              <w:rPr>
                <w:rFonts w:hint="eastAsia"/>
                <w:lang w:eastAsia="zh-CN"/>
              </w:rPr>
              <w:t>风扇告警</w:t>
            </w:r>
          </w:p>
        </w:tc>
        <w:tc>
          <w:tcPr>
            <w:tcW w:w="1842" w:type="dxa"/>
            <w:tcBorders>
              <w:top w:val="single" w:sz="6" w:space="0" w:color="auto"/>
              <w:left w:val="single" w:sz="6" w:space="0" w:color="auto"/>
              <w:bottom w:val="single" w:sz="6" w:space="0" w:color="auto"/>
              <w:right w:val="single" w:sz="6" w:space="0" w:color="auto"/>
            </w:tcBorders>
          </w:tcPr>
          <w:p w14:paraId="7C8278AB" w14:textId="77777777" w:rsidR="009F59A7" w:rsidRDefault="00993CB3" w:rsidP="00457A09">
            <w:pPr>
              <w:autoSpaceDE w:val="0"/>
              <w:autoSpaceDN w:val="0"/>
              <w:adjustRightInd w:val="0"/>
              <w:rPr>
                <w:lang w:eastAsia="zh-CN"/>
              </w:rPr>
            </w:pPr>
            <w:r>
              <w:rPr>
                <w:rFonts w:hint="eastAsia"/>
                <w:lang w:eastAsia="zh-CN"/>
              </w:rPr>
              <w:t>MN</w:t>
            </w:r>
          </w:p>
        </w:tc>
      </w:tr>
      <w:tr w:rsidR="00993CB3" w14:paraId="47959FE5" w14:textId="77777777" w:rsidTr="00F773E2">
        <w:tc>
          <w:tcPr>
            <w:tcW w:w="1526" w:type="dxa"/>
            <w:tcBorders>
              <w:top w:val="single" w:sz="6" w:space="0" w:color="auto"/>
              <w:left w:val="single" w:sz="6" w:space="0" w:color="auto"/>
              <w:bottom w:val="single" w:sz="6" w:space="0" w:color="auto"/>
              <w:right w:val="single" w:sz="6" w:space="0" w:color="auto"/>
            </w:tcBorders>
          </w:tcPr>
          <w:p w14:paraId="4D5A62F8" w14:textId="77777777" w:rsidR="00993CB3" w:rsidRDefault="00993CB3" w:rsidP="009F59A7">
            <w:pPr>
              <w:autoSpaceDE w:val="0"/>
              <w:autoSpaceDN w:val="0"/>
              <w:adjustRightInd w:val="0"/>
              <w:jc w:val="center"/>
              <w:rPr>
                <w:color w:val="000000"/>
              </w:rPr>
            </w:pPr>
            <w:r w:rsidRPr="003014B5">
              <w:rPr>
                <w:rFonts w:hint="eastAsia"/>
                <w:color w:val="000000"/>
              </w:rPr>
              <w:t>Y</w:t>
            </w:r>
            <w:r>
              <w:rPr>
                <w:rFonts w:hint="eastAsia"/>
                <w:color w:val="000000"/>
                <w:vertAlign w:val="subscript"/>
                <w:lang w:eastAsia="zh-CN"/>
              </w:rPr>
              <w:t>23</w:t>
            </w:r>
          </w:p>
        </w:tc>
        <w:tc>
          <w:tcPr>
            <w:tcW w:w="3544" w:type="dxa"/>
            <w:tcBorders>
              <w:top w:val="single" w:sz="6" w:space="0" w:color="auto"/>
              <w:left w:val="single" w:sz="6" w:space="0" w:color="auto"/>
              <w:bottom w:val="single" w:sz="6" w:space="0" w:color="auto"/>
              <w:right w:val="single" w:sz="6" w:space="0" w:color="auto"/>
            </w:tcBorders>
          </w:tcPr>
          <w:p w14:paraId="1F93AD72" w14:textId="77777777" w:rsidR="00993CB3" w:rsidRDefault="00993CB3" w:rsidP="00457A09">
            <w:pPr>
              <w:autoSpaceDE w:val="0"/>
              <w:autoSpaceDN w:val="0"/>
              <w:adjustRightInd w:val="0"/>
              <w:rPr>
                <w:lang w:eastAsia="zh-CN"/>
              </w:rPr>
            </w:pPr>
            <w:r>
              <w:rPr>
                <w:rFonts w:hint="eastAsia"/>
                <w:lang w:eastAsia="zh-CN"/>
              </w:rPr>
              <w:t>固定为</w:t>
            </w:r>
            <w:r>
              <w:rPr>
                <w:rFonts w:hint="eastAsia"/>
                <w:lang w:eastAsia="zh-CN"/>
              </w:rPr>
              <w:t>0</w:t>
            </w:r>
          </w:p>
        </w:tc>
        <w:tc>
          <w:tcPr>
            <w:tcW w:w="1842" w:type="dxa"/>
            <w:tcBorders>
              <w:top w:val="single" w:sz="6" w:space="0" w:color="auto"/>
              <w:left w:val="single" w:sz="6" w:space="0" w:color="auto"/>
              <w:bottom w:val="single" w:sz="6" w:space="0" w:color="auto"/>
              <w:right w:val="single" w:sz="6" w:space="0" w:color="auto"/>
            </w:tcBorders>
          </w:tcPr>
          <w:p w14:paraId="7F71B0B9" w14:textId="77777777" w:rsidR="00993CB3" w:rsidRDefault="00993CB3" w:rsidP="00457A09">
            <w:pPr>
              <w:autoSpaceDE w:val="0"/>
              <w:autoSpaceDN w:val="0"/>
              <w:adjustRightInd w:val="0"/>
            </w:pPr>
          </w:p>
        </w:tc>
      </w:tr>
    </w:tbl>
    <w:p w14:paraId="5223E33D" w14:textId="77777777" w:rsidR="00C077D8" w:rsidRDefault="00C077D8" w:rsidP="00C077D8">
      <w:pPr>
        <w:autoSpaceDE w:val="0"/>
        <w:autoSpaceDN w:val="0"/>
        <w:adjustRightInd w:val="0"/>
        <w:ind w:firstLine="420"/>
        <w:rPr>
          <w:rFonts w:ascii="宋体"/>
          <w:color w:val="000000"/>
          <w:lang w:val="zh-CN"/>
        </w:rPr>
      </w:pPr>
    </w:p>
    <w:p w14:paraId="45D18D33" w14:textId="77777777" w:rsidR="00C077D8" w:rsidRDefault="00C077D8" w:rsidP="00C077D8">
      <w:pPr>
        <w:autoSpaceDE w:val="0"/>
        <w:autoSpaceDN w:val="0"/>
        <w:adjustRightInd w:val="0"/>
        <w:ind w:firstLine="420"/>
        <w:rPr>
          <w:rFonts w:ascii="宋体"/>
          <w:color w:val="000000"/>
        </w:rPr>
      </w:pPr>
    </w:p>
    <w:p w14:paraId="1322C8E7" w14:textId="77777777" w:rsidR="00957816" w:rsidRPr="00957816" w:rsidRDefault="00C077D8" w:rsidP="00C077D8">
      <w:pPr>
        <w:rPr>
          <w:lang w:eastAsia="zh-CN"/>
        </w:rPr>
      </w:pPr>
      <w:r>
        <w:rPr>
          <w:rFonts w:ascii="宋体" w:hint="eastAsia"/>
          <w:color w:val="000000"/>
          <w:lang w:val="zh-CN" w:eastAsia="zh-CN"/>
        </w:rPr>
        <w:t>注意：如果槽位无盘则不上报告警信息。</w:t>
      </w:r>
    </w:p>
    <w:p w14:paraId="3882048F" w14:textId="77777777" w:rsidR="00C42C6F" w:rsidRPr="00E70F6A" w:rsidRDefault="00C85FA8" w:rsidP="00E70F6A">
      <w:pPr>
        <w:pStyle w:val="3"/>
        <w:rPr>
          <w:lang w:eastAsia="zh-CN"/>
        </w:rPr>
      </w:pPr>
      <w:r>
        <w:rPr>
          <w:rFonts w:hint="eastAsia"/>
          <w:lang w:eastAsia="zh-CN"/>
        </w:rPr>
        <w:t xml:space="preserve">2.2.2 </w:t>
      </w:r>
      <w:r>
        <w:rPr>
          <w:rFonts w:hint="eastAsia"/>
          <w:lang w:eastAsia="zh-CN"/>
        </w:rPr>
        <w:t>查询设备槽位信息</w:t>
      </w:r>
    </w:p>
    <w:p w14:paraId="6EF5B617" w14:textId="77777777" w:rsidR="004E2BB8" w:rsidRDefault="004E2BB8" w:rsidP="004E2BB8">
      <w:pPr>
        <w:autoSpaceDE w:val="0"/>
        <w:autoSpaceDN w:val="0"/>
        <w:adjustRightInd w:val="0"/>
        <w:ind w:firstLine="420"/>
        <w:rPr>
          <w:lang w:eastAsia="zh-CN"/>
        </w:rPr>
      </w:pPr>
      <w:r>
        <w:rPr>
          <w:rFonts w:ascii="宋体" w:hint="eastAsia"/>
          <w:lang w:val="zh-CN" w:eastAsia="zh-CN"/>
        </w:rPr>
        <w:t>命令格式：</w:t>
      </w:r>
    </w:p>
    <w:p w14:paraId="63578FE2" w14:textId="77777777" w:rsidR="004E2BB8" w:rsidRDefault="004E2BB8" w:rsidP="004E2BB8">
      <w:pPr>
        <w:autoSpaceDE w:val="0"/>
        <w:autoSpaceDN w:val="0"/>
        <w:adjustRightInd w:val="0"/>
        <w:ind w:firstLine="420"/>
      </w:pPr>
      <w:r>
        <w:rPr>
          <w:rFonts w:hint="eastAsia"/>
          <w:color w:val="000000"/>
        </w:rPr>
        <w:t>RTRV-EQPT</w:t>
      </w:r>
      <w:r>
        <w:t>:</w:t>
      </w:r>
      <w:r>
        <w:rPr>
          <w:color w:val="000000"/>
        </w:rPr>
        <w:t>[&lt;</w:t>
      </w:r>
      <w:proofErr w:type="spellStart"/>
      <w:r>
        <w:rPr>
          <w:color w:val="000000"/>
        </w:rPr>
        <w:t>tid</w:t>
      </w:r>
      <w:proofErr w:type="spellEnd"/>
      <w:r>
        <w:rPr>
          <w:color w:val="000000"/>
        </w:rPr>
        <w:t>&gt;]:&lt;aid&gt;:&lt;</w:t>
      </w:r>
      <w:proofErr w:type="spellStart"/>
      <w:r>
        <w:rPr>
          <w:color w:val="000000"/>
        </w:rPr>
        <w:t>ctag</w:t>
      </w:r>
      <w:proofErr w:type="spellEnd"/>
      <w:r>
        <w:rPr>
          <w:color w:val="000000"/>
        </w:rPr>
        <w:t>&gt;</w:t>
      </w:r>
      <w:r w:rsidR="00847C8A">
        <w:rPr>
          <w:rFonts w:hint="eastAsia"/>
          <w:color w:val="000000"/>
        </w:rPr>
        <w:t>:&lt;password&gt;:</w:t>
      </w:r>
      <w:r>
        <w:t>;</w:t>
      </w:r>
    </w:p>
    <w:p w14:paraId="3137B0F0" w14:textId="77777777" w:rsidR="004E2BB8" w:rsidRDefault="004E2BB8" w:rsidP="004E2BB8">
      <w:pPr>
        <w:autoSpaceDE w:val="0"/>
        <w:autoSpaceDN w:val="0"/>
        <w:adjustRightInd w:val="0"/>
        <w:ind w:firstLine="420"/>
        <w:rPr>
          <w:lang w:eastAsia="zh-CN"/>
        </w:rPr>
      </w:pPr>
      <w:r>
        <w:rPr>
          <w:rFonts w:ascii="宋体" w:hint="eastAsia"/>
          <w:lang w:val="zh-CN" w:eastAsia="zh-CN"/>
        </w:rPr>
        <w:t>命令说明：</w:t>
      </w:r>
    </w:p>
    <w:p w14:paraId="408BA6E0" w14:textId="77777777" w:rsidR="004E2BB8" w:rsidRDefault="004E2BB8" w:rsidP="004E2BB8">
      <w:pPr>
        <w:autoSpaceDE w:val="0"/>
        <w:autoSpaceDN w:val="0"/>
        <w:adjustRightInd w:val="0"/>
        <w:ind w:firstLine="420"/>
        <w:rPr>
          <w:lang w:eastAsia="zh-CN"/>
        </w:rPr>
      </w:pPr>
      <w:r>
        <w:rPr>
          <w:rFonts w:ascii="宋体" w:hint="eastAsia"/>
          <w:lang w:val="zh-CN" w:eastAsia="zh-CN"/>
        </w:rPr>
        <w:t>本命令查询设备的槽位信息，即：每个槽位对应的盘（卡）类型及其工作状态。如命令格式正确，则返回成功响应，否则返回失败响应。</w:t>
      </w:r>
    </w:p>
    <w:p w14:paraId="488DC859" w14:textId="77777777" w:rsidR="004E2BB8" w:rsidRDefault="004E2BB8" w:rsidP="0046480C">
      <w:pPr>
        <w:autoSpaceDE w:val="0"/>
        <w:autoSpaceDN w:val="0"/>
        <w:adjustRightInd w:val="0"/>
        <w:ind w:firstLine="420"/>
        <w:rPr>
          <w:lang w:eastAsia="zh-CN"/>
        </w:rPr>
      </w:pPr>
      <w:r>
        <w:rPr>
          <w:rFonts w:ascii="宋体" w:hint="eastAsia"/>
          <w:lang w:val="zh-CN" w:eastAsia="zh-CN"/>
        </w:rPr>
        <w:t>如</w:t>
      </w:r>
      <w:r>
        <w:rPr>
          <w:color w:val="000000"/>
          <w:lang w:eastAsia="zh-CN"/>
        </w:rPr>
        <w:t>&lt;aid&gt;</w:t>
      </w:r>
      <w:r>
        <w:rPr>
          <w:rFonts w:ascii="宋体" w:hint="eastAsia"/>
          <w:color w:val="000000"/>
          <w:lang w:val="zh-CN" w:eastAsia="zh-CN"/>
        </w:rPr>
        <w:t>项</w:t>
      </w:r>
      <w:r>
        <w:rPr>
          <w:rFonts w:ascii="宋体" w:hint="eastAsia"/>
          <w:lang w:val="zh-CN" w:eastAsia="zh-CN"/>
        </w:rPr>
        <w:t>为</w:t>
      </w:r>
      <w:r w:rsidR="00805CE3" w:rsidRPr="00805CE3">
        <w:rPr>
          <w:rFonts w:ascii="宋体"/>
          <w:lang w:eastAsia="zh-CN"/>
        </w:rPr>
        <w:t>’</w:t>
      </w:r>
      <w:r w:rsidR="00805CE3" w:rsidRPr="00805CE3">
        <w:rPr>
          <w:rFonts w:ascii="宋体"/>
          <w:lang w:eastAsia="zh-CN"/>
        </w:rPr>
        <w:t>#</w:t>
      </w:r>
      <w:r w:rsidR="00805CE3" w:rsidRPr="00805CE3">
        <w:rPr>
          <w:rFonts w:ascii="宋体"/>
          <w:lang w:eastAsia="zh-CN"/>
        </w:rPr>
        <w:t>’</w:t>
      </w:r>
      <w:r w:rsidR="00805CE3" w:rsidRPr="00805CE3">
        <w:rPr>
          <w:rFonts w:ascii="宋体" w:hint="eastAsia"/>
          <w:lang w:eastAsia="zh-CN"/>
        </w:rPr>
        <w:t>，</w:t>
      </w:r>
      <w:r>
        <w:rPr>
          <w:rFonts w:ascii="宋体" w:hint="eastAsia"/>
          <w:lang w:val="zh-CN" w:eastAsia="zh-CN"/>
        </w:rPr>
        <w:t>表示查询所有槽位的盘类型</w:t>
      </w:r>
      <w:r w:rsidR="00805CE3" w:rsidRPr="00805CE3">
        <w:rPr>
          <w:rFonts w:ascii="宋体" w:hint="eastAsia"/>
          <w:lang w:eastAsia="zh-CN"/>
        </w:rPr>
        <w:t>（</w:t>
      </w:r>
      <w:r>
        <w:rPr>
          <w:rFonts w:ascii="宋体" w:hint="eastAsia"/>
          <w:lang w:val="zh-CN" w:eastAsia="zh-CN"/>
        </w:rPr>
        <w:t>不包括工作状态</w:t>
      </w:r>
      <w:r w:rsidR="00DD6593">
        <w:rPr>
          <w:rFonts w:ascii="宋体" w:hint="eastAsia"/>
          <w:lang w:val="zh-CN" w:eastAsia="zh-CN"/>
        </w:rPr>
        <w:t>和版本信息</w:t>
      </w:r>
      <w:r w:rsidR="00805CE3" w:rsidRPr="00805CE3">
        <w:rPr>
          <w:rFonts w:ascii="宋体" w:hint="eastAsia"/>
          <w:lang w:eastAsia="zh-CN"/>
        </w:rPr>
        <w:t>）</w:t>
      </w:r>
      <w:r>
        <w:rPr>
          <w:rFonts w:ascii="宋体" w:hint="eastAsia"/>
          <w:lang w:val="zh-CN" w:eastAsia="zh-CN"/>
        </w:rPr>
        <w:t>。执行成功的响应信息</w:t>
      </w:r>
      <w:r>
        <w:rPr>
          <w:color w:val="000000"/>
          <w:lang w:eastAsia="zh-CN"/>
        </w:rPr>
        <w:t>&lt;response</w:t>
      </w:r>
      <w:r>
        <w:rPr>
          <w:lang w:eastAsia="zh-CN"/>
        </w:rPr>
        <w:t xml:space="preserve"> message</w:t>
      </w:r>
      <w:r>
        <w:rPr>
          <w:color w:val="000000"/>
          <w:lang w:eastAsia="zh-CN"/>
        </w:rPr>
        <w:t>&gt;</w:t>
      </w:r>
      <w:r>
        <w:rPr>
          <w:rFonts w:ascii="宋体" w:hint="eastAsia"/>
          <w:lang w:val="zh-CN" w:eastAsia="zh-CN"/>
        </w:rPr>
        <w:t>为</w:t>
      </w:r>
      <w:r w:rsidR="00805CE3" w:rsidRPr="00805CE3">
        <w:rPr>
          <w:rFonts w:ascii="宋体" w:hint="eastAsia"/>
          <w:lang w:eastAsia="zh-CN"/>
        </w:rPr>
        <w:t>：</w:t>
      </w:r>
      <w:r>
        <w:rPr>
          <w:color w:val="000000"/>
          <w:lang w:eastAsia="zh-CN"/>
        </w:rPr>
        <w:t>“[</w:t>
      </w:r>
      <w:r>
        <w:rPr>
          <w:lang w:eastAsia="zh-CN"/>
        </w:rPr>
        <w:t>&lt;aid&gt;,&lt;type&gt;]</w:t>
      </w:r>
      <w:r w:rsidR="00E0533C">
        <w:rPr>
          <w:rFonts w:hint="eastAsia"/>
          <w:lang w:eastAsia="zh-CN"/>
        </w:rPr>
        <w:t>:</w:t>
      </w:r>
      <w:r>
        <w:rPr>
          <w:lang w:eastAsia="zh-CN"/>
        </w:rPr>
        <w:t>*”</w:t>
      </w:r>
    </w:p>
    <w:p w14:paraId="024BEA88" w14:textId="77777777" w:rsidR="00C90309" w:rsidRDefault="00C90309" w:rsidP="0046480C">
      <w:pPr>
        <w:autoSpaceDE w:val="0"/>
        <w:autoSpaceDN w:val="0"/>
        <w:adjustRightInd w:val="0"/>
        <w:ind w:firstLine="420"/>
        <w:rPr>
          <w:lang w:eastAsia="zh-CN"/>
        </w:rPr>
      </w:pPr>
      <w:r>
        <w:rPr>
          <w:rFonts w:hint="eastAsia"/>
          <w:color w:val="000000"/>
          <w:lang w:eastAsia="zh-CN"/>
        </w:rPr>
        <w:t>*</w:t>
      </w:r>
      <w:r>
        <w:rPr>
          <w:rFonts w:hint="eastAsia"/>
          <w:color w:val="000000"/>
          <w:lang w:eastAsia="zh-CN"/>
        </w:rPr>
        <w:t>表示重复</w:t>
      </w:r>
      <w:r>
        <w:rPr>
          <w:color w:val="000000"/>
          <w:lang w:eastAsia="zh-CN"/>
        </w:rPr>
        <w:t>&lt;aid&gt;,&lt;</w:t>
      </w:r>
      <w:r>
        <w:rPr>
          <w:rFonts w:hint="eastAsia"/>
          <w:color w:val="000000"/>
          <w:lang w:eastAsia="zh-CN"/>
        </w:rPr>
        <w:t>type&gt;:</w:t>
      </w:r>
      <w:r>
        <w:rPr>
          <w:rFonts w:hint="eastAsia"/>
          <w:color w:val="000000"/>
          <w:lang w:eastAsia="zh-CN"/>
        </w:rPr>
        <w:t>，最后一条语句没有“：”；</w:t>
      </w:r>
    </w:p>
    <w:p w14:paraId="357121F9" w14:textId="77777777" w:rsidR="00C85FA8" w:rsidRDefault="004E2BB8" w:rsidP="004E2BB8">
      <w:pPr>
        <w:rPr>
          <w:rFonts w:ascii="宋体"/>
          <w:color w:val="000000"/>
          <w:lang w:val="zh-CN" w:eastAsia="zh-CN"/>
        </w:rPr>
      </w:pPr>
      <w:r>
        <w:rPr>
          <w:color w:val="000000"/>
        </w:rPr>
        <w:t>&lt;aid&gt;::=</w:t>
      </w:r>
      <w:proofErr w:type="spellStart"/>
      <w:r>
        <w:t>a|b|c|d|e|f|g|h|i|</w:t>
      </w:r>
      <w:r>
        <w:rPr>
          <w:rFonts w:hint="eastAsia"/>
        </w:rPr>
        <w:t>j|k|l|m|n|o|p</w:t>
      </w:r>
      <w:r w:rsidR="001608EC">
        <w:rPr>
          <w:rFonts w:hint="eastAsia"/>
          <w:lang w:eastAsia="zh-CN"/>
        </w:rPr>
        <w:t>|q|r</w:t>
      </w:r>
      <w:r>
        <w:rPr>
          <w:rFonts w:ascii="宋体"/>
          <w:color w:val="000000"/>
        </w:rPr>
        <w:t>,</w:t>
      </w:r>
      <w:r>
        <w:rPr>
          <w:rFonts w:ascii="宋体" w:hint="eastAsia"/>
          <w:color w:val="000000"/>
          <w:lang w:val="zh-CN"/>
        </w:rPr>
        <w:t>槽位号</w:t>
      </w:r>
      <w:proofErr w:type="spellEnd"/>
      <w:r>
        <w:rPr>
          <w:rFonts w:ascii="宋体" w:hint="eastAsia"/>
          <w:color w:val="000000"/>
          <w:lang w:val="zh-CN"/>
        </w:rPr>
        <w:t>。</w:t>
      </w:r>
      <w:r>
        <w:rPr>
          <w:rFonts w:ascii="宋体" w:hint="eastAsia"/>
          <w:color w:val="000000"/>
          <w:lang w:val="zh-CN" w:eastAsia="zh-CN"/>
        </w:rPr>
        <w:t>依次表示</w:t>
      </w:r>
      <w:r w:rsidR="00643C06" w:rsidRPr="000464A1">
        <w:rPr>
          <w:rFonts w:ascii="宋体" w:hint="eastAsia"/>
          <w:color w:val="000000"/>
          <w:lang w:eastAsia="zh-CN"/>
        </w:rPr>
        <w:t>1</w:t>
      </w:r>
      <w:r w:rsidRPr="000464A1">
        <w:rPr>
          <w:rFonts w:ascii="宋体" w:hint="eastAsia"/>
          <w:color w:val="000000"/>
          <w:lang w:eastAsia="zh-CN"/>
        </w:rPr>
        <w:t>~</w:t>
      </w:r>
      <w:r w:rsidR="00643C06" w:rsidRPr="000464A1">
        <w:rPr>
          <w:rFonts w:ascii="宋体" w:hint="eastAsia"/>
          <w:color w:val="000000"/>
          <w:lang w:eastAsia="zh-CN"/>
        </w:rPr>
        <w:t>1</w:t>
      </w:r>
      <w:r w:rsidR="00F91D97">
        <w:rPr>
          <w:rFonts w:ascii="宋体" w:hint="eastAsia"/>
          <w:color w:val="000000"/>
          <w:lang w:eastAsia="zh-CN"/>
        </w:rPr>
        <w:t>8</w:t>
      </w:r>
      <w:r>
        <w:rPr>
          <w:rFonts w:ascii="宋体" w:hint="eastAsia"/>
          <w:color w:val="000000"/>
          <w:lang w:val="zh-CN" w:eastAsia="zh-CN"/>
        </w:rPr>
        <w:t>号槽位。如下：</w:t>
      </w:r>
    </w:p>
    <w:tbl>
      <w:tblPr>
        <w:tblStyle w:val="afe"/>
        <w:tblW w:w="9606" w:type="dxa"/>
        <w:tblInd w:w="-176" w:type="dxa"/>
        <w:tblLook w:val="04A0" w:firstRow="1" w:lastRow="0" w:firstColumn="1" w:lastColumn="0" w:noHBand="0" w:noVBand="1"/>
      </w:tblPr>
      <w:tblGrid>
        <w:gridCol w:w="998"/>
        <w:gridCol w:w="413"/>
        <w:gridCol w:w="413"/>
        <w:gridCol w:w="414"/>
        <w:gridCol w:w="414"/>
        <w:gridCol w:w="414"/>
        <w:gridCol w:w="414"/>
        <w:gridCol w:w="415"/>
        <w:gridCol w:w="414"/>
        <w:gridCol w:w="414"/>
        <w:gridCol w:w="477"/>
        <w:gridCol w:w="477"/>
        <w:gridCol w:w="477"/>
        <w:gridCol w:w="477"/>
        <w:gridCol w:w="477"/>
        <w:gridCol w:w="477"/>
        <w:gridCol w:w="477"/>
        <w:gridCol w:w="477"/>
        <w:gridCol w:w="477"/>
        <w:gridCol w:w="590"/>
      </w:tblGrid>
      <w:tr w:rsidR="006658A1" w14:paraId="29AFAD5C" w14:textId="77777777" w:rsidTr="006658A1">
        <w:trPr>
          <w:trHeight w:val="459"/>
        </w:trPr>
        <w:tc>
          <w:tcPr>
            <w:tcW w:w="1044" w:type="dxa"/>
          </w:tcPr>
          <w:p w14:paraId="50311AA3" w14:textId="77777777" w:rsidR="006658A1" w:rsidRDefault="006658A1" w:rsidP="004E2BB8">
            <w:pPr>
              <w:rPr>
                <w:lang w:eastAsia="zh-CN"/>
              </w:rPr>
            </w:pPr>
            <w:r>
              <w:rPr>
                <w:rFonts w:hint="eastAsia"/>
                <w:lang w:eastAsia="zh-CN"/>
              </w:rPr>
              <w:t>槽位号</w:t>
            </w:r>
          </w:p>
        </w:tc>
        <w:tc>
          <w:tcPr>
            <w:tcW w:w="420" w:type="dxa"/>
          </w:tcPr>
          <w:p w14:paraId="06D7AD25" w14:textId="77777777" w:rsidR="006658A1" w:rsidRDefault="006658A1" w:rsidP="004E2BB8">
            <w:pPr>
              <w:rPr>
                <w:lang w:eastAsia="zh-CN"/>
              </w:rPr>
            </w:pPr>
            <w:r>
              <w:rPr>
                <w:rFonts w:hint="eastAsia"/>
                <w:lang w:eastAsia="zh-CN"/>
              </w:rPr>
              <w:t>1</w:t>
            </w:r>
          </w:p>
        </w:tc>
        <w:tc>
          <w:tcPr>
            <w:tcW w:w="420" w:type="dxa"/>
          </w:tcPr>
          <w:p w14:paraId="1B1A1453" w14:textId="77777777" w:rsidR="006658A1" w:rsidRDefault="006658A1" w:rsidP="004E2BB8">
            <w:pPr>
              <w:rPr>
                <w:lang w:eastAsia="zh-CN"/>
              </w:rPr>
            </w:pPr>
            <w:r>
              <w:rPr>
                <w:rFonts w:hint="eastAsia"/>
                <w:lang w:eastAsia="zh-CN"/>
              </w:rPr>
              <w:t>2</w:t>
            </w:r>
          </w:p>
        </w:tc>
        <w:tc>
          <w:tcPr>
            <w:tcW w:w="421" w:type="dxa"/>
          </w:tcPr>
          <w:p w14:paraId="528A6A40" w14:textId="77777777" w:rsidR="006658A1" w:rsidRDefault="006658A1" w:rsidP="004E2BB8">
            <w:pPr>
              <w:rPr>
                <w:lang w:eastAsia="zh-CN"/>
              </w:rPr>
            </w:pPr>
            <w:r>
              <w:rPr>
                <w:rFonts w:hint="eastAsia"/>
                <w:lang w:eastAsia="zh-CN"/>
              </w:rPr>
              <w:t>3</w:t>
            </w:r>
          </w:p>
        </w:tc>
        <w:tc>
          <w:tcPr>
            <w:tcW w:w="420" w:type="dxa"/>
          </w:tcPr>
          <w:p w14:paraId="231AF8A3" w14:textId="77777777" w:rsidR="006658A1" w:rsidRDefault="006658A1" w:rsidP="004E2BB8">
            <w:pPr>
              <w:rPr>
                <w:lang w:eastAsia="zh-CN"/>
              </w:rPr>
            </w:pPr>
            <w:r>
              <w:rPr>
                <w:rFonts w:hint="eastAsia"/>
                <w:lang w:eastAsia="zh-CN"/>
              </w:rPr>
              <w:t>4</w:t>
            </w:r>
          </w:p>
        </w:tc>
        <w:tc>
          <w:tcPr>
            <w:tcW w:w="420" w:type="dxa"/>
          </w:tcPr>
          <w:p w14:paraId="5CC14175" w14:textId="77777777" w:rsidR="006658A1" w:rsidRDefault="006658A1" w:rsidP="004E2BB8">
            <w:pPr>
              <w:rPr>
                <w:lang w:eastAsia="zh-CN"/>
              </w:rPr>
            </w:pPr>
            <w:r>
              <w:rPr>
                <w:rFonts w:hint="eastAsia"/>
                <w:lang w:eastAsia="zh-CN"/>
              </w:rPr>
              <w:t>5</w:t>
            </w:r>
          </w:p>
        </w:tc>
        <w:tc>
          <w:tcPr>
            <w:tcW w:w="420" w:type="dxa"/>
          </w:tcPr>
          <w:p w14:paraId="7CF900D7" w14:textId="77777777" w:rsidR="006658A1" w:rsidRDefault="006658A1" w:rsidP="004E2BB8">
            <w:pPr>
              <w:rPr>
                <w:lang w:eastAsia="zh-CN"/>
              </w:rPr>
            </w:pPr>
            <w:r>
              <w:rPr>
                <w:rFonts w:hint="eastAsia"/>
                <w:lang w:eastAsia="zh-CN"/>
              </w:rPr>
              <w:t>6</w:t>
            </w:r>
          </w:p>
        </w:tc>
        <w:tc>
          <w:tcPr>
            <w:tcW w:w="421" w:type="dxa"/>
          </w:tcPr>
          <w:p w14:paraId="77A2220D" w14:textId="77777777" w:rsidR="006658A1" w:rsidRDefault="006658A1" w:rsidP="004E2BB8">
            <w:pPr>
              <w:rPr>
                <w:lang w:eastAsia="zh-CN"/>
              </w:rPr>
            </w:pPr>
            <w:r>
              <w:rPr>
                <w:rFonts w:hint="eastAsia"/>
                <w:lang w:eastAsia="zh-CN"/>
              </w:rPr>
              <w:t>7</w:t>
            </w:r>
          </w:p>
        </w:tc>
        <w:tc>
          <w:tcPr>
            <w:tcW w:w="420" w:type="dxa"/>
          </w:tcPr>
          <w:p w14:paraId="220146EF" w14:textId="77777777" w:rsidR="006658A1" w:rsidRDefault="006658A1" w:rsidP="004E2BB8">
            <w:pPr>
              <w:rPr>
                <w:lang w:eastAsia="zh-CN"/>
              </w:rPr>
            </w:pPr>
            <w:r>
              <w:rPr>
                <w:rFonts w:hint="eastAsia"/>
                <w:lang w:eastAsia="zh-CN"/>
              </w:rPr>
              <w:t>8</w:t>
            </w:r>
          </w:p>
        </w:tc>
        <w:tc>
          <w:tcPr>
            <w:tcW w:w="420" w:type="dxa"/>
          </w:tcPr>
          <w:p w14:paraId="260AFC31" w14:textId="77777777" w:rsidR="006658A1" w:rsidRDefault="006658A1" w:rsidP="004E2BB8">
            <w:pPr>
              <w:rPr>
                <w:lang w:eastAsia="zh-CN"/>
              </w:rPr>
            </w:pPr>
            <w:r>
              <w:rPr>
                <w:rFonts w:hint="eastAsia"/>
                <w:lang w:eastAsia="zh-CN"/>
              </w:rPr>
              <w:t>9</w:t>
            </w:r>
          </w:p>
        </w:tc>
        <w:tc>
          <w:tcPr>
            <w:tcW w:w="478" w:type="dxa"/>
          </w:tcPr>
          <w:p w14:paraId="0E79B494" w14:textId="77777777" w:rsidR="006658A1" w:rsidRDefault="006658A1" w:rsidP="004E2BB8">
            <w:pPr>
              <w:rPr>
                <w:lang w:eastAsia="zh-CN"/>
              </w:rPr>
            </w:pPr>
            <w:r>
              <w:rPr>
                <w:rFonts w:hint="eastAsia"/>
                <w:lang w:eastAsia="zh-CN"/>
              </w:rPr>
              <w:t>10</w:t>
            </w:r>
          </w:p>
        </w:tc>
        <w:tc>
          <w:tcPr>
            <w:tcW w:w="478" w:type="dxa"/>
          </w:tcPr>
          <w:p w14:paraId="6E113DE5" w14:textId="77777777" w:rsidR="006658A1" w:rsidRDefault="006658A1" w:rsidP="004E2BB8">
            <w:pPr>
              <w:rPr>
                <w:lang w:eastAsia="zh-CN"/>
              </w:rPr>
            </w:pPr>
            <w:r>
              <w:rPr>
                <w:rFonts w:hint="eastAsia"/>
                <w:lang w:eastAsia="zh-CN"/>
              </w:rPr>
              <w:t>11</w:t>
            </w:r>
          </w:p>
        </w:tc>
        <w:tc>
          <w:tcPr>
            <w:tcW w:w="478" w:type="dxa"/>
          </w:tcPr>
          <w:p w14:paraId="268079DF" w14:textId="77777777" w:rsidR="006658A1" w:rsidRDefault="006658A1" w:rsidP="004E2BB8">
            <w:pPr>
              <w:rPr>
                <w:lang w:eastAsia="zh-CN"/>
              </w:rPr>
            </w:pPr>
            <w:r>
              <w:rPr>
                <w:rFonts w:hint="eastAsia"/>
                <w:lang w:eastAsia="zh-CN"/>
              </w:rPr>
              <w:t>12</w:t>
            </w:r>
          </w:p>
        </w:tc>
        <w:tc>
          <w:tcPr>
            <w:tcW w:w="478" w:type="dxa"/>
          </w:tcPr>
          <w:p w14:paraId="29D02745" w14:textId="77777777" w:rsidR="006658A1" w:rsidRDefault="006658A1" w:rsidP="004E2BB8">
            <w:pPr>
              <w:rPr>
                <w:lang w:eastAsia="zh-CN"/>
              </w:rPr>
            </w:pPr>
            <w:r>
              <w:rPr>
                <w:rFonts w:hint="eastAsia"/>
                <w:lang w:eastAsia="zh-CN"/>
              </w:rPr>
              <w:t>13</w:t>
            </w:r>
          </w:p>
        </w:tc>
        <w:tc>
          <w:tcPr>
            <w:tcW w:w="478" w:type="dxa"/>
          </w:tcPr>
          <w:p w14:paraId="317F51F1" w14:textId="77777777" w:rsidR="006658A1" w:rsidRDefault="006658A1" w:rsidP="004E2BB8">
            <w:pPr>
              <w:rPr>
                <w:lang w:eastAsia="zh-CN"/>
              </w:rPr>
            </w:pPr>
            <w:r>
              <w:rPr>
                <w:rFonts w:hint="eastAsia"/>
                <w:lang w:eastAsia="zh-CN"/>
              </w:rPr>
              <w:t>14</w:t>
            </w:r>
          </w:p>
        </w:tc>
        <w:tc>
          <w:tcPr>
            <w:tcW w:w="478" w:type="dxa"/>
          </w:tcPr>
          <w:p w14:paraId="7C775626" w14:textId="77777777" w:rsidR="006658A1" w:rsidRDefault="006658A1" w:rsidP="004E2BB8">
            <w:pPr>
              <w:rPr>
                <w:lang w:eastAsia="zh-CN"/>
              </w:rPr>
            </w:pPr>
            <w:r>
              <w:rPr>
                <w:rFonts w:hint="eastAsia"/>
                <w:lang w:eastAsia="zh-CN"/>
              </w:rPr>
              <w:t>15</w:t>
            </w:r>
          </w:p>
        </w:tc>
        <w:tc>
          <w:tcPr>
            <w:tcW w:w="478" w:type="dxa"/>
          </w:tcPr>
          <w:p w14:paraId="0930FA93" w14:textId="77777777" w:rsidR="006658A1" w:rsidRDefault="006658A1" w:rsidP="004E2BB8">
            <w:pPr>
              <w:rPr>
                <w:lang w:eastAsia="zh-CN"/>
              </w:rPr>
            </w:pPr>
            <w:r>
              <w:rPr>
                <w:rFonts w:hint="eastAsia"/>
                <w:lang w:eastAsia="zh-CN"/>
              </w:rPr>
              <w:t>16</w:t>
            </w:r>
          </w:p>
        </w:tc>
        <w:tc>
          <w:tcPr>
            <w:tcW w:w="478" w:type="dxa"/>
          </w:tcPr>
          <w:p w14:paraId="37099C2A" w14:textId="77777777" w:rsidR="006658A1" w:rsidRDefault="006658A1" w:rsidP="004E2BB8">
            <w:pPr>
              <w:rPr>
                <w:lang w:eastAsia="zh-CN"/>
              </w:rPr>
            </w:pPr>
            <w:r>
              <w:rPr>
                <w:rFonts w:hint="eastAsia"/>
                <w:lang w:eastAsia="zh-CN"/>
              </w:rPr>
              <w:t>17</w:t>
            </w:r>
          </w:p>
        </w:tc>
        <w:tc>
          <w:tcPr>
            <w:tcW w:w="478" w:type="dxa"/>
          </w:tcPr>
          <w:p w14:paraId="06B8CB08" w14:textId="77777777" w:rsidR="006658A1" w:rsidRDefault="006658A1" w:rsidP="004E2BB8">
            <w:pPr>
              <w:rPr>
                <w:lang w:eastAsia="zh-CN"/>
              </w:rPr>
            </w:pPr>
            <w:r>
              <w:rPr>
                <w:rFonts w:hint="eastAsia"/>
                <w:lang w:eastAsia="zh-CN"/>
              </w:rPr>
              <w:t>18</w:t>
            </w:r>
          </w:p>
        </w:tc>
        <w:tc>
          <w:tcPr>
            <w:tcW w:w="478" w:type="dxa"/>
          </w:tcPr>
          <w:p w14:paraId="7A51A83A" w14:textId="77777777" w:rsidR="006658A1" w:rsidRDefault="006658A1" w:rsidP="004E2BB8">
            <w:pPr>
              <w:rPr>
                <w:lang w:eastAsia="zh-CN"/>
              </w:rPr>
            </w:pPr>
            <w:r>
              <w:rPr>
                <w:rFonts w:hint="eastAsia"/>
                <w:lang w:eastAsia="zh-CN"/>
              </w:rPr>
              <w:t>ALL</w:t>
            </w:r>
          </w:p>
        </w:tc>
      </w:tr>
      <w:tr w:rsidR="006658A1" w14:paraId="68AD4D2C" w14:textId="77777777" w:rsidTr="006658A1">
        <w:trPr>
          <w:trHeight w:val="331"/>
        </w:trPr>
        <w:tc>
          <w:tcPr>
            <w:tcW w:w="1044" w:type="dxa"/>
          </w:tcPr>
          <w:p w14:paraId="539A78AA" w14:textId="77777777" w:rsidR="006658A1" w:rsidRDefault="006658A1" w:rsidP="004E2BB8">
            <w:pPr>
              <w:rPr>
                <w:lang w:eastAsia="zh-CN"/>
              </w:rPr>
            </w:pPr>
            <w:r>
              <w:rPr>
                <w:rFonts w:hint="eastAsia"/>
                <w:lang w:eastAsia="zh-CN"/>
              </w:rPr>
              <w:t>编码</w:t>
            </w:r>
          </w:p>
        </w:tc>
        <w:tc>
          <w:tcPr>
            <w:tcW w:w="420" w:type="dxa"/>
          </w:tcPr>
          <w:p w14:paraId="6813EE38" w14:textId="77777777" w:rsidR="006658A1" w:rsidRDefault="006658A1" w:rsidP="004E2BB8">
            <w:pPr>
              <w:rPr>
                <w:lang w:eastAsia="zh-CN"/>
              </w:rPr>
            </w:pPr>
            <w:r>
              <w:rPr>
                <w:rFonts w:hint="eastAsia"/>
                <w:lang w:eastAsia="zh-CN"/>
              </w:rPr>
              <w:t>a</w:t>
            </w:r>
          </w:p>
        </w:tc>
        <w:tc>
          <w:tcPr>
            <w:tcW w:w="420" w:type="dxa"/>
          </w:tcPr>
          <w:p w14:paraId="5FA6B9BA" w14:textId="77777777" w:rsidR="006658A1" w:rsidRDefault="006658A1" w:rsidP="004E2BB8">
            <w:pPr>
              <w:rPr>
                <w:lang w:eastAsia="zh-CN"/>
              </w:rPr>
            </w:pPr>
            <w:r>
              <w:rPr>
                <w:rFonts w:hint="eastAsia"/>
                <w:lang w:eastAsia="zh-CN"/>
              </w:rPr>
              <w:t>b</w:t>
            </w:r>
          </w:p>
        </w:tc>
        <w:tc>
          <w:tcPr>
            <w:tcW w:w="421" w:type="dxa"/>
          </w:tcPr>
          <w:p w14:paraId="1A2FF72E" w14:textId="77777777" w:rsidR="006658A1" w:rsidRDefault="006658A1" w:rsidP="004E2BB8">
            <w:pPr>
              <w:rPr>
                <w:lang w:eastAsia="zh-CN"/>
              </w:rPr>
            </w:pPr>
            <w:r>
              <w:rPr>
                <w:rFonts w:hint="eastAsia"/>
                <w:lang w:eastAsia="zh-CN"/>
              </w:rPr>
              <w:t>c</w:t>
            </w:r>
          </w:p>
        </w:tc>
        <w:tc>
          <w:tcPr>
            <w:tcW w:w="420" w:type="dxa"/>
          </w:tcPr>
          <w:p w14:paraId="3D2A54B0" w14:textId="77777777" w:rsidR="006658A1" w:rsidRDefault="006658A1" w:rsidP="004E2BB8">
            <w:pPr>
              <w:rPr>
                <w:lang w:eastAsia="zh-CN"/>
              </w:rPr>
            </w:pPr>
            <w:r>
              <w:rPr>
                <w:rFonts w:hint="eastAsia"/>
                <w:lang w:eastAsia="zh-CN"/>
              </w:rPr>
              <w:t>d</w:t>
            </w:r>
          </w:p>
        </w:tc>
        <w:tc>
          <w:tcPr>
            <w:tcW w:w="420" w:type="dxa"/>
          </w:tcPr>
          <w:p w14:paraId="1BFFA786" w14:textId="77777777" w:rsidR="006658A1" w:rsidRDefault="006658A1" w:rsidP="004E2BB8">
            <w:pPr>
              <w:rPr>
                <w:lang w:eastAsia="zh-CN"/>
              </w:rPr>
            </w:pPr>
            <w:r>
              <w:rPr>
                <w:rFonts w:hint="eastAsia"/>
                <w:lang w:eastAsia="zh-CN"/>
              </w:rPr>
              <w:t>e</w:t>
            </w:r>
          </w:p>
        </w:tc>
        <w:tc>
          <w:tcPr>
            <w:tcW w:w="420" w:type="dxa"/>
          </w:tcPr>
          <w:p w14:paraId="39CA9360" w14:textId="77777777" w:rsidR="006658A1" w:rsidRDefault="006658A1" w:rsidP="004E2BB8">
            <w:pPr>
              <w:rPr>
                <w:lang w:eastAsia="zh-CN"/>
              </w:rPr>
            </w:pPr>
            <w:r>
              <w:rPr>
                <w:rFonts w:hint="eastAsia"/>
                <w:lang w:eastAsia="zh-CN"/>
              </w:rPr>
              <w:t>f</w:t>
            </w:r>
          </w:p>
        </w:tc>
        <w:tc>
          <w:tcPr>
            <w:tcW w:w="421" w:type="dxa"/>
          </w:tcPr>
          <w:p w14:paraId="2B849F98" w14:textId="77777777" w:rsidR="006658A1" w:rsidRDefault="006658A1" w:rsidP="004E2BB8">
            <w:pPr>
              <w:rPr>
                <w:lang w:eastAsia="zh-CN"/>
              </w:rPr>
            </w:pPr>
            <w:r>
              <w:rPr>
                <w:rFonts w:hint="eastAsia"/>
                <w:lang w:eastAsia="zh-CN"/>
              </w:rPr>
              <w:t>g</w:t>
            </w:r>
          </w:p>
        </w:tc>
        <w:tc>
          <w:tcPr>
            <w:tcW w:w="420" w:type="dxa"/>
          </w:tcPr>
          <w:p w14:paraId="19EB5C45" w14:textId="77777777" w:rsidR="006658A1" w:rsidRDefault="006658A1" w:rsidP="004E2BB8">
            <w:pPr>
              <w:rPr>
                <w:lang w:eastAsia="zh-CN"/>
              </w:rPr>
            </w:pPr>
            <w:r>
              <w:rPr>
                <w:rFonts w:hint="eastAsia"/>
                <w:lang w:eastAsia="zh-CN"/>
              </w:rPr>
              <w:t>h</w:t>
            </w:r>
          </w:p>
        </w:tc>
        <w:tc>
          <w:tcPr>
            <w:tcW w:w="420" w:type="dxa"/>
          </w:tcPr>
          <w:p w14:paraId="753F7291" w14:textId="77777777" w:rsidR="006658A1" w:rsidRDefault="006658A1" w:rsidP="004E2BB8">
            <w:pPr>
              <w:rPr>
                <w:lang w:eastAsia="zh-CN"/>
              </w:rPr>
            </w:pPr>
            <w:proofErr w:type="spellStart"/>
            <w:r>
              <w:rPr>
                <w:rFonts w:hint="eastAsia"/>
                <w:lang w:eastAsia="zh-CN"/>
              </w:rPr>
              <w:t>i</w:t>
            </w:r>
            <w:proofErr w:type="spellEnd"/>
          </w:p>
        </w:tc>
        <w:tc>
          <w:tcPr>
            <w:tcW w:w="478" w:type="dxa"/>
          </w:tcPr>
          <w:p w14:paraId="1E1B2B06" w14:textId="77777777" w:rsidR="006658A1" w:rsidRDefault="006658A1" w:rsidP="004E2BB8">
            <w:pPr>
              <w:rPr>
                <w:lang w:eastAsia="zh-CN"/>
              </w:rPr>
            </w:pPr>
            <w:r>
              <w:rPr>
                <w:rFonts w:hint="eastAsia"/>
                <w:lang w:eastAsia="zh-CN"/>
              </w:rPr>
              <w:t>j</w:t>
            </w:r>
          </w:p>
        </w:tc>
        <w:tc>
          <w:tcPr>
            <w:tcW w:w="478" w:type="dxa"/>
          </w:tcPr>
          <w:p w14:paraId="134E52E2" w14:textId="77777777" w:rsidR="006658A1" w:rsidRDefault="006658A1" w:rsidP="004E2BB8">
            <w:pPr>
              <w:rPr>
                <w:lang w:eastAsia="zh-CN"/>
              </w:rPr>
            </w:pPr>
            <w:r>
              <w:rPr>
                <w:rFonts w:hint="eastAsia"/>
                <w:lang w:eastAsia="zh-CN"/>
              </w:rPr>
              <w:t>k</w:t>
            </w:r>
          </w:p>
        </w:tc>
        <w:tc>
          <w:tcPr>
            <w:tcW w:w="478" w:type="dxa"/>
          </w:tcPr>
          <w:p w14:paraId="3ECE6970" w14:textId="77777777" w:rsidR="006658A1" w:rsidRDefault="006658A1" w:rsidP="004E2BB8">
            <w:pPr>
              <w:rPr>
                <w:lang w:eastAsia="zh-CN"/>
              </w:rPr>
            </w:pPr>
            <w:r>
              <w:rPr>
                <w:rFonts w:hint="eastAsia"/>
                <w:lang w:eastAsia="zh-CN"/>
              </w:rPr>
              <w:t>l</w:t>
            </w:r>
          </w:p>
        </w:tc>
        <w:tc>
          <w:tcPr>
            <w:tcW w:w="478" w:type="dxa"/>
          </w:tcPr>
          <w:p w14:paraId="0FAFD684" w14:textId="77777777" w:rsidR="006658A1" w:rsidRDefault="006658A1" w:rsidP="004E2BB8">
            <w:pPr>
              <w:rPr>
                <w:lang w:eastAsia="zh-CN"/>
              </w:rPr>
            </w:pPr>
            <w:r>
              <w:rPr>
                <w:rFonts w:hint="eastAsia"/>
                <w:lang w:eastAsia="zh-CN"/>
              </w:rPr>
              <w:t>m</w:t>
            </w:r>
          </w:p>
        </w:tc>
        <w:tc>
          <w:tcPr>
            <w:tcW w:w="478" w:type="dxa"/>
          </w:tcPr>
          <w:p w14:paraId="67C53DD9" w14:textId="77777777" w:rsidR="006658A1" w:rsidRDefault="006658A1" w:rsidP="004E2BB8">
            <w:pPr>
              <w:rPr>
                <w:lang w:eastAsia="zh-CN"/>
              </w:rPr>
            </w:pPr>
            <w:r>
              <w:rPr>
                <w:rFonts w:hint="eastAsia"/>
                <w:lang w:eastAsia="zh-CN"/>
              </w:rPr>
              <w:t>n</w:t>
            </w:r>
          </w:p>
        </w:tc>
        <w:tc>
          <w:tcPr>
            <w:tcW w:w="478" w:type="dxa"/>
          </w:tcPr>
          <w:p w14:paraId="14E29B01" w14:textId="77777777" w:rsidR="006658A1" w:rsidRDefault="006658A1" w:rsidP="004E2BB8">
            <w:pPr>
              <w:rPr>
                <w:lang w:eastAsia="zh-CN"/>
              </w:rPr>
            </w:pPr>
            <w:r>
              <w:rPr>
                <w:rFonts w:hint="eastAsia"/>
                <w:lang w:eastAsia="zh-CN"/>
              </w:rPr>
              <w:t>o</w:t>
            </w:r>
          </w:p>
        </w:tc>
        <w:tc>
          <w:tcPr>
            <w:tcW w:w="478" w:type="dxa"/>
          </w:tcPr>
          <w:p w14:paraId="546141CA" w14:textId="77777777" w:rsidR="006658A1" w:rsidRDefault="006658A1" w:rsidP="004E2BB8">
            <w:pPr>
              <w:rPr>
                <w:lang w:eastAsia="zh-CN"/>
              </w:rPr>
            </w:pPr>
            <w:r>
              <w:rPr>
                <w:rFonts w:hint="eastAsia"/>
                <w:lang w:eastAsia="zh-CN"/>
              </w:rPr>
              <w:t>p</w:t>
            </w:r>
          </w:p>
        </w:tc>
        <w:tc>
          <w:tcPr>
            <w:tcW w:w="478" w:type="dxa"/>
          </w:tcPr>
          <w:p w14:paraId="3225C6B7" w14:textId="77777777" w:rsidR="006658A1" w:rsidRDefault="006658A1" w:rsidP="004E2BB8">
            <w:pPr>
              <w:rPr>
                <w:lang w:eastAsia="zh-CN"/>
              </w:rPr>
            </w:pPr>
            <w:r>
              <w:rPr>
                <w:rFonts w:hint="eastAsia"/>
                <w:lang w:eastAsia="zh-CN"/>
              </w:rPr>
              <w:t>q</w:t>
            </w:r>
          </w:p>
        </w:tc>
        <w:tc>
          <w:tcPr>
            <w:tcW w:w="478" w:type="dxa"/>
          </w:tcPr>
          <w:p w14:paraId="6E451645" w14:textId="77777777" w:rsidR="006658A1" w:rsidRDefault="006658A1" w:rsidP="004E2BB8">
            <w:pPr>
              <w:rPr>
                <w:lang w:eastAsia="zh-CN"/>
              </w:rPr>
            </w:pPr>
            <w:r>
              <w:rPr>
                <w:rFonts w:hint="eastAsia"/>
                <w:lang w:eastAsia="zh-CN"/>
              </w:rPr>
              <w:t>r</w:t>
            </w:r>
          </w:p>
        </w:tc>
        <w:tc>
          <w:tcPr>
            <w:tcW w:w="478" w:type="dxa"/>
          </w:tcPr>
          <w:p w14:paraId="6B745351" w14:textId="77777777" w:rsidR="006658A1" w:rsidRDefault="006658A1" w:rsidP="004E2BB8">
            <w:pPr>
              <w:rPr>
                <w:lang w:eastAsia="zh-CN"/>
              </w:rPr>
            </w:pPr>
            <w:r>
              <w:rPr>
                <w:rFonts w:hint="eastAsia"/>
                <w:lang w:eastAsia="zh-CN"/>
              </w:rPr>
              <w:t>#</w:t>
            </w:r>
          </w:p>
        </w:tc>
      </w:tr>
    </w:tbl>
    <w:p w14:paraId="5B768FD6" w14:textId="77777777" w:rsidR="00AF0319" w:rsidRDefault="009F73B2" w:rsidP="004E2BB8">
      <w:pPr>
        <w:rPr>
          <w:lang w:eastAsia="zh-CN"/>
        </w:rPr>
      </w:pPr>
      <w:r>
        <w:rPr>
          <w:rFonts w:hint="eastAsia"/>
          <w:lang w:eastAsia="zh-CN"/>
        </w:rPr>
        <w:t>&lt;type&gt;::=</w:t>
      </w:r>
      <w:r w:rsidR="008D18AC">
        <w:rPr>
          <w:rFonts w:hint="eastAsia"/>
          <w:lang w:eastAsia="zh-CN"/>
        </w:rPr>
        <w:t>A|B|C|D|E|F|G|H|I|J|K|L|M</w:t>
      </w:r>
      <w:r w:rsidR="00F26FFA">
        <w:rPr>
          <w:rFonts w:hint="eastAsia"/>
          <w:lang w:eastAsia="zh-CN"/>
        </w:rPr>
        <w:t>|N|O|P|Q|R</w:t>
      </w:r>
      <w:r w:rsidR="00597DF0">
        <w:rPr>
          <w:rFonts w:hint="eastAsia"/>
          <w:lang w:eastAsia="zh-CN"/>
        </w:rPr>
        <w:t>,</w:t>
      </w:r>
      <w:r w:rsidR="00597DF0">
        <w:rPr>
          <w:rFonts w:hint="eastAsia"/>
          <w:lang w:eastAsia="zh-CN"/>
        </w:rPr>
        <w:t>盘类型编码。盘类型编码与实际盘类型对应表如下：</w:t>
      </w:r>
      <w:r w:rsidR="00641915">
        <w:rPr>
          <w:rFonts w:hint="eastAsia"/>
          <w:lang w:eastAsia="zh-CN"/>
        </w:rPr>
        <w:t>（暂定）</w:t>
      </w:r>
    </w:p>
    <w:tbl>
      <w:tblPr>
        <w:tblStyle w:val="afe"/>
        <w:tblW w:w="0" w:type="auto"/>
        <w:tblLook w:val="04A0" w:firstRow="1" w:lastRow="0" w:firstColumn="1" w:lastColumn="0" w:noHBand="0" w:noVBand="1"/>
      </w:tblPr>
      <w:tblGrid>
        <w:gridCol w:w="2841"/>
        <w:gridCol w:w="2841"/>
      </w:tblGrid>
      <w:tr w:rsidR="009A1A40" w14:paraId="701DEDF6" w14:textId="77777777" w:rsidTr="009E6978">
        <w:tc>
          <w:tcPr>
            <w:tcW w:w="2841" w:type="dxa"/>
          </w:tcPr>
          <w:p w14:paraId="6E78F26F" w14:textId="77777777" w:rsidR="009A1A40" w:rsidRDefault="009A1A40" w:rsidP="004E2BB8">
            <w:pPr>
              <w:rPr>
                <w:lang w:eastAsia="zh-CN"/>
              </w:rPr>
            </w:pPr>
            <w:r>
              <w:rPr>
                <w:rFonts w:hint="eastAsia"/>
                <w:lang w:eastAsia="zh-CN"/>
              </w:rPr>
              <w:t>盘类型编码</w:t>
            </w:r>
          </w:p>
        </w:tc>
        <w:tc>
          <w:tcPr>
            <w:tcW w:w="2841" w:type="dxa"/>
          </w:tcPr>
          <w:p w14:paraId="30F98988" w14:textId="77777777" w:rsidR="009A1A40" w:rsidRDefault="009A1A40" w:rsidP="004E2BB8">
            <w:pPr>
              <w:rPr>
                <w:lang w:eastAsia="zh-CN"/>
              </w:rPr>
            </w:pPr>
            <w:r>
              <w:rPr>
                <w:rFonts w:hint="eastAsia"/>
                <w:lang w:eastAsia="zh-CN"/>
              </w:rPr>
              <w:t>实际盘类型</w:t>
            </w:r>
          </w:p>
        </w:tc>
      </w:tr>
      <w:tr w:rsidR="004376D1" w14:paraId="7A2AC318" w14:textId="77777777" w:rsidTr="009E6978">
        <w:tc>
          <w:tcPr>
            <w:tcW w:w="2841" w:type="dxa"/>
          </w:tcPr>
          <w:p w14:paraId="473EE21D" w14:textId="77777777" w:rsidR="004376D1" w:rsidRDefault="004376D1" w:rsidP="004E2BB8">
            <w:pPr>
              <w:rPr>
                <w:lang w:eastAsia="zh-CN"/>
              </w:rPr>
            </w:pPr>
            <w:r>
              <w:rPr>
                <w:rFonts w:hint="eastAsia"/>
                <w:lang w:eastAsia="zh-CN"/>
              </w:rPr>
              <w:t>@</w:t>
            </w:r>
          </w:p>
        </w:tc>
        <w:tc>
          <w:tcPr>
            <w:tcW w:w="2841" w:type="dxa"/>
          </w:tcPr>
          <w:p w14:paraId="5275542A" w14:textId="77777777" w:rsidR="004376D1" w:rsidRDefault="004376D1" w:rsidP="004E2BB8">
            <w:pPr>
              <w:rPr>
                <w:lang w:eastAsia="zh-CN"/>
              </w:rPr>
            </w:pPr>
            <w:r>
              <w:rPr>
                <w:rFonts w:hint="eastAsia"/>
                <w:lang w:eastAsia="zh-CN"/>
              </w:rPr>
              <w:t>无盘</w:t>
            </w:r>
          </w:p>
        </w:tc>
      </w:tr>
      <w:tr w:rsidR="009A1A40" w14:paraId="112CA752" w14:textId="77777777" w:rsidTr="009E6978">
        <w:tc>
          <w:tcPr>
            <w:tcW w:w="2841" w:type="dxa"/>
          </w:tcPr>
          <w:p w14:paraId="558B68E0" w14:textId="77777777" w:rsidR="009A1A40" w:rsidRDefault="009A1A40" w:rsidP="004E2BB8">
            <w:pPr>
              <w:rPr>
                <w:lang w:eastAsia="zh-CN"/>
              </w:rPr>
            </w:pPr>
            <w:r>
              <w:rPr>
                <w:rFonts w:hint="eastAsia"/>
                <w:lang w:eastAsia="zh-CN"/>
              </w:rPr>
              <w:lastRenderedPageBreak/>
              <w:t>A</w:t>
            </w:r>
          </w:p>
        </w:tc>
        <w:tc>
          <w:tcPr>
            <w:tcW w:w="2841" w:type="dxa"/>
          </w:tcPr>
          <w:p w14:paraId="60434EA3" w14:textId="77777777" w:rsidR="009A1A40" w:rsidRDefault="00757F85" w:rsidP="004E2BB8">
            <w:pPr>
              <w:rPr>
                <w:lang w:eastAsia="zh-CN"/>
              </w:rPr>
            </w:pPr>
            <w:r>
              <w:rPr>
                <w:rFonts w:hint="eastAsia"/>
                <w:lang w:eastAsia="zh-CN"/>
              </w:rPr>
              <w:t>MCP</w:t>
            </w:r>
          </w:p>
        </w:tc>
      </w:tr>
      <w:tr w:rsidR="00BD5C51" w14:paraId="652028CD" w14:textId="77777777" w:rsidTr="009E6978">
        <w:tc>
          <w:tcPr>
            <w:tcW w:w="2841" w:type="dxa"/>
          </w:tcPr>
          <w:p w14:paraId="791BC209" w14:textId="77777777" w:rsidR="00BD5C51" w:rsidRDefault="00BD5C51" w:rsidP="004E2BB8">
            <w:pPr>
              <w:rPr>
                <w:lang w:eastAsia="zh-CN"/>
              </w:rPr>
            </w:pPr>
            <w:r>
              <w:rPr>
                <w:rFonts w:hint="eastAsia"/>
                <w:lang w:eastAsia="zh-CN"/>
              </w:rPr>
              <w:t>G</w:t>
            </w:r>
          </w:p>
        </w:tc>
        <w:tc>
          <w:tcPr>
            <w:tcW w:w="2841" w:type="dxa"/>
          </w:tcPr>
          <w:p w14:paraId="38EFDDE3" w14:textId="77777777" w:rsidR="00BD5C51" w:rsidRDefault="00BD5C51" w:rsidP="004E2BB8">
            <w:pPr>
              <w:rPr>
                <w:lang w:eastAsia="zh-CN"/>
              </w:rPr>
            </w:pPr>
            <w:r>
              <w:rPr>
                <w:rFonts w:hint="eastAsia"/>
                <w:lang w:eastAsia="zh-CN"/>
              </w:rPr>
              <w:t>1PPS</w:t>
            </w:r>
          </w:p>
        </w:tc>
      </w:tr>
      <w:tr w:rsidR="009A1A40" w14:paraId="3DC3342E" w14:textId="77777777" w:rsidTr="009E6978">
        <w:tc>
          <w:tcPr>
            <w:tcW w:w="2841" w:type="dxa"/>
          </w:tcPr>
          <w:p w14:paraId="1DCA2A6C" w14:textId="77777777" w:rsidR="009A1A40" w:rsidRDefault="009A1A40" w:rsidP="004E2BB8">
            <w:pPr>
              <w:rPr>
                <w:lang w:eastAsia="zh-CN"/>
              </w:rPr>
            </w:pPr>
            <w:r>
              <w:rPr>
                <w:rFonts w:hint="eastAsia"/>
                <w:lang w:eastAsia="zh-CN"/>
              </w:rPr>
              <w:t>J</w:t>
            </w:r>
          </w:p>
        </w:tc>
        <w:tc>
          <w:tcPr>
            <w:tcW w:w="2841" w:type="dxa"/>
          </w:tcPr>
          <w:p w14:paraId="6FCA44ED" w14:textId="77777777" w:rsidR="009A1A40" w:rsidRDefault="00EA1F07" w:rsidP="004E2BB8">
            <w:pPr>
              <w:rPr>
                <w:lang w:eastAsia="zh-CN"/>
              </w:rPr>
            </w:pPr>
            <w:r>
              <w:rPr>
                <w:rFonts w:hint="eastAsia"/>
                <w:lang w:eastAsia="zh-CN"/>
              </w:rPr>
              <w:t>PTP-GE</w:t>
            </w:r>
          </w:p>
        </w:tc>
      </w:tr>
      <w:tr w:rsidR="009A1A40" w14:paraId="5D0B41F3" w14:textId="77777777" w:rsidTr="009E6978">
        <w:tc>
          <w:tcPr>
            <w:tcW w:w="2841" w:type="dxa"/>
          </w:tcPr>
          <w:p w14:paraId="04B59AC3" w14:textId="77777777" w:rsidR="009A1A40" w:rsidRDefault="009A1A40" w:rsidP="004E2BB8">
            <w:pPr>
              <w:rPr>
                <w:lang w:eastAsia="zh-CN"/>
              </w:rPr>
            </w:pPr>
            <w:r>
              <w:rPr>
                <w:rFonts w:hint="eastAsia"/>
                <w:lang w:eastAsia="zh-CN"/>
              </w:rPr>
              <w:t>K</w:t>
            </w:r>
          </w:p>
        </w:tc>
        <w:tc>
          <w:tcPr>
            <w:tcW w:w="2841" w:type="dxa"/>
          </w:tcPr>
          <w:p w14:paraId="45FEDA58" w14:textId="77777777" w:rsidR="009A1A40" w:rsidRDefault="00EA1F07" w:rsidP="004E2BB8">
            <w:pPr>
              <w:rPr>
                <w:lang w:eastAsia="zh-CN"/>
              </w:rPr>
            </w:pPr>
            <w:r>
              <w:rPr>
                <w:rFonts w:hint="eastAsia"/>
                <w:lang w:eastAsia="zh-CN"/>
              </w:rPr>
              <w:t>TOD-CM</w:t>
            </w:r>
          </w:p>
        </w:tc>
      </w:tr>
      <w:tr w:rsidR="009A1A40" w14:paraId="7C2DCF44" w14:textId="77777777" w:rsidTr="009E6978">
        <w:tc>
          <w:tcPr>
            <w:tcW w:w="2841" w:type="dxa"/>
          </w:tcPr>
          <w:p w14:paraId="13EDFB45" w14:textId="77777777" w:rsidR="009A1A40" w:rsidRDefault="009A1A40" w:rsidP="004E2BB8">
            <w:pPr>
              <w:rPr>
                <w:lang w:eastAsia="zh-CN"/>
              </w:rPr>
            </w:pPr>
            <w:r>
              <w:rPr>
                <w:rFonts w:hint="eastAsia"/>
                <w:lang w:eastAsia="zh-CN"/>
              </w:rPr>
              <w:t>M</w:t>
            </w:r>
          </w:p>
        </w:tc>
        <w:tc>
          <w:tcPr>
            <w:tcW w:w="2841" w:type="dxa"/>
          </w:tcPr>
          <w:p w14:paraId="2BCD4070" w14:textId="77777777" w:rsidR="009A1A40" w:rsidRDefault="00EA1F07" w:rsidP="004E2BB8">
            <w:pPr>
              <w:rPr>
                <w:lang w:eastAsia="zh-CN"/>
              </w:rPr>
            </w:pPr>
            <w:r>
              <w:rPr>
                <w:rFonts w:hint="eastAsia"/>
                <w:lang w:eastAsia="zh-CN"/>
              </w:rPr>
              <w:t>B</w:t>
            </w:r>
            <w:r w:rsidR="001E5F44">
              <w:rPr>
                <w:rFonts w:hint="eastAsia"/>
                <w:lang w:eastAsia="zh-CN"/>
              </w:rPr>
              <w:t>-AC</w:t>
            </w:r>
          </w:p>
        </w:tc>
      </w:tr>
      <w:tr w:rsidR="00EA1F07" w14:paraId="55B77BFF" w14:textId="77777777" w:rsidTr="009E6978">
        <w:tc>
          <w:tcPr>
            <w:tcW w:w="2841" w:type="dxa"/>
          </w:tcPr>
          <w:p w14:paraId="047567F5" w14:textId="77777777" w:rsidR="00EA1F07" w:rsidRDefault="00EA1F07" w:rsidP="004E2BB8">
            <w:pPr>
              <w:rPr>
                <w:lang w:eastAsia="zh-CN"/>
              </w:rPr>
            </w:pPr>
            <w:r>
              <w:rPr>
                <w:rFonts w:hint="eastAsia"/>
                <w:lang w:eastAsia="zh-CN"/>
              </w:rPr>
              <w:t>N</w:t>
            </w:r>
          </w:p>
        </w:tc>
        <w:tc>
          <w:tcPr>
            <w:tcW w:w="2841" w:type="dxa"/>
          </w:tcPr>
          <w:p w14:paraId="2721C60C" w14:textId="77777777" w:rsidR="00EA1F07" w:rsidRDefault="00EA1F07" w:rsidP="004E2BB8">
            <w:pPr>
              <w:rPr>
                <w:lang w:eastAsia="zh-CN"/>
              </w:rPr>
            </w:pPr>
            <w:r>
              <w:rPr>
                <w:rFonts w:hint="eastAsia"/>
                <w:lang w:eastAsia="zh-CN"/>
              </w:rPr>
              <w:t>E1</w:t>
            </w:r>
          </w:p>
        </w:tc>
      </w:tr>
      <w:tr w:rsidR="00071815" w14:paraId="4F4AC740" w14:textId="77777777" w:rsidTr="009E6978">
        <w:tc>
          <w:tcPr>
            <w:tcW w:w="2841" w:type="dxa"/>
          </w:tcPr>
          <w:p w14:paraId="7B1CC3F8" w14:textId="77777777" w:rsidR="00071815" w:rsidRDefault="00071815" w:rsidP="004E2BB8">
            <w:pPr>
              <w:rPr>
                <w:lang w:eastAsia="zh-CN"/>
              </w:rPr>
            </w:pPr>
            <w:r>
              <w:rPr>
                <w:rFonts w:hint="eastAsia"/>
                <w:lang w:eastAsia="zh-CN"/>
              </w:rPr>
              <w:t>S</w:t>
            </w:r>
          </w:p>
        </w:tc>
        <w:tc>
          <w:tcPr>
            <w:tcW w:w="2841" w:type="dxa"/>
          </w:tcPr>
          <w:p w14:paraId="1996F53C" w14:textId="77777777" w:rsidR="00071815" w:rsidRDefault="00071815" w:rsidP="004E2BB8">
            <w:pPr>
              <w:rPr>
                <w:lang w:eastAsia="zh-CN"/>
              </w:rPr>
            </w:pPr>
            <w:r>
              <w:rPr>
                <w:rFonts w:hint="eastAsia"/>
                <w:lang w:eastAsia="zh-CN"/>
              </w:rPr>
              <w:t>B-DC</w:t>
            </w:r>
          </w:p>
        </w:tc>
      </w:tr>
      <w:tr w:rsidR="00F52B65" w14:paraId="11131FBF" w14:textId="77777777" w:rsidTr="009E6978">
        <w:tc>
          <w:tcPr>
            <w:tcW w:w="2841" w:type="dxa"/>
          </w:tcPr>
          <w:p w14:paraId="02CAD4E5" w14:textId="77777777" w:rsidR="00F52B65" w:rsidRDefault="00934F58" w:rsidP="004E2BB8">
            <w:pPr>
              <w:rPr>
                <w:lang w:eastAsia="zh-CN"/>
              </w:rPr>
            </w:pPr>
            <w:r>
              <w:rPr>
                <w:rFonts w:hint="eastAsia"/>
                <w:lang w:eastAsia="zh-CN"/>
              </w:rPr>
              <w:t>T</w:t>
            </w:r>
          </w:p>
        </w:tc>
        <w:tc>
          <w:tcPr>
            <w:tcW w:w="2841" w:type="dxa"/>
          </w:tcPr>
          <w:p w14:paraId="3A560539" w14:textId="77777777" w:rsidR="00F52B65" w:rsidRDefault="00934F58" w:rsidP="004E2BB8">
            <w:pPr>
              <w:rPr>
                <w:lang w:eastAsia="zh-CN"/>
              </w:rPr>
            </w:pPr>
            <w:r>
              <w:rPr>
                <w:rFonts w:hint="eastAsia"/>
                <w:lang w:eastAsia="zh-CN"/>
              </w:rPr>
              <w:t>NTP</w:t>
            </w:r>
          </w:p>
        </w:tc>
      </w:tr>
      <w:tr w:rsidR="00EA1F07" w14:paraId="5E7878C3" w14:textId="77777777" w:rsidTr="009E6978">
        <w:tc>
          <w:tcPr>
            <w:tcW w:w="2841" w:type="dxa"/>
          </w:tcPr>
          <w:p w14:paraId="25B5AA2C" w14:textId="77777777" w:rsidR="00EA1F07" w:rsidRDefault="00E24C3E" w:rsidP="004E2BB8">
            <w:pPr>
              <w:rPr>
                <w:lang w:eastAsia="zh-CN"/>
              </w:rPr>
            </w:pPr>
            <w:r>
              <w:rPr>
                <w:rFonts w:hint="eastAsia"/>
                <w:lang w:eastAsia="zh-CN"/>
              </w:rPr>
              <w:t>Q</w:t>
            </w:r>
          </w:p>
        </w:tc>
        <w:tc>
          <w:tcPr>
            <w:tcW w:w="2841" w:type="dxa"/>
          </w:tcPr>
          <w:p w14:paraId="454E0DE9" w14:textId="77777777" w:rsidR="00EA1F07" w:rsidRDefault="00E24C3E" w:rsidP="004E2BB8">
            <w:pPr>
              <w:rPr>
                <w:lang w:eastAsia="zh-CN"/>
              </w:rPr>
            </w:pPr>
            <w:r>
              <w:rPr>
                <w:rFonts w:hint="eastAsia"/>
                <w:lang w:eastAsia="zh-CN"/>
              </w:rPr>
              <w:t>PWR-AC</w:t>
            </w:r>
          </w:p>
        </w:tc>
      </w:tr>
      <w:tr w:rsidR="00E24C3E" w14:paraId="3DFCD240" w14:textId="77777777" w:rsidTr="009E6978">
        <w:tc>
          <w:tcPr>
            <w:tcW w:w="2841" w:type="dxa"/>
          </w:tcPr>
          <w:p w14:paraId="4EBDB7DE" w14:textId="77777777" w:rsidR="00E24C3E" w:rsidRDefault="00E24C3E" w:rsidP="004E2BB8">
            <w:pPr>
              <w:rPr>
                <w:lang w:eastAsia="zh-CN"/>
              </w:rPr>
            </w:pPr>
            <w:r>
              <w:rPr>
                <w:rFonts w:hint="eastAsia"/>
                <w:lang w:eastAsia="zh-CN"/>
              </w:rPr>
              <w:t>R</w:t>
            </w:r>
          </w:p>
        </w:tc>
        <w:tc>
          <w:tcPr>
            <w:tcW w:w="2841" w:type="dxa"/>
          </w:tcPr>
          <w:p w14:paraId="5F43901F" w14:textId="77777777" w:rsidR="00E24C3E" w:rsidRDefault="00E24C3E" w:rsidP="004E2BB8">
            <w:pPr>
              <w:rPr>
                <w:lang w:eastAsia="zh-CN"/>
              </w:rPr>
            </w:pPr>
            <w:r>
              <w:rPr>
                <w:rFonts w:hint="eastAsia"/>
                <w:lang w:eastAsia="zh-CN"/>
              </w:rPr>
              <w:t>PWR-DC</w:t>
            </w:r>
          </w:p>
        </w:tc>
      </w:tr>
      <w:tr w:rsidR="00F52B65" w14:paraId="02DCBFA1" w14:textId="77777777" w:rsidTr="009E6978">
        <w:tc>
          <w:tcPr>
            <w:tcW w:w="2841" w:type="dxa"/>
          </w:tcPr>
          <w:p w14:paraId="271AA4B0" w14:textId="77777777" w:rsidR="00F52B65" w:rsidRDefault="00F52B65" w:rsidP="004E2BB8">
            <w:pPr>
              <w:rPr>
                <w:lang w:eastAsia="zh-CN"/>
              </w:rPr>
            </w:pPr>
            <w:r>
              <w:rPr>
                <w:rFonts w:hint="eastAsia"/>
                <w:lang w:eastAsia="zh-CN"/>
              </w:rPr>
              <w:t>Y</w:t>
            </w:r>
          </w:p>
        </w:tc>
        <w:tc>
          <w:tcPr>
            <w:tcW w:w="2841" w:type="dxa"/>
          </w:tcPr>
          <w:p w14:paraId="442CB9B2" w14:textId="77777777" w:rsidR="00F52B65" w:rsidRDefault="00F52B65" w:rsidP="004E2BB8">
            <w:pPr>
              <w:rPr>
                <w:lang w:eastAsia="zh-CN"/>
              </w:rPr>
            </w:pPr>
            <w:r>
              <w:rPr>
                <w:rFonts w:hint="eastAsia"/>
                <w:lang w:eastAsia="zh-CN"/>
              </w:rPr>
              <w:t>NTSC</w:t>
            </w:r>
          </w:p>
        </w:tc>
      </w:tr>
    </w:tbl>
    <w:p w14:paraId="69B02E6C" w14:textId="77777777" w:rsidR="008E051C" w:rsidRDefault="008E051C" w:rsidP="004E2BB8">
      <w:pPr>
        <w:rPr>
          <w:lang w:eastAsia="zh-CN"/>
        </w:rPr>
      </w:pPr>
    </w:p>
    <w:p w14:paraId="26F1C226" w14:textId="77777777" w:rsidR="00497D03" w:rsidRDefault="00497D03" w:rsidP="00497D03">
      <w:pPr>
        <w:autoSpaceDE w:val="0"/>
        <w:autoSpaceDN w:val="0"/>
        <w:adjustRightInd w:val="0"/>
        <w:ind w:firstLine="420"/>
        <w:rPr>
          <w:color w:val="000000"/>
          <w:lang w:eastAsia="zh-CN"/>
        </w:rPr>
      </w:pPr>
      <w:r>
        <w:rPr>
          <w:rFonts w:ascii="宋体" w:hint="eastAsia"/>
          <w:lang w:val="zh-CN" w:eastAsia="zh-CN"/>
        </w:rPr>
        <w:t>如</w:t>
      </w:r>
      <w:r>
        <w:rPr>
          <w:color w:val="000000"/>
          <w:lang w:eastAsia="zh-CN"/>
        </w:rPr>
        <w:t>&lt;aid&gt;</w:t>
      </w:r>
      <w:r>
        <w:rPr>
          <w:rFonts w:ascii="宋体" w:hint="eastAsia"/>
          <w:color w:val="000000"/>
          <w:lang w:val="zh-CN" w:eastAsia="zh-CN"/>
        </w:rPr>
        <w:t>项</w:t>
      </w:r>
      <w:r>
        <w:rPr>
          <w:rFonts w:ascii="宋体" w:hint="eastAsia"/>
          <w:lang w:val="zh-CN" w:eastAsia="zh-CN"/>
        </w:rPr>
        <w:t>不为空</w:t>
      </w:r>
      <w:r w:rsidRPr="0082145D">
        <w:rPr>
          <w:rFonts w:ascii="宋体" w:hint="eastAsia"/>
          <w:lang w:eastAsia="zh-CN"/>
        </w:rPr>
        <w:t>，</w:t>
      </w:r>
      <w:r>
        <w:rPr>
          <w:rFonts w:ascii="宋体" w:hint="eastAsia"/>
          <w:lang w:val="zh-CN" w:eastAsia="zh-CN"/>
        </w:rPr>
        <w:t>表示查询某个槽位的盘类型及其工作状态。执行成功的响应</w:t>
      </w:r>
      <w:r>
        <w:rPr>
          <w:color w:val="000000"/>
          <w:lang w:eastAsia="zh-CN"/>
        </w:rPr>
        <w:t>&lt;response</w:t>
      </w:r>
      <w:r>
        <w:rPr>
          <w:lang w:eastAsia="zh-CN"/>
        </w:rPr>
        <w:t xml:space="preserve"> message</w:t>
      </w:r>
      <w:r>
        <w:rPr>
          <w:color w:val="000000"/>
          <w:lang w:eastAsia="zh-CN"/>
        </w:rPr>
        <w:t>&gt;</w:t>
      </w:r>
      <w:r>
        <w:rPr>
          <w:rFonts w:ascii="宋体" w:hint="eastAsia"/>
          <w:color w:val="000000"/>
          <w:lang w:val="zh-CN" w:eastAsia="zh-CN"/>
        </w:rPr>
        <w:t>随盘类型的不同而不同。规定如下：</w:t>
      </w:r>
    </w:p>
    <w:p w14:paraId="23B1FF47" w14:textId="77777777" w:rsidR="00497D03" w:rsidRDefault="00D50C44" w:rsidP="00D50C44">
      <w:pPr>
        <w:pStyle w:val="4"/>
        <w:rPr>
          <w:lang w:eastAsia="zh-CN"/>
        </w:rPr>
      </w:pPr>
      <w:r>
        <w:rPr>
          <w:rFonts w:hint="eastAsia"/>
          <w:lang w:eastAsia="zh-CN"/>
        </w:rPr>
        <w:t xml:space="preserve">2.2.2.1 </w:t>
      </w:r>
      <w:r w:rsidR="007E40C3">
        <w:rPr>
          <w:rFonts w:hint="eastAsia"/>
          <w:lang w:eastAsia="zh-CN"/>
        </w:rPr>
        <w:t>MCP</w:t>
      </w:r>
      <w:r w:rsidR="007E40C3">
        <w:rPr>
          <w:rFonts w:hint="eastAsia"/>
          <w:lang w:eastAsia="zh-CN"/>
        </w:rPr>
        <w:t>盘</w:t>
      </w:r>
    </w:p>
    <w:p w14:paraId="7E9B079A" w14:textId="77777777" w:rsidR="007E40C3" w:rsidRDefault="007E40C3" w:rsidP="007E40C3">
      <w:pPr>
        <w:autoSpaceDE w:val="0"/>
        <w:autoSpaceDN w:val="0"/>
        <w:adjustRightInd w:val="0"/>
        <w:ind w:left="420"/>
        <w:rPr>
          <w:color w:val="000000"/>
          <w:lang w:eastAsia="zh-CN"/>
        </w:rPr>
      </w:pPr>
      <w:r>
        <w:rPr>
          <w:color w:val="000000"/>
          <w:lang w:eastAsia="zh-CN"/>
        </w:rPr>
        <w:t>&lt;response</w:t>
      </w:r>
      <w:r>
        <w:rPr>
          <w:lang w:eastAsia="zh-CN"/>
        </w:rPr>
        <w:t xml:space="preserve"> message</w:t>
      </w:r>
      <w:r>
        <w:rPr>
          <w:color w:val="000000"/>
          <w:lang w:eastAsia="zh-CN"/>
        </w:rPr>
        <w:t>&gt;::= “&lt;aid&gt;,&lt;type&gt;,</w:t>
      </w:r>
      <w:r>
        <w:rPr>
          <w:rFonts w:hint="eastAsia"/>
          <w:color w:val="000000"/>
          <w:lang w:eastAsia="zh-CN"/>
        </w:rPr>
        <w:t>[</w:t>
      </w:r>
      <w:r>
        <w:rPr>
          <w:color w:val="000000"/>
          <w:lang w:eastAsia="zh-CN"/>
        </w:rPr>
        <w:t>&lt;version</w:t>
      </w:r>
      <w:r>
        <w:rPr>
          <w:rFonts w:hint="eastAsia"/>
          <w:color w:val="000000"/>
          <w:lang w:eastAsia="zh-CN"/>
        </w:rPr>
        <w:t>-MCU</w:t>
      </w:r>
      <w:r>
        <w:rPr>
          <w:color w:val="000000"/>
          <w:lang w:eastAsia="zh-CN"/>
        </w:rPr>
        <w:t>&gt;</w:t>
      </w:r>
      <w:r>
        <w:rPr>
          <w:rFonts w:hint="eastAsia"/>
          <w:color w:val="000000"/>
          <w:lang w:eastAsia="zh-CN"/>
        </w:rPr>
        <w:t>]</w:t>
      </w:r>
      <w:r>
        <w:rPr>
          <w:color w:val="000000"/>
          <w:lang w:eastAsia="zh-CN"/>
        </w:rPr>
        <w:t>,</w:t>
      </w:r>
      <w:r>
        <w:rPr>
          <w:rFonts w:hint="eastAsia"/>
          <w:color w:val="000000"/>
          <w:lang w:eastAsia="zh-CN"/>
        </w:rPr>
        <w:t>[</w:t>
      </w:r>
      <w:r>
        <w:rPr>
          <w:color w:val="000000"/>
          <w:lang w:eastAsia="zh-CN"/>
        </w:rPr>
        <w:t>&lt;version</w:t>
      </w:r>
      <w:r>
        <w:rPr>
          <w:rFonts w:hint="eastAsia"/>
          <w:color w:val="000000"/>
          <w:lang w:eastAsia="zh-CN"/>
        </w:rPr>
        <w:t>-</w:t>
      </w:r>
      <w:r>
        <w:rPr>
          <w:rFonts w:hint="eastAsia"/>
          <w:lang w:eastAsia="zh-CN"/>
        </w:rPr>
        <w:t>FPGA</w:t>
      </w:r>
      <w:r>
        <w:rPr>
          <w:color w:val="000000"/>
          <w:lang w:eastAsia="zh-CN"/>
        </w:rPr>
        <w:t>&gt;</w:t>
      </w:r>
      <w:r>
        <w:rPr>
          <w:rFonts w:hint="eastAsia"/>
          <w:color w:val="000000"/>
          <w:lang w:eastAsia="zh-CN"/>
        </w:rPr>
        <w:t>]</w:t>
      </w:r>
      <w:r>
        <w:rPr>
          <w:color w:val="000000"/>
          <w:lang w:eastAsia="zh-CN"/>
        </w:rPr>
        <w:t>,</w:t>
      </w:r>
      <w:r>
        <w:rPr>
          <w:rFonts w:hint="eastAsia"/>
          <w:lang w:eastAsia="zh-CN"/>
        </w:rPr>
        <w:t xml:space="preserve"> [</w:t>
      </w:r>
      <w:r>
        <w:rPr>
          <w:color w:val="000000"/>
          <w:lang w:eastAsia="zh-CN"/>
        </w:rPr>
        <w:t>&lt;version</w:t>
      </w:r>
      <w:r>
        <w:rPr>
          <w:rFonts w:hint="eastAsia"/>
          <w:color w:val="000000"/>
          <w:lang w:eastAsia="zh-CN"/>
        </w:rPr>
        <w:t>-</w:t>
      </w:r>
      <w:r>
        <w:rPr>
          <w:rFonts w:hint="eastAsia"/>
          <w:lang w:eastAsia="zh-CN"/>
        </w:rPr>
        <w:t>CPLD</w:t>
      </w:r>
      <w:r>
        <w:rPr>
          <w:color w:val="000000"/>
          <w:lang w:eastAsia="zh-CN"/>
        </w:rPr>
        <w:t>&gt;</w:t>
      </w:r>
      <w:r>
        <w:rPr>
          <w:rFonts w:hint="eastAsia"/>
          <w:color w:val="000000"/>
          <w:lang w:eastAsia="zh-CN"/>
        </w:rPr>
        <w:t>]</w:t>
      </w:r>
      <w:r>
        <w:rPr>
          <w:color w:val="000000"/>
          <w:lang w:eastAsia="zh-CN"/>
        </w:rPr>
        <w:t>,</w:t>
      </w:r>
      <w:r>
        <w:rPr>
          <w:rFonts w:hint="eastAsia"/>
          <w:lang w:eastAsia="zh-CN"/>
        </w:rPr>
        <w:t>[</w:t>
      </w:r>
      <w:r>
        <w:rPr>
          <w:color w:val="000000"/>
          <w:lang w:eastAsia="zh-CN"/>
        </w:rPr>
        <w:t>&lt;version</w:t>
      </w:r>
      <w:r>
        <w:rPr>
          <w:rFonts w:hint="eastAsia"/>
          <w:color w:val="000000"/>
          <w:lang w:eastAsia="zh-CN"/>
        </w:rPr>
        <w:t>-</w:t>
      </w:r>
      <w:r>
        <w:rPr>
          <w:rFonts w:hint="eastAsia"/>
          <w:lang w:eastAsia="zh-CN"/>
        </w:rPr>
        <w:t>PCB</w:t>
      </w:r>
      <w:r>
        <w:rPr>
          <w:color w:val="000000"/>
          <w:lang w:eastAsia="zh-CN"/>
        </w:rPr>
        <w:t>&gt;</w:t>
      </w:r>
      <w:r>
        <w:rPr>
          <w:rFonts w:hint="eastAsia"/>
          <w:color w:val="000000"/>
          <w:lang w:eastAsia="zh-CN"/>
        </w:rPr>
        <w:t>],</w:t>
      </w:r>
      <w:r>
        <w:rPr>
          <w:color w:val="000000"/>
          <w:lang w:eastAsia="zh-CN"/>
        </w:rPr>
        <w:t>&lt;</w:t>
      </w:r>
      <w:proofErr w:type="spellStart"/>
      <w:r>
        <w:rPr>
          <w:color w:val="000000"/>
          <w:lang w:eastAsia="zh-CN"/>
        </w:rPr>
        <w:t>ip</w:t>
      </w:r>
      <w:proofErr w:type="spellEnd"/>
      <w:r>
        <w:rPr>
          <w:color w:val="000000"/>
          <w:lang w:eastAsia="zh-CN"/>
        </w:rPr>
        <w:t>&gt;,</w:t>
      </w:r>
      <w:r w:rsidR="00EC61E6">
        <w:rPr>
          <w:color w:val="000000"/>
          <w:lang w:eastAsia="zh-CN"/>
        </w:rPr>
        <w:t xml:space="preserve">&lt;netmask&gt;, </w:t>
      </w:r>
      <w:r>
        <w:rPr>
          <w:color w:val="000000"/>
          <w:lang w:eastAsia="zh-CN"/>
        </w:rPr>
        <w:t>&lt;gateway&gt;,</w:t>
      </w:r>
      <w:r>
        <w:rPr>
          <w:rFonts w:hint="eastAsia"/>
          <w:color w:val="000000"/>
          <w:lang w:eastAsia="zh-CN"/>
        </w:rPr>
        <w:t>&lt;</w:t>
      </w:r>
      <w:r>
        <w:rPr>
          <w:rFonts w:hint="eastAsia"/>
          <w:lang w:eastAsia="zh-CN"/>
        </w:rPr>
        <w:t xml:space="preserve"> dns1</w:t>
      </w:r>
      <w:r>
        <w:rPr>
          <w:rFonts w:hint="eastAsia"/>
          <w:color w:val="000000"/>
          <w:lang w:eastAsia="zh-CN"/>
        </w:rPr>
        <w:t>&gt;,&lt;</w:t>
      </w:r>
      <w:r>
        <w:rPr>
          <w:rFonts w:hint="eastAsia"/>
          <w:lang w:eastAsia="zh-CN"/>
        </w:rPr>
        <w:t xml:space="preserve"> dns2</w:t>
      </w:r>
      <w:r>
        <w:rPr>
          <w:rFonts w:hint="eastAsia"/>
          <w:color w:val="000000"/>
          <w:lang w:eastAsia="zh-CN"/>
        </w:rPr>
        <w:t>&gt;,</w:t>
      </w:r>
      <w:r>
        <w:rPr>
          <w:color w:val="000000"/>
          <w:lang w:eastAsia="zh-CN"/>
        </w:rPr>
        <w:t>&lt;mac&gt;</w:t>
      </w:r>
      <w:r>
        <w:rPr>
          <w:rFonts w:hint="eastAsia"/>
          <w:color w:val="000000"/>
          <w:lang w:eastAsia="zh-CN"/>
        </w:rPr>
        <w:t>,&lt;</w:t>
      </w:r>
      <w:r>
        <w:rPr>
          <w:color w:val="000000"/>
          <w:lang w:eastAsia="zh-CN"/>
        </w:rPr>
        <w:t>source</w:t>
      </w:r>
      <w:r>
        <w:rPr>
          <w:rFonts w:hint="eastAsia"/>
          <w:color w:val="000000"/>
          <w:lang w:eastAsia="zh-CN"/>
        </w:rPr>
        <w:t>&gt;,&lt;</w:t>
      </w:r>
      <w:r w:rsidR="00812B8F">
        <w:rPr>
          <w:rFonts w:hint="eastAsia"/>
          <w:color w:val="000000"/>
          <w:lang w:eastAsia="zh-CN"/>
        </w:rPr>
        <w:t>main</w:t>
      </w:r>
      <w:r>
        <w:rPr>
          <w:rFonts w:hint="eastAsia"/>
          <w:color w:val="000000"/>
          <w:lang w:eastAsia="zh-CN"/>
        </w:rPr>
        <w:t>&gt;</w:t>
      </w:r>
      <w:r>
        <w:rPr>
          <w:color w:val="000000"/>
          <w:lang w:eastAsia="zh-CN"/>
        </w:rPr>
        <w:t>”</w:t>
      </w:r>
    </w:p>
    <w:p w14:paraId="1C7FA3B9" w14:textId="77777777" w:rsidR="007E40C3" w:rsidRDefault="007E40C3" w:rsidP="007E40C3">
      <w:pPr>
        <w:autoSpaceDE w:val="0"/>
        <w:autoSpaceDN w:val="0"/>
        <w:adjustRightInd w:val="0"/>
        <w:ind w:left="420"/>
        <w:rPr>
          <w:color w:val="000000"/>
          <w:lang w:eastAsia="zh-CN"/>
        </w:rPr>
      </w:pPr>
      <w:r>
        <w:rPr>
          <w:color w:val="000000"/>
        </w:rPr>
        <w:t>&lt;aid&gt;::=</w:t>
      </w:r>
      <w:r w:rsidR="001F399E">
        <w:rPr>
          <w:rFonts w:hint="eastAsia"/>
          <w:color w:val="000000"/>
          <w:lang w:eastAsia="zh-CN"/>
        </w:rPr>
        <w:t>c</w:t>
      </w:r>
    </w:p>
    <w:p w14:paraId="67B89E96" w14:textId="77777777" w:rsidR="007E40C3" w:rsidRDefault="007E40C3" w:rsidP="007E40C3">
      <w:pPr>
        <w:autoSpaceDE w:val="0"/>
        <w:autoSpaceDN w:val="0"/>
        <w:adjustRightInd w:val="0"/>
        <w:ind w:left="420"/>
        <w:rPr>
          <w:color w:val="000000"/>
          <w:lang w:eastAsia="zh-CN"/>
        </w:rPr>
      </w:pPr>
      <w:r>
        <w:rPr>
          <w:color w:val="000000"/>
        </w:rPr>
        <w:t>&lt;type&gt;</w:t>
      </w:r>
      <w:r>
        <w:rPr>
          <w:rFonts w:hint="eastAsia"/>
          <w:color w:val="000000"/>
        </w:rPr>
        <w:t>::=</w:t>
      </w:r>
      <w:r w:rsidR="00D81A5C">
        <w:rPr>
          <w:rFonts w:hint="eastAsia"/>
          <w:color w:val="000000"/>
          <w:lang w:eastAsia="zh-CN"/>
        </w:rPr>
        <w:t>A</w:t>
      </w:r>
    </w:p>
    <w:p w14:paraId="30A8CB0B" w14:textId="77777777" w:rsidR="007E40C3" w:rsidRDefault="007E40C3" w:rsidP="007E40C3">
      <w:pPr>
        <w:autoSpaceDE w:val="0"/>
        <w:autoSpaceDN w:val="0"/>
        <w:adjustRightInd w:val="0"/>
        <w:ind w:firstLine="420"/>
      </w:pPr>
      <w:r>
        <w:rPr>
          <w:color w:val="000000"/>
        </w:rPr>
        <w:t>&lt;version</w:t>
      </w:r>
      <w:r>
        <w:rPr>
          <w:rFonts w:hint="eastAsia"/>
          <w:color w:val="000000"/>
        </w:rPr>
        <w:t>-MCU</w:t>
      </w:r>
      <w:r>
        <w:rPr>
          <w:color w:val="000000"/>
        </w:rPr>
        <w:t>&gt;</w:t>
      </w:r>
      <w:r>
        <w:rPr>
          <w:rFonts w:hint="eastAsia"/>
        </w:rPr>
        <w:t>::=VXX.XX</w:t>
      </w:r>
      <w:r>
        <w:rPr>
          <w:rFonts w:hint="eastAsia"/>
        </w:rPr>
        <w:t>，</w:t>
      </w:r>
      <w:r>
        <w:rPr>
          <w:rFonts w:hint="eastAsia"/>
        </w:rPr>
        <w:t>MCU</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568223B6" w14:textId="77777777" w:rsidR="007E40C3" w:rsidRDefault="007E40C3" w:rsidP="007E40C3">
      <w:pPr>
        <w:autoSpaceDE w:val="0"/>
        <w:autoSpaceDN w:val="0"/>
        <w:adjustRightInd w:val="0"/>
        <w:ind w:firstLine="420"/>
      </w:pPr>
      <w:r>
        <w:rPr>
          <w:color w:val="000000"/>
        </w:rPr>
        <w:t>&lt;version</w:t>
      </w:r>
      <w:r>
        <w:rPr>
          <w:rFonts w:hint="eastAsia"/>
          <w:color w:val="000000"/>
        </w:rPr>
        <w:t>-</w:t>
      </w:r>
      <w:r>
        <w:rPr>
          <w:rFonts w:hint="eastAsia"/>
        </w:rPr>
        <w:t>FPGA</w:t>
      </w:r>
      <w:r>
        <w:rPr>
          <w:color w:val="000000"/>
        </w:rPr>
        <w:t>&gt;</w:t>
      </w:r>
      <w:r>
        <w:rPr>
          <w:rFonts w:hint="eastAsia"/>
        </w:rPr>
        <w:t>::=VXX.XX</w:t>
      </w:r>
      <w:r>
        <w:rPr>
          <w:rFonts w:hint="eastAsia"/>
        </w:rPr>
        <w:t>，</w:t>
      </w:r>
      <w:r>
        <w:rPr>
          <w:rFonts w:hint="eastAsia"/>
        </w:rPr>
        <w:t>FPGA</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59A0D83B" w14:textId="77777777" w:rsidR="007E40C3" w:rsidRDefault="007E40C3" w:rsidP="007E40C3">
      <w:pPr>
        <w:autoSpaceDE w:val="0"/>
        <w:autoSpaceDN w:val="0"/>
        <w:adjustRightInd w:val="0"/>
        <w:ind w:firstLine="420"/>
      </w:pPr>
      <w:r>
        <w:rPr>
          <w:color w:val="000000"/>
        </w:rPr>
        <w:t>&lt;version</w:t>
      </w:r>
      <w:r>
        <w:rPr>
          <w:rFonts w:hint="eastAsia"/>
          <w:color w:val="000000"/>
        </w:rPr>
        <w:t>-</w:t>
      </w:r>
      <w:r>
        <w:rPr>
          <w:rFonts w:hint="eastAsia"/>
        </w:rPr>
        <w:t>CPLD</w:t>
      </w:r>
      <w:r>
        <w:rPr>
          <w:color w:val="000000"/>
        </w:rPr>
        <w:t>&gt;</w:t>
      </w:r>
      <w:r>
        <w:rPr>
          <w:rFonts w:hint="eastAsia"/>
        </w:rPr>
        <w:t>::=VXX.XX</w:t>
      </w:r>
      <w:r>
        <w:rPr>
          <w:rFonts w:hint="eastAsia"/>
        </w:rPr>
        <w:t>，</w:t>
      </w:r>
      <w:r>
        <w:rPr>
          <w:rFonts w:hint="eastAsia"/>
        </w:rPr>
        <w:t>CPLD</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0A94247B" w14:textId="77777777" w:rsidR="009057E4" w:rsidRDefault="007E40C3" w:rsidP="007E40C3">
      <w:pPr>
        <w:autoSpaceDE w:val="0"/>
        <w:autoSpaceDN w:val="0"/>
        <w:adjustRightInd w:val="0"/>
        <w:ind w:firstLine="420"/>
        <w:rPr>
          <w:lang w:eastAsia="zh-CN"/>
        </w:rPr>
      </w:pPr>
      <w:r>
        <w:rPr>
          <w:color w:val="000000"/>
        </w:rPr>
        <w:t>&lt;version</w:t>
      </w:r>
      <w:r>
        <w:rPr>
          <w:rFonts w:hint="eastAsia"/>
          <w:color w:val="000000"/>
        </w:rPr>
        <w:t>-</w:t>
      </w:r>
      <w:r>
        <w:rPr>
          <w:rFonts w:hint="eastAsia"/>
        </w:rPr>
        <w:t>PCB</w:t>
      </w:r>
      <w:r>
        <w:rPr>
          <w:color w:val="000000"/>
        </w:rPr>
        <w:t>&gt;</w:t>
      </w:r>
      <w:r>
        <w:rPr>
          <w:rFonts w:hint="eastAsia"/>
        </w:rPr>
        <w:t>::=VXX.XX</w:t>
      </w:r>
      <w:r>
        <w:rPr>
          <w:rFonts w:hint="eastAsia"/>
        </w:rPr>
        <w:t>，</w:t>
      </w:r>
      <w:r>
        <w:rPr>
          <w:rFonts w:hint="eastAsia"/>
        </w:rPr>
        <w:t>PCB</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w:t>
      </w:r>
      <w:r>
        <w:rPr>
          <w:rFonts w:hint="eastAsia"/>
          <w:lang w:eastAsia="zh-CN"/>
        </w:rPr>
        <w:t>没有为空。</w:t>
      </w:r>
    </w:p>
    <w:p w14:paraId="70483C60" w14:textId="77777777" w:rsidR="007E40C3" w:rsidRDefault="007E40C3" w:rsidP="007E40C3">
      <w:pPr>
        <w:autoSpaceDE w:val="0"/>
        <w:autoSpaceDN w:val="0"/>
        <w:adjustRightInd w:val="0"/>
        <w:ind w:firstLine="420"/>
        <w:rPr>
          <w:color w:val="000000"/>
          <w:lang w:eastAsia="zh-CN"/>
        </w:rPr>
      </w:pPr>
      <w:r>
        <w:rPr>
          <w:color w:val="000000"/>
          <w:lang w:eastAsia="zh-CN"/>
        </w:rPr>
        <w:t>&lt;</w:t>
      </w:r>
      <w:proofErr w:type="spellStart"/>
      <w:r>
        <w:rPr>
          <w:color w:val="000000"/>
          <w:lang w:eastAsia="zh-CN"/>
        </w:rPr>
        <w:t>ip</w:t>
      </w:r>
      <w:proofErr w:type="spellEnd"/>
      <w:r>
        <w:rPr>
          <w:color w:val="000000"/>
          <w:lang w:eastAsia="zh-CN"/>
        </w:rPr>
        <w:t>&gt;</w:t>
      </w:r>
      <w:r>
        <w:rPr>
          <w:rFonts w:hint="eastAsia"/>
          <w:color w:val="000000"/>
          <w:lang w:eastAsia="zh-CN"/>
        </w:rPr>
        <w:t>::=</w:t>
      </w:r>
      <w:proofErr w:type="spellStart"/>
      <w:r>
        <w:rPr>
          <w:rFonts w:hint="eastAsia"/>
          <w:color w:val="000000"/>
          <w:lang w:eastAsia="zh-CN"/>
        </w:rPr>
        <w:t>xxx.xxx.xxx.xxx</w:t>
      </w:r>
      <w:proofErr w:type="spellEnd"/>
      <w:r>
        <w:rPr>
          <w:rFonts w:hint="eastAsia"/>
          <w:color w:val="000000"/>
          <w:lang w:eastAsia="zh-CN"/>
        </w:rPr>
        <w:t xml:space="preserve"> </w:t>
      </w:r>
      <w:r>
        <w:rPr>
          <w:rFonts w:ascii="宋体" w:hint="eastAsia"/>
          <w:color w:val="000000"/>
          <w:lang w:val="zh-CN" w:eastAsia="zh-CN"/>
        </w:rPr>
        <w:t>表示</w:t>
      </w:r>
      <w:proofErr w:type="spellStart"/>
      <w:r>
        <w:rPr>
          <w:color w:val="000000"/>
          <w:lang w:eastAsia="zh-CN"/>
        </w:rPr>
        <w:t>ip</w:t>
      </w:r>
      <w:proofErr w:type="spellEnd"/>
      <w:r>
        <w:rPr>
          <w:rFonts w:ascii="宋体" w:hint="eastAsia"/>
          <w:color w:val="000000"/>
          <w:lang w:val="zh-CN" w:eastAsia="zh-CN"/>
        </w:rPr>
        <w:t>地址。</w:t>
      </w:r>
    </w:p>
    <w:p w14:paraId="1E4129D6" w14:textId="77777777" w:rsidR="007E40C3" w:rsidRDefault="007E40C3" w:rsidP="007E40C3">
      <w:pPr>
        <w:autoSpaceDE w:val="0"/>
        <w:autoSpaceDN w:val="0"/>
        <w:adjustRightInd w:val="0"/>
        <w:ind w:firstLine="420"/>
      </w:pPr>
      <w:r>
        <w:t>&lt;gateway&gt;</w:t>
      </w:r>
      <w:r>
        <w:rPr>
          <w:rFonts w:hint="eastAsia"/>
          <w:color w:val="000000"/>
        </w:rPr>
        <w:t>::=</w:t>
      </w:r>
      <w:proofErr w:type="spellStart"/>
      <w:r>
        <w:rPr>
          <w:rFonts w:hint="eastAsia"/>
          <w:color w:val="000000"/>
        </w:rPr>
        <w:t>xxx.xxx.xxx.xxx</w:t>
      </w:r>
      <w:proofErr w:type="spellEnd"/>
      <w:r>
        <w:rPr>
          <w:rFonts w:hint="eastAsia"/>
          <w:color w:val="000000"/>
        </w:rPr>
        <w:t xml:space="preserve"> </w:t>
      </w:r>
      <w:proofErr w:type="spellStart"/>
      <w:r>
        <w:rPr>
          <w:rFonts w:ascii="宋体" w:hint="eastAsia"/>
          <w:lang w:val="zh-CN"/>
        </w:rPr>
        <w:t>表示网关</w:t>
      </w:r>
      <w:proofErr w:type="spellEnd"/>
      <w:r>
        <w:rPr>
          <w:rFonts w:ascii="宋体" w:hint="eastAsia"/>
          <w:lang w:val="zh-CN"/>
        </w:rPr>
        <w:t>。</w:t>
      </w:r>
    </w:p>
    <w:p w14:paraId="44EEAD11" w14:textId="77777777" w:rsidR="007E40C3" w:rsidRDefault="007E40C3" w:rsidP="007E40C3">
      <w:pPr>
        <w:autoSpaceDE w:val="0"/>
        <w:autoSpaceDN w:val="0"/>
        <w:adjustRightInd w:val="0"/>
        <w:ind w:firstLine="420"/>
        <w:rPr>
          <w:rFonts w:ascii="宋体"/>
        </w:rPr>
      </w:pPr>
      <w:r>
        <w:t>&lt;netmask&gt;</w:t>
      </w:r>
      <w:r>
        <w:rPr>
          <w:rFonts w:hint="eastAsia"/>
          <w:color w:val="000000"/>
        </w:rPr>
        <w:t>::=</w:t>
      </w:r>
      <w:proofErr w:type="spellStart"/>
      <w:r>
        <w:rPr>
          <w:rFonts w:hint="eastAsia"/>
          <w:color w:val="000000"/>
        </w:rPr>
        <w:t>xxx.xxx.xxx.xxx</w:t>
      </w:r>
      <w:proofErr w:type="spellEnd"/>
      <w:r>
        <w:rPr>
          <w:rFonts w:hint="eastAsia"/>
          <w:color w:val="000000"/>
        </w:rPr>
        <w:t xml:space="preserve"> </w:t>
      </w:r>
      <w:proofErr w:type="spellStart"/>
      <w:r>
        <w:rPr>
          <w:rFonts w:ascii="宋体" w:hint="eastAsia"/>
          <w:lang w:val="zh-CN"/>
        </w:rPr>
        <w:t>表示子网掩码</w:t>
      </w:r>
      <w:proofErr w:type="spellEnd"/>
      <w:r>
        <w:rPr>
          <w:rFonts w:ascii="宋体" w:hint="eastAsia"/>
          <w:lang w:val="zh-CN"/>
        </w:rPr>
        <w:t>。</w:t>
      </w:r>
    </w:p>
    <w:p w14:paraId="1372331B" w14:textId="77777777" w:rsidR="007E40C3" w:rsidRDefault="007E40C3" w:rsidP="007E40C3">
      <w:pPr>
        <w:autoSpaceDE w:val="0"/>
        <w:autoSpaceDN w:val="0"/>
        <w:adjustRightInd w:val="0"/>
        <w:ind w:firstLine="420"/>
        <w:rPr>
          <w:rFonts w:ascii="宋体"/>
        </w:rPr>
      </w:pPr>
      <w:r>
        <w:t>&lt;</w:t>
      </w:r>
      <w:r>
        <w:rPr>
          <w:rFonts w:hint="eastAsia"/>
        </w:rPr>
        <w:t>dns1</w:t>
      </w:r>
      <w:r>
        <w:t>&gt;</w:t>
      </w:r>
      <w:r>
        <w:rPr>
          <w:rFonts w:hint="eastAsia"/>
          <w:color w:val="000000"/>
        </w:rPr>
        <w:t>::=</w:t>
      </w:r>
      <w:proofErr w:type="spellStart"/>
      <w:r>
        <w:rPr>
          <w:rFonts w:hint="eastAsia"/>
          <w:color w:val="000000"/>
        </w:rPr>
        <w:t>xxx.xxx.xxx.xxx</w:t>
      </w:r>
      <w:proofErr w:type="spellEnd"/>
      <w:r>
        <w:rPr>
          <w:rFonts w:hint="eastAsia"/>
          <w:color w:val="000000"/>
        </w:rPr>
        <w:t xml:space="preserve"> </w:t>
      </w:r>
      <w:proofErr w:type="spellStart"/>
      <w:r>
        <w:rPr>
          <w:rFonts w:ascii="宋体" w:hint="eastAsia"/>
          <w:lang w:val="zh-CN"/>
        </w:rPr>
        <w:t>表示</w:t>
      </w:r>
      <w:r>
        <w:rPr>
          <w:rFonts w:ascii="宋体" w:hint="eastAsia"/>
        </w:rPr>
        <w:t>DNS</w:t>
      </w:r>
      <w:r>
        <w:rPr>
          <w:rFonts w:ascii="宋体" w:hint="eastAsia"/>
          <w:lang w:val="zh-CN"/>
        </w:rPr>
        <w:t>服务器</w:t>
      </w:r>
      <w:proofErr w:type="spellEnd"/>
      <w:r>
        <w:rPr>
          <w:rFonts w:ascii="宋体" w:hint="eastAsia"/>
          <w:lang w:val="zh-CN"/>
        </w:rPr>
        <w:t>。</w:t>
      </w:r>
    </w:p>
    <w:p w14:paraId="1F1F42B1" w14:textId="77777777" w:rsidR="007E40C3" w:rsidRDefault="007E40C3" w:rsidP="007E40C3">
      <w:pPr>
        <w:autoSpaceDE w:val="0"/>
        <w:autoSpaceDN w:val="0"/>
        <w:adjustRightInd w:val="0"/>
        <w:ind w:firstLine="420"/>
        <w:rPr>
          <w:rFonts w:ascii="宋体"/>
        </w:rPr>
      </w:pPr>
      <w:r>
        <w:lastRenderedPageBreak/>
        <w:t>&lt;</w:t>
      </w:r>
      <w:r>
        <w:rPr>
          <w:rFonts w:hint="eastAsia"/>
        </w:rPr>
        <w:t>dns2</w:t>
      </w:r>
      <w:r>
        <w:t>&gt;</w:t>
      </w:r>
      <w:r>
        <w:rPr>
          <w:rFonts w:hint="eastAsia"/>
          <w:color w:val="000000"/>
        </w:rPr>
        <w:t>::=</w:t>
      </w:r>
      <w:proofErr w:type="spellStart"/>
      <w:r>
        <w:rPr>
          <w:rFonts w:hint="eastAsia"/>
          <w:color w:val="000000"/>
        </w:rPr>
        <w:t>xxx.xxx.xxx.xxx</w:t>
      </w:r>
      <w:proofErr w:type="spellEnd"/>
      <w:r>
        <w:rPr>
          <w:rFonts w:hint="eastAsia"/>
          <w:color w:val="000000"/>
        </w:rPr>
        <w:t xml:space="preserve"> </w:t>
      </w:r>
      <w:proofErr w:type="spellStart"/>
      <w:r>
        <w:rPr>
          <w:rFonts w:ascii="宋体" w:hint="eastAsia"/>
          <w:lang w:val="zh-CN"/>
        </w:rPr>
        <w:t>表示备用</w:t>
      </w:r>
      <w:r>
        <w:rPr>
          <w:rFonts w:ascii="宋体" w:hint="eastAsia"/>
        </w:rPr>
        <w:t>DNS</w:t>
      </w:r>
      <w:r>
        <w:rPr>
          <w:rFonts w:ascii="宋体" w:hint="eastAsia"/>
          <w:lang w:val="zh-CN"/>
        </w:rPr>
        <w:t>服务器</w:t>
      </w:r>
      <w:proofErr w:type="spellEnd"/>
      <w:r>
        <w:rPr>
          <w:rFonts w:ascii="宋体" w:hint="eastAsia"/>
          <w:lang w:val="zh-CN"/>
        </w:rPr>
        <w:t>。</w:t>
      </w:r>
    </w:p>
    <w:p w14:paraId="0D4E3667" w14:textId="77777777" w:rsidR="007E40C3" w:rsidRDefault="007E40C3" w:rsidP="007E40C3">
      <w:pPr>
        <w:ind w:firstLine="420"/>
        <w:rPr>
          <w:color w:val="000000"/>
        </w:rPr>
      </w:pPr>
      <w:r>
        <w:t>&lt;</w:t>
      </w:r>
      <w:r>
        <w:rPr>
          <w:rFonts w:hint="eastAsia"/>
        </w:rPr>
        <w:t>MAC</w:t>
      </w:r>
      <w:r>
        <w:t>&gt;</w:t>
      </w:r>
      <w:r>
        <w:rPr>
          <w:rFonts w:hint="eastAsia"/>
          <w:color w:val="000000"/>
        </w:rPr>
        <w:t>::=</w:t>
      </w:r>
      <w:proofErr w:type="spellStart"/>
      <w:r>
        <w:rPr>
          <w:rFonts w:hint="eastAsia"/>
          <w:color w:val="000000"/>
        </w:rPr>
        <w:t>xx:xx</w:t>
      </w:r>
      <w:r>
        <w:rPr>
          <w:color w:val="000000"/>
        </w:rPr>
        <w:t>:</w:t>
      </w:r>
      <w:r>
        <w:rPr>
          <w:rFonts w:hint="eastAsia"/>
          <w:color w:val="000000"/>
        </w:rPr>
        <w:t>xx:xx:xx:xx</w:t>
      </w:r>
      <w:proofErr w:type="spellEnd"/>
      <w:r>
        <w:rPr>
          <w:rFonts w:hint="eastAsia"/>
          <w:color w:val="000000"/>
        </w:rPr>
        <w:t xml:space="preserve"> </w:t>
      </w:r>
      <w:proofErr w:type="spellStart"/>
      <w:r>
        <w:rPr>
          <w:rFonts w:hint="eastAsia"/>
          <w:color w:val="000000"/>
        </w:rPr>
        <w:t>MAC</w:t>
      </w:r>
      <w:r>
        <w:rPr>
          <w:rFonts w:hint="eastAsia"/>
          <w:color w:val="000000"/>
        </w:rPr>
        <w:t>地址</w:t>
      </w:r>
      <w:proofErr w:type="spellEnd"/>
      <w:r>
        <w:rPr>
          <w:rFonts w:hint="eastAsia"/>
          <w:color w:val="000000"/>
        </w:rPr>
        <w:t>。</w:t>
      </w:r>
    </w:p>
    <w:p w14:paraId="0C89C671" w14:textId="77777777" w:rsidR="007E40C3" w:rsidRDefault="007E40C3" w:rsidP="007E40C3">
      <w:pPr>
        <w:autoSpaceDE w:val="0"/>
        <w:autoSpaceDN w:val="0"/>
        <w:adjustRightInd w:val="0"/>
        <w:ind w:firstLine="420"/>
        <w:rPr>
          <w:lang w:eastAsia="zh-CN"/>
        </w:rPr>
      </w:pPr>
      <w:r>
        <w:rPr>
          <w:rFonts w:hint="eastAsia"/>
        </w:rPr>
        <w:t>&lt;</w:t>
      </w:r>
      <w:r>
        <w:t>source</w:t>
      </w:r>
      <w:r>
        <w:rPr>
          <w:rFonts w:hint="eastAsia"/>
        </w:rPr>
        <w:t>&gt;</w:t>
      </w:r>
      <w:proofErr w:type="spellStart"/>
      <w:r>
        <w:rPr>
          <w:rFonts w:hint="eastAsia"/>
        </w:rPr>
        <w:t>表示当前</w:t>
      </w:r>
      <w:r>
        <w:rPr>
          <w:rFonts w:hint="eastAsia"/>
        </w:rPr>
        <w:t>MCP</w:t>
      </w:r>
      <w:r>
        <w:rPr>
          <w:rFonts w:hint="eastAsia"/>
        </w:rPr>
        <w:t>盘的时间源。</w:t>
      </w:r>
      <w:r>
        <w:rPr>
          <w:rFonts w:hint="eastAsia"/>
          <w:lang w:eastAsia="zh-CN"/>
        </w:rPr>
        <w:t>x</w:t>
      </w:r>
      <w:proofErr w:type="spellEnd"/>
      <w:r>
        <w:rPr>
          <w:rFonts w:hint="eastAsia"/>
          <w:lang w:eastAsia="zh-CN"/>
        </w:rPr>
        <w:t>=0|1</w:t>
      </w:r>
      <w:r>
        <w:rPr>
          <w:rFonts w:hint="eastAsia"/>
          <w:lang w:eastAsia="zh-CN"/>
        </w:rPr>
        <w:t>。</w:t>
      </w:r>
      <w:r>
        <w:rPr>
          <w:rFonts w:hint="eastAsia"/>
          <w:lang w:eastAsia="zh-CN"/>
        </w:rPr>
        <w:t>0</w:t>
      </w:r>
      <w:r>
        <w:rPr>
          <w:rFonts w:hint="eastAsia"/>
          <w:lang w:eastAsia="zh-CN"/>
        </w:rPr>
        <w:t>表示从主铷钟盘获取时间；</w:t>
      </w:r>
      <w:r>
        <w:rPr>
          <w:rFonts w:hint="eastAsia"/>
          <w:lang w:eastAsia="zh-CN"/>
        </w:rPr>
        <w:t>1</w:t>
      </w:r>
      <w:r>
        <w:rPr>
          <w:rFonts w:hint="eastAsia"/>
          <w:lang w:eastAsia="zh-CN"/>
        </w:rPr>
        <w:t>表示等待网管设置</w:t>
      </w:r>
      <w:r>
        <w:rPr>
          <w:rFonts w:hint="eastAsia"/>
          <w:lang w:eastAsia="zh-CN"/>
        </w:rPr>
        <w:t>MCP</w:t>
      </w:r>
      <w:r>
        <w:rPr>
          <w:rFonts w:hint="eastAsia"/>
          <w:lang w:eastAsia="zh-CN"/>
        </w:rPr>
        <w:t>盘时间。</w:t>
      </w:r>
    </w:p>
    <w:p w14:paraId="1C8E994C" w14:textId="77777777" w:rsidR="003D0470" w:rsidRDefault="003D0470" w:rsidP="007E40C3">
      <w:pPr>
        <w:autoSpaceDE w:val="0"/>
        <w:autoSpaceDN w:val="0"/>
        <w:adjustRightInd w:val="0"/>
        <w:ind w:firstLine="420"/>
        <w:rPr>
          <w:lang w:eastAsia="zh-CN"/>
        </w:rPr>
      </w:pPr>
      <w:r>
        <w:rPr>
          <w:rFonts w:hint="eastAsia"/>
          <w:lang w:eastAsia="zh-CN"/>
        </w:rPr>
        <w:t>&lt;main&gt;::=1|0,   1</w:t>
      </w:r>
      <w:r>
        <w:rPr>
          <w:rFonts w:hint="eastAsia"/>
          <w:lang w:eastAsia="zh-CN"/>
        </w:rPr>
        <w:t>表示主站，</w:t>
      </w:r>
      <w:r>
        <w:rPr>
          <w:rFonts w:hint="eastAsia"/>
          <w:lang w:eastAsia="zh-CN"/>
        </w:rPr>
        <w:t>0</w:t>
      </w:r>
      <w:r>
        <w:rPr>
          <w:rFonts w:hint="eastAsia"/>
          <w:lang w:eastAsia="zh-CN"/>
        </w:rPr>
        <w:t>表示副站</w:t>
      </w:r>
    </w:p>
    <w:p w14:paraId="259BAD96" w14:textId="77777777" w:rsidR="00C76043" w:rsidRDefault="00C76043" w:rsidP="008C6C0F">
      <w:pPr>
        <w:pStyle w:val="4"/>
        <w:rPr>
          <w:lang w:eastAsia="zh-CN"/>
        </w:rPr>
      </w:pPr>
      <w:r>
        <w:rPr>
          <w:rFonts w:hint="eastAsia"/>
          <w:lang w:eastAsia="zh-CN"/>
        </w:rPr>
        <w:t>2.2.2.</w:t>
      </w:r>
      <w:r w:rsidR="00346EE8">
        <w:rPr>
          <w:rFonts w:hint="eastAsia"/>
          <w:lang w:eastAsia="zh-CN"/>
        </w:rPr>
        <w:t>2</w:t>
      </w:r>
      <w:r w:rsidR="000B7AE7">
        <w:rPr>
          <w:rFonts w:hint="eastAsia"/>
          <w:lang w:eastAsia="zh-CN"/>
        </w:rPr>
        <w:t xml:space="preserve"> </w:t>
      </w:r>
      <w:r w:rsidR="00E90E88" w:rsidRPr="00CC148C">
        <w:rPr>
          <w:rFonts w:hint="eastAsia"/>
          <w:lang w:eastAsia="zh-CN"/>
        </w:rPr>
        <w:t>1PPS</w:t>
      </w:r>
      <w:r w:rsidR="008C6C0F">
        <w:rPr>
          <w:rFonts w:hint="eastAsia"/>
          <w:lang w:eastAsia="zh-CN"/>
        </w:rPr>
        <w:t>盘</w:t>
      </w:r>
    </w:p>
    <w:p w14:paraId="605F1713" w14:textId="77777777" w:rsidR="009B2AD8" w:rsidRDefault="009B2AD8" w:rsidP="009B2AD8">
      <w:pPr>
        <w:autoSpaceDE w:val="0"/>
        <w:autoSpaceDN w:val="0"/>
        <w:adjustRightInd w:val="0"/>
        <w:ind w:left="420"/>
        <w:rPr>
          <w:color w:val="000000"/>
          <w:lang w:eastAsia="zh-CN"/>
        </w:rPr>
      </w:pPr>
      <w:r>
        <w:rPr>
          <w:color w:val="000000"/>
          <w:lang w:eastAsia="zh-CN"/>
        </w:rPr>
        <w:t>&lt;response</w:t>
      </w:r>
      <w:r>
        <w:rPr>
          <w:lang w:eastAsia="zh-CN"/>
        </w:rPr>
        <w:t xml:space="preserve"> message</w:t>
      </w:r>
      <w:r>
        <w:rPr>
          <w:color w:val="000000"/>
          <w:lang w:eastAsia="zh-CN"/>
        </w:rPr>
        <w:t>&gt;::= “&lt;aid&gt;,&lt;type&gt;,</w:t>
      </w:r>
      <w:r>
        <w:rPr>
          <w:rFonts w:hint="eastAsia"/>
          <w:color w:val="000000"/>
          <w:lang w:eastAsia="zh-CN"/>
        </w:rPr>
        <w:t>[</w:t>
      </w:r>
      <w:r>
        <w:rPr>
          <w:color w:val="000000"/>
          <w:lang w:eastAsia="zh-CN"/>
        </w:rPr>
        <w:t>&lt;version</w:t>
      </w:r>
      <w:r>
        <w:rPr>
          <w:rFonts w:hint="eastAsia"/>
          <w:color w:val="000000"/>
          <w:lang w:eastAsia="zh-CN"/>
        </w:rPr>
        <w:t>-MCU</w:t>
      </w:r>
      <w:r>
        <w:rPr>
          <w:color w:val="000000"/>
          <w:lang w:eastAsia="zh-CN"/>
        </w:rPr>
        <w:t>&gt;</w:t>
      </w:r>
      <w:r>
        <w:rPr>
          <w:rFonts w:hint="eastAsia"/>
          <w:color w:val="000000"/>
          <w:lang w:eastAsia="zh-CN"/>
        </w:rPr>
        <w:t>]</w:t>
      </w:r>
      <w:r>
        <w:rPr>
          <w:color w:val="000000"/>
          <w:lang w:eastAsia="zh-CN"/>
        </w:rPr>
        <w:t>,</w:t>
      </w:r>
      <w:r>
        <w:rPr>
          <w:rFonts w:hint="eastAsia"/>
          <w:color w:val="000000"/>
          <w:lang w:eastAsia="zh-CN"/>
        </w:rPr>
        <w:t>[</w:t>
      </w:r>
      <w:r>
        <w:rPr>
          <w:color w:val="000000"/>
          <w:lang w:eastAsia="zh-CN"/>
        </w:rPr>
        <w:t>&lt;version</w:t>
      </w:r>
      <w:r>
        <w:rPr>
          <w:rFonts w:hint="eastAsia"/>
          <w:color w:val="000000"/>
          <w:lang w:eastAsia="zh-CN"/>
        </w:rPr>
        <w:t>-</w:t>
      </w:r>
      <w:r>
        <w:rPr>
          <w:rFonts w:hint="eastAsia"/>
          <w:lang w:eastAsia="zh-CN"/>
        </w:rPr>
        <w:t>FPGA</w:t>
      </w:r>
      <w:r>
        <w:rPr>
          <w:color w:val="000000"/>
          <w:lang w:eastAsia="zh-CN"/>
        </w:rPr>
        <w:t>&gt;</w:t>
      </w:r>
      <w:r>
        <w:rPr>
          <w:rFonts w:hint="eastAsia"/>
          <w:color w:val="000000"/>
          <w:lang w:eastAsia="zh-CN"/>
        </w:rPr>
        <w:t>]</w:t>
      </w:r>
      <w:r>
        <w:rPr>
          <w:color w:val="000000"/>
          <w:lang w:eastAsia="zh-CN"/>
        </w:rPr>
        <w:t>,</w:t>
      </w:r>
      <w:r>
        <w:rPr>
          <w:rFonts w:hint="eastAsia"/>
          <w:lang w:eastAsia="zh-CN"/>
        </w:rPr>
        <w:t xml:space="preserve"> [</w:t>
      </w:r>
      <w:r>
        <w:rPr>
          <w:color w:val="000000"/>
          <w:lang w:eastAsia="zh-CN"/>
        </w:rPr>
        <w:t>&lt;</w:t>
      </w:r>
      <w:proofErr w:type="spellStart"/>
      <w:r>
        <w:rPr>
          <w:color w:val="000000"/>
          <w:lang w:eastAsia="zh-CN"/>
        </w:rPr>
        <w:t>version</w:t>
      </w:r>
      <w:r w:rsidR="00346EE8">
        <w:rPr>
          <w:rFonts w:hint="eastAsia"/>
          <w:color w:val="000000"/>
          <w:lang w:eastAsia="zh-CN"/>
        </w:rPr>
        <w:t>S</w:t>
      </w:r>
      <w:proofErr w:type="spellEnd"/>
      <w:r>
        <w:rPr>
          <w:rFonts w:hint="eastAsia"/>
          <w:color w:val="000000"/>
          <w:lang w:eastAsia="zh-CN"/>
        </w:rPr>
        <w:t>-</w:t>
      </w:r>
      <w:r>
        <w:rPr>
          <w:rFonts w:hint="eastAsia"/>
          <w:lang w:eastAsia="zh-CN"/>
        </w:rPr>
        <w:t>CPLD</w:t>
      </w:r>
      <w:r>
        <w:rPr>
          <w:color w:val="000000"/>
          <w:lang w:eastAsia="zh-CN"/>
        </w:rPr>
        <w:t>&gt;</w:t>
      </w:r>
      <w:r>
        <w:rPr>
          <w:rFonts w:hint="eastAsia"/>
          <w:color w:val="000000"/>
          <w:lang w:eastAsia="zh-CN"/>
        </w:rPr>
        <w:t>]</w:t>
      </w:r>
      <w:r>
        <w:rPr>
          <w:color w:val="000000"/>
          <w:lang w:eastAsia="zh-CN"/>
        </w:rPr>
        <w:t>,</w:t>
      </w:r>
      <w:r>
        <w:rPr>
          <w:rFonts w:hint="eastAsia"/>
          <w:lang w:eastAsia="zh-CN"/>
        </w:rPr>
        <w:t>[</w:t>
      </w:r>
      <w:r>
        <w:rPr>
          <w:color w:val="000000"/>
          <w:lang w:eastAsia="zh-CN"/>
        </w:rPr>
        <w:t>&lt;version</w:t>
      </w:r>
      <w:r>
        <w:rPr>
          <w:rFonts w:hint="eastAsia"/>
          <w:color w:val="000000"/>
          <w:lang w:eastAsia="zh-CN"/>
        </w:rPr>
        <w:t>-</w:t>
      </w:r>
      <w:r>
        <w:rPr>
          <w:rFonts w:hint="eastAsia"/>
          <w:lang w:eastAsia="zh-CN"/>
        </w:rPr>
        <w:t>PCB</w:t>
      </w:r>
      <w:r>
        <w:rPr>
          <w:color w:val="000000"/>
          <w:lang w:eastAsia="zh-CN"/>
        </w:rPr>
        <w:t>&gt;</w:t>
      </w:r>
      <w:r>
        <w:rPr>
          <w:rFonts w:hint="eastAsia"/>
          <w:color w:val="000000"/>
          <w:lang w:eastAsia="zh-CN"/>
        </w:rPr>
        <w:t>],&lt;</w:t>
      </w:r>
      <w:r>
        <w:rPr>
          <w:rFonts w:hint="eastAsia"/>
          <w:lang w:eastAsia="zh-CN"/>
        </w:rPr>
        <w:t>enable</w:t>
      </w:r>
      <w:r>
        <w:rPr>
          <w:rFonts w:hint="eastAsia"/>
          <w:color w:val="000000"/>
          <w:lang w:eastAsia="zh-CN"/>
        </w:rPr>
        <w:t>&gt;</w:t>
      </w:r>
      <w:r w:rsidR="002F3EF9">
        <w:rPr>
          <w:rFonts w:hint="eastAsia"/>
          <w:color w:val="000000"/>
          <w:lang w:eastAsia="zh-CN"/>
        </w:rPr>
        <w:t>[</w:t>
      </w:r>
      <w:r>
        <w:rPr>
          <w:rFonts w:hint="eastAsia"/>
          <w:color w:val="000000"/>
          <w:lang w:eastAsia="zh-CN"/>
        </w:rPr>
        <w:t>,</w:t>
      </w:r>
      <w:r w:rsidR="002F3EF9">
        <w:rPr>
          <w:rFonts w:hint="eastAsia"/>
          <w:color w:val="000000"/>
          <w:lang w:eastAsia="zh-CN"/>
        </w:rPr>
        <w:t>&lt;x&gt;,</w:t>
      </w:r>
      <w:r>
        <w:rPr>
          <w:rFonts w:hint="eastAsia"/>
          <w:color w:val="000000"/>
          <w:lang w:eastAsia="zh-CN"/>
        </w:rPr>
        <w:t>&lt;</w:t>
      </w:r>
      <w:proofErr w:type="spellStart"/>
      <w:r w:rsidR="00873C7A">
        <w:rPr>
          <w:rFonts w:hint="eastAsia"/>
          <w:color w:val="000000"/>
          <w:lang w:eastAsia="zh-CN"/>
        </w:rPr>
        <w:t>time_delay</w:t>
      </w:r>
      <w:proofErr w:type="spellEnd"/>
      <w:r w:rsidR="00873C7A">
        <w:rPr>
          <w:rFonts w:hint="eastAsia"/>
          <w:color w:val="000000"/>
          <w:lang w:eastAsia="zh-CN"/>
        </w:rPr>
        <w:t xml:space="preserve"> </w:t>
      </w:r>
      <w:r>
        <w:rPr>
          <w:rFonts w:hint="eastAsia"/>
          <w:color w:val="000000"/>
          <w:lang w:eastAsia="zh-CN"/>
        </w:rPr>
        <w:t>&gt;</w:t>
      </w:r>
      <w:r w:rsidR="002F3EF9">
        <w:rPr>
          <w:rFonts w:hint="eastAsia"/>
          <w:color w:val="000000"/>
          <w:lang w:eastAsia="zh-CN"/>
        </w:rPr>
        <w:t>]*</w:t>
      </w:r>
      <w:r>
        <w:rPr>
          <w:color w:val="000000"/>
          <w:lang w:eastAsia="zh-CN"/>
        </w:rPr>
        <w:t>”</w:t>
      </w:r>
    </w:p>
    <w:p w14:paraId="3B052DF6" w14:textId="77777777" w:rsidR="009B2AD8" w:rsidRDefault="009B2AD8" w:rsidP="009B2AD8">
      <w:pPr>
        <w:autoSpaceDE w:val="0"/>
        <w:autoSpaceDN w:val="0"/>
        <w:adjustRightInd w:val="0"/>
        <w:ind w:left="420"/>
        <w:rPr>
          <w:color w:val="000000"/>
          <w:lang w:eastAsia="zh-CN"/>
        </w:rPr>
      </w:pPr>
      <w:r>
        <w:rPr>
          <w:color w:val="000000"/>
        </w:rPr>
        <w:t>&lt;aid&gt;::=</w:t>
      </w:r>
      <w:r w:rsidR="00661E0A">
        <w:rPr>
          <w:rFonts w:hint="eastAsia"/>
          <w:color w:val="000000"/>
          <w:lang w:eastAsia="zh-CN"/>
        </w:rPr>
        <w:t>d</w:t>
      </w:r>
      <w:r>
        <w:rPr>
          <w:rFonts w:hint="eastAsia"/>
          <w:color w:val="000000"/>
          <w:lang w:eastAsia="zh-CN"/>
        </w:rPr>
        <w:t>-</w:t>
      </w:r>
      <w:r w:rsidR="00661E0A">
        <w:rPr>
          <w:rFonts w:hint="eastAsia"/>
          <w:color w:val="000000"/>
          <w:lang w:eastAsia="zh-CN"/>
        </w:rPr>
        <w:t>p</w:t>
      </w:r>
    </w:p>
    <w:p w14:paraId="50C10C16" w14:textId="77777777" w:rsidR="009B2AD8" w:rsidRDefault="009B2AD8" w:rsidP="009B2AD8">
      <w:pPr>
        <w:autoSpaceDE w:val="0"/>
        <w:autoSpaceDN w:val="0"/>
        <w:adjustRightInd w:val="0"/>
        <w:ind w:left="420"/>
        <w:rPr>
          <w:color w:val="000000"/>
          <w:lang w:eastAsia="zh-CN"/>
        </w:rPr>
      </w:pPr>
      <w:r>
        <w:rPr>
          <w:color w:val="000000"/>
        </w:rPr>
        <w:t>&lt;type&gt;</w:t>
      </w:r>
      <w:r>
        <w:rPr>
          <w:rFonts w:hint="eastAsia"/>
          <w:color w:val="000000"/>
        </w:rPr>
        <w:t>::=</w:t>
      </w:r>
      <w:r w:rsidR="005431B3">
        <w:rPr>
          <w:rFonts w:hint="eastAsia"/>
          <w:color w:val="000000"/>
          <w:lang w:eastAsia="zh-CN"/>
        </w:rPr>
        <w:t>G</w:t>
      </w:r>
    </w:p>
    <w:p w14:paraId="18F97A0B" w14:textId="77777777" w:rsidR="009B2AD8" w:rsidRDefault="009B2AD8" w:rsidP="009B2AD8">
      <w:pPr>
        <w:autoSpaceDE w:val="0"/>
        <w:autoSpaceDN w:val="0"/>
        <w:adjustRightInd w:val="0"/>
        <w:ind w:firstLine="420"/>
      </w:pPr>
      <w:r>
        <w:rPr>
          <w:color w:val="000000"/>
        </w:rPr>
        <w:t>&lt;version</w:t>
      </w:r>
      <w:r>
        <w:rPr>
          <w:rFonts w:hint="eastAsia"/>
          <w:color w:val="000000"/>
        </w:rPr>
        <w:t>-MCU</w:t>
      </w:r>
      <w:r>
        <w:rPr>
          <w:color w:val="000000"/>
        </w:rPr>
        <w:t>&gt;</w:t>
      </w:r>
      <w:r>
        <w:rPr>
          <w:rFonts w:hint="eastAsia"/>
        </w:rPr>
        <w:t>::=VXX.XX</w:t>
      </w:r>
      <w:r>
        <w:rPr>
          <w:rFonts w:hint="eastAsia"/>
        </w:rPr>
        <w:t>，</w:t>
      </w:r>
      <w:r>
        <w:rPr>
          <w:rFonts w:hint="eastAsia"/>
        </w:rPr>
        <w:t>MCU</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35CBA780" w14:textId="77777777" w:rsidR="009B2AD8" w:rsidRDefault="009B2AD8" w:rsidP="009B2AD8">
      <w:pPr>
        <w:autoSpaceDE w:val="0"/>
        <w:autoSpaceDN w:val="0"/>
        <w:adjustRightInd w:val="0"/>
        <w:ind w:firstLine="420"/>
      </w:pPr>
      <w:r>
        <w:rPr>
          <w:color w:val="000000"/>
        </w:rPr>
        <w:t>&lt;version</w:t>
      </w:r>
      <w:r>
        <w:rPr>
          <w:rFonts w:hint="eastAsia"/>
          <w:color w:val="000000"/>
        </w:rPr>
        <w:t>-</w:t>
      </w:r>
      <w:r>
        <w:rPr>
          <w:rFonts w:hint="eastAsia"/>
        </w:rPr>
        <w:t>FPGA</w:t>
      </w:r>
      <w:r>
        <w:rPr>
          <w:color w:val="000000"/>
        </w:rPr>
        <w:t>&gt;</w:t>
      </w:r>
      <w:r>
        <w:rPr>
          <w:rFonts w:hint="eastAsia"/>
        </w:rPr>
        <w:t>::=VXX.XX</w:t>
      </w:r>
      <w:r>
        <w:rPr>
          <w:rFonts w:hint="eastAsia"/>
        </w:rPr>
        <w:t>，</w:t>
      </w:r>
      <w:r>
        <w:rPr>
          <w:rFonts w:hint="eastAsia"/>
        </w:rPr>
        <w:t>FPGA</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60E5B97B" w14:textId="77777777" w:rsidR="009B2AD8" w:rsidRDefault="009B2AD8" w:rsidP="009B2AD8">
      <w:pPr>
        <w:autoSpaceDE w:val="0"/>
        <w:autoSpaceDN w:val="0"/>
        <w:adjustRightInd w:val="0"/>
        <w:ind w:firstLine="420"/>
      </w:pPr>
      <w:r>
        <w:rPr>
          <w:color w:val="000000"/>
        </w:rPr>
        <w:t>&lt;version</w:t>
      </w:r>
      <w:r>
        <w:rPr>
          <w:rFonts w:hint="eastAsia"/>
          <w:color w:val="000000"/>
        </w:rPr>
        <w:t>-</w:t>
      </w:r>
      <w:r>
        <w:rPr>
          <w:rFonts w:hint="eastAsia"/>
        </w:rPr>
        <w:t>CPLD</w:t>
      </w:r>
      <w:r>
        <w:rPr>
          <w:color w:val="000000"/>
        </w:rPr>
        <w:t>&gt;</w:t>
      </w:r>
      <w:r>
        <w:rPr>
          <w:rFonts w:hint="eastAsia"/>
        </w:rPr>
        <w:t>::=VXX.XX</w:t>
      </w:r>
      <w:r>
        <w:rPr>
          <w:rFonts w:hint="eastAsia"/>
        </w:rPr>
        <w:t>，</w:t>
      </w:r>
      <w:r>
        <w:rPr>
          <w:rFonts w:hint="eastAsia"/>
        </w:rPr>
        <w:t>CPLD</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680997AC" w14:textId="77777777" w:rsidR="009B2AD8" w:rsidRDefault="009B2AD8" w:rsidP="009B2AD8">
      <w:pPr>
        <w:autoSpaceDE w:val="0"/>
        <w:autoSpaceDN w:val="0"/>
        <w:adjustRightInd w:val="0"/>
        <w:ind w:firstLine="420"/>
        <w:rPr>
          <w:color w:val="000000"/>
          <w:lang w:eastAsia="zh-CN"/>
        </w:rPr>
      </w:pPr>
      <w:r>
        <w:rPr>
          <w:color w:val="000000"/>
        </w:rPr>
        <w:t>&lt;version</w:t>
      </w:r>
      <w:r>
        <w:rPr>
          <w:rFonts w:hint="eastAsia"/>
          <w:color w:val="000000"/>
        </w:rPr>
        <w:t>-</w:t>
      </w:r>
      <w:r>
        <w:rPr>
          <w:rFonts w:hint="eastAsia"/>
        </w:rPr>
        <w:t>PCB</w:t>
      </w:r>
      <w:r>
        <w:rPr>
          <w:color w:val="000000"/>
        </w:rPr>
        <w:t>&gt;</w:t>
      </w:r>
      <w:r>
        <w:rPr>
          <w:rFonts w:hint="eastAsia"/>
        </w:rPr>
        <w:t>::=VXX.XX</w:t>
      </w:r>
      <w:r>
        <w:rPr>
          <w:rFonts w:hint="eastAsia"/>
        </w:rPr>
        <w:t>，</w:t>
      </w:r>
      <w:r>
        <w:rPr>
          <w:rFonts w:hint="eastAsia"/>
        </w:rPr>
        <w:t>PCB</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w:t>
      </w:r>
      <w:r>
        <w:rPr>
          <w:rFonts w:hint="eastAsia"/>
          <w:lang w:eastAsia="zh-CN"/>
        </w:rPr>
        <w:t>没有为空。</w:t>
      </w:r>
    </w:p>
    <w:p w14:paraId="530C8237" w14:textId="77777777" w:rsidR="009B2AD8" w:rsidRDefault="009B2AD8" w:rsidP="009B2AD8">
      <w:pPr>
        <w:rPr>
          <w:color w:val="000000"/>
          <w:lang w:eastAsia="zh-CN"/>
        </w:rPr>
      </w:pPr>
      <w:r>
        <w:rPr>
          <w:rFonts w:hint="eastAsia"/>
          <w:lang w:eastAsia="zh-CN"/>
        </w:rPr>
        <w:tab/>
      </w:r>
      <w:r>
        <w:rPr>
          <w:rFonts w:hint="eastAsia"/>
          <w:color w:val="000000"/>
          <w:lang w:eastAsia="zh-CN"/>
        </w:rPr>
        <w:t>&lt;enable&gt;::=</w:t>
      </w:r>
      <w:proofErr w:type="spellStart"/>
      <w:r>
        <w:rPr>
          <w:rFonts w:hint="eastAsia"/>
          <w:color w:val="000000"/>
          <w:lang w:eastAsia="zh-CN"/>
        </w:rPr>
        <w:t>xxxx</w:t>
      </w:r>
      <w:proofErr w:type="spellEnd"/>
      <w:r>
        <w:rPr>
          <w:rFonts w:hint="eastAsia"/>
          <w:color w:val="000000"/>
          <w:lang w:eastAsia="zh-CN"/>
        </w:rPr>
        <w:t xml:space="preserve">     x</w:t>
      </w:r>
      <w:r>
        <w:rPr>
          <w:rFonts w:hint="eastAsia"/>
          <w:color w:val="000000"/>
          <w:lang w:eastAsia="zh-CN"/>
        </w:rPr>
        <w:t>为</w:t>
      </w:r>
      <w:r>
        <w:rPr>
          <w:rFonts w:hint="eastAsia"/>
          <w:color w:val="000000"/>
          <w:lang w:eastAsia="zh-CN"/>
        </w:rPr>
        <w:t>0|1  0</w:t>
      </w:r>
      <w:r>
        <w:rPr>
          <w:rFonts w:hint="eastAsia"/>
          <w:color w:val="000000"/>
          <w:lang w:eastAsia="zh-CN"/>
        </w:rPr>
        <w:t>表示端口使能。</w:t>
      </w:r>
    </w:p>
    <w:p w14:paraId="21EC64EE" w14:textId="77777777" w:rsidR="002F3EF9" w:rsidRPr="0078687A" w:rsidRDefault="002F3EF9" w:rsidP="009B2AD8">
      <w:pPr>
        <w:rPr>
          <w:lang w:eastAsia="zh-CN"/>
        </w:rPr>
      </w:pPr>
      <w:r>
        <w:rPr>
          <w:rFonts w:hint="eastAsia"/>
          <w:color w:val="000000"/>
          <w:lang w:eastAsia="zh-CN"/>
        </w:rPr>
        <w:tab/>
        <w:t>&lt;x&gt;</w:t>
      </w:r>
      <w:r>
        <w:rPr>
          <w:rFonts w:hint="eastAsia"/>
          <w:color w:val="000000"/>
          <w:lang w:eastAsia="zh-CN"/>
        </w:rPr>
        <w:t>：输出端口号，</w:t>
      </w:r>
      <w:r>
        <w:rPr>
          <w:rFonts w:hint="eastAsia"/>
          <w:color w:val="000000"/>
          <w:lang w:eastAsia="zh-CN"/>
        </w:rPr>
        <w:t>x</w:t>
      </w:r>
      <w:r>
        <w:rPr>
          <w:rFonts w:hint="eastAsia"/>
          <w:color w:val="000000"/>
          <w:lang w:eastAsia="zh-CN"/>
        </w:rPr>
        <w:t>为</w:t>
      </w:r>
      <w:r>
        <w:rPr>
          <w:rFonts w:hint="eastAsia"/>
          <w:color w:val="000000"/>
          <w:lang w:eastAsia="zh-CN"/>
        </w:rPr>
        <w:t>1</w:t>
      </w:r>
      <w:r>
        <w:rPr>
          <w:rFonts w:hint="eastAsia"/>
          <w:color w:val="000000"/>
          <w:lang w:eastAsia="zh-CN"/>
        </w:rPr>
        <w:t>～</w:t>
      </w:r>
      <w:r>
        <w:rPr>
          <w:rFonts w:hint="eastAsia"/>
          <w:color w:val="000000"/>
          <w:lang w:eastAsia="zh-CN"/>
        </w:rPr>
        <w:t>4</w:t>
      </w:r>
    </w:p>
    <w:p w14:paraId="04E8B5FD" w14:textId="77777777" w:rsidR="00220D92" w:rsidRDefault="009B2AD8" w:rsidP="009B2AD8">
      <w:pPr>
        <w:rPr>
          <w:lang w:eastAsia="zh-CN"/>
        </w:rPr>
      </w:pPr>
      <w:r>
        <w:rPr>
          <w:rFonts w:hint="eastAsia"/>
          <w:lang w:eastAsia="zh-CN"/>
        </w:rPr>
        <w:tab/>
        <w:t>&lt;</w:t>
      </w:r>
      <w:proofErr w:type="spellStart"/>
      <w:r w:rsidR="00C8073F">
        <w:rPr>
          <w:rFonts w:hint="eastAsia"/>
          <w:color w:val="000000"/>
          <w:lang w:eastAsia="zh-CN"/>
        </w:rPr>
        <w:t>time_delay</w:t>
      </w:r>
      <w:proofErr w:type="spellEnd"/>
      <w:r>
        <w:rPr>
          <w:rFonts w:hint="eastAsia"/>
          <w:lang w:eastAsia="zh-CN"/>
        </w:rPr>
        <w:t>&gt;</w:t>
      </w:r>
      <w:r w:rsidR="00C82EB8">
        <w:rPr>
          <w:rFonts w:hint="eastAsia"/>
          <w:lang w:eastAsia="zh-CN"/>
        </w:rPr>
        <w:t>::=</w:t>
      </w:r>
      <w:r w:rsidR="00C82EB8">
        <w:rPr>
          <w:rFonts w:hint="eastAsia"/>
          <w:color w:val="000000"/>
          <w:lang w:eastAsia="zh-CN"/>
        </w:rPr>
        <w:t>&lt;dig&gt;</w:t>
      </w:r>
      <w:r w:rsidR="00C82EB8">
        <w:rPr>
          <w:rFonts w:hint="eastAsia"/>
          <w:color w:val="000000"/>
          <w:lang w:eastAsia="zh-CN"/>
        </w:rPr>
        <w:t>；时延补偿值，单位</w:t>
      </w:r>
      <w:r w:rsidR="00C82EB8">
        <w:rPr>
          <w:rFonts w:hint="eastAsia"/>
          <w:color w:val="000000"/>
          <w:lang w:eastAsia="zh-CN"/>
        </w:rPr>
        <w:t>10</w:t>
      </w:r>
      <w:r w:rsidR="00C82EB8">
        <w:rPr>
          <w:rFonts w:hint="eastAsia"/>
          <w:color w:val="000000"/>
          <w:lang w:eastAsia="zh-CN"/>
        </w:rPr>
        <w:t>纳秒，补偿范围</w:t>
      </w:r>
      <w:r w:rsidR="00C82EB8" w:rsidRPr="00C778DD">
        <w:rPr>
          <w:rFonts w:ascii="宋体" w:cs="宋体"/>
          <w:color w:val="FF0000"/>
          <w:sz w:val="24"/>
          <w:szCs w:val="24"/>
          <w:lang w:eastAsia="zh-CN"/>
        </w:rPr>
        <w:t>0</w:t>
      </w:r>
      <w:r w:rsidR="00C82EB8">
        <w:rPr>
          <w:rFonts w:ascii="宋体" w:cs="宋体" w:hint="eastAsia"/>
          <w:color w:val="FF0000"/>
          <w:sz w:val="24"/>
          <w:szCs w:val="24"/>
          <w:lang w:val="zh-CN" w:eastAsia="zh-CN"/>
        </w:rPr>
        <w:t>～</w:t>
      </w:r>
      <w:r w:rsidR="00C82EB8" w:rsidRPr="00C778DD">
        <w:rPr>
          <w:rFonts w:ascii="宋体" w:cs="宋体"/>
          <w:color w:val="FF0000"/>
          <w:sz w:val="24"/>
          <w:szCs w:val="24"/>
          <w:lang w:eastAsia="zh-CN"/>
        </w:rPr>
        <w:t>999,999,99</w:t>
      </w:r>
      <w:r w:rsidR="00C82EB8">
        <w:rPr>
          <w:rFonts w:ascii="宋体" w:cs="宋体" w:hint="eastAsia"/>
          <w:color w:val="FF0000"/>
          <w:sz w:val="24"/>
          <w:szCs w:val="24"/>
          <w:lang w:val="zh-CN" w:eastAsia="zh-CN"/>
        </w:rPr>
        <w:t>个</w:t>
      </w:r>
      <w:r w:rsidR="00C82EB8" w:rsidRPr="00C778DD">
        <w:rPr>
          <w:rFonts w:ascii="宋体" w:cs="宋体"/>
          <w:color w:val="FF0000"/>
          <w:sz w:val="24"/>
          <w:szCs w:val="24"/>
          <w:lang w:eastAsia="zh-CN"/>
        </w:rPr>
        <w:t>10ns</w:t>
      </w:r>
      <w:r w:rsidR="00C82EB8" w:rsidRPr="00C778DD">
        <w:rPr>
          <w:rFonts w:ascii="宋体" w:cs="宋体" w:hint="eastAsia"/>
          <w:color w:val="FF0000"/>
          <w:sz w:val="24"/>
          <w:szCs w:val="24"/>
          <w:lang w:eastAsia="zh-CN"/>
        </w:rPr>
        <w:t>，</w:t>
      </w:r>
      <w:r w:rsidR="00C82EB8">
        <w:rPr>
          <w:rFonts w:hint="eastAsia"/>
          <w:color w:val="000000"/>
          <w:lang w:eastAsia="zh-CN"/>
        </w:rPr>
        <w:t>字段长度最大为</w:t>
      </w:r>
      <w:r w:rsidR="00C82EB8">
        <w:rPr>
          <w:rFonts w:hint="eastAsia"/>
          <w:color w:val="000000"/>
          <w:lang w:eastAsia="zh-CN"/>
        </w:rPr>
        <w:t>8</w:t>
      </w:r>
      <w:r>
        <w:rPr>
          <w:rFonts w:hint="eastAsia"/>
          <w:lang w:eastAsia="zh-CN"/>
        </w:rPr>
        <w:t>。</w:t>
      </w:r>
    </w:p>
    <w:p w14:paraId="6E9A4EE0" w14:textId="77777777" w:rsidR="00AE148F" w:rsidRDefault="00436902" w:rsidP="00436902">
      <w:pPr>
        <w:pStyle w:val="4"/>
        <w:rPr>
          <w:lang w:eastAsia="zh-CN"/>
        </w:rPr>
      </w:pPr>
      <w:r>
        <w:rPr>
          <w:rFonts w:hint="eastAsia"/>
          <w:lang w:eastAsia="zh-CN"/>
        </w:rPr>
        <w:t>2.2.2.</w:t>
      </w:r>
      <w:r w:rsidR="00191334">
        <w:rPr>
          <w:rFonts w:hint="eastAsia"/>
          <w:lang w:eastAsia="zh-CN"/>
        </w:rPr>
        <w:t>3</w:t>
      </w:r>
      <w:r>
        <w:rPr>
          <w:rFonts w:hint="eastAsia"/>
          <w:lang w:eastAsia="zh-CN"/>
        </w:rPr>
        <w:t xml:space="preserve"> PTP-GE</w:t>
      </w:r>
      <w:r>
        <w:rPr>
          <w:rFonts w:hint="eastAsia"/>
          <w:lang w:eastAsia="zh-CN"/>
        </w:rPr>
        <w:t>盘</w:t>
      </w:r>
    </w:p>
    <w:p w14:paraId="30D0C869" w14:textId="77777777" w:rsidR="004B6D5B" w:rsidRDefault="004B6D5B" w:rsidP="004B6D5B">
      <w:pPr>
        <w:autoSpaceDE w:val="0"/>
        <w:autoSpaceDN w:val="0"/>
        <w:adjustRightInd w:val="0"/>
        <w:ind w:firstLine="420"/>
        <w:rPr>
          <w:color w:val="FF0000"/>
        </w:rPr>
      </w:pPr>
      <w:r>
        <w:rPr>
          <w:color w:val="000000"/>
        </w:rPr>
        <w:t>&lt;response</w:t>
      </w:r>
      <w:r>
        <w:t xml:space="preserve"> message</w:t>
      </w:r>
      <w:r>
        <w:rPr>
          <w:color w:val="000000"/>
        </w:rPr>
        <w:t>&gt;::= “&lt;aid&gt;,&lt;type&gt;,</w:t>
      </w:r>
      <w:r>
        <w:rPr>
          <w:rFonts w:hint="eastAsia"/>
          <w:color w:val="000000"/>
        </w:rPr>
        <w:t>[</w:t>
      </w:r>
      <w:r>
        <w:rPr>
          <w:color w:val="000000"/>
        </w:rPr>
        <w:t>&lt;version</w:t>
      </w:r>
      <w:r>
        <w:rPr>
          <w:rFonts w:hint="eastAsia"/>
          <w:color w:val="000000"/>
        </w:rPr>
        <w:t>-MCU</w:t>
      </w:r>
      <w:r>
        <w:rPr>
          <w:color w:val="000000"/>
        </w:rPr>
        <w:t>&gt;</w:t>
      </w:r>
      <w:r>
        <w:rPr>
          <w:rFonts w:hint="eastAsia"/>
          <w:color w:val="000000"/>
        </w:rPr>
        <w:t>]</w:t>
      </w:r>
      <w:r>
        <w:rPr>
          <w:color w:val="000000"/>
        </w:rPr>
        <w:t>,</w:t>
      </w:r>
      <w:r>
        <w:rPr>
          <w:rFonts w:hint="eastAsia"/>
          <w:color w:val="000000"/>
        </w:rPr>
        <w:t>[</w:t>
      </w:r>
      <w:r>
        <w:rPr>
          <w:color w:val="000000"/>
        </w:rPr>
        <w:t>&lt;version</w:t>
      </w:r>
      <w:r>
        <w:rPr>
          <w:rFonts w:hint="eastAsia"/>
          <w:color w:val="000000"/>
        </w:rPr>
        <w:t>-</w:t>
      </w:r>
      <w:r>
        <w:rPr>
          <w:rFonts w:hint="eastAsia"/>
        </w:rPr>
        <w:t>FPGA</w:t>
      </w:r>
      <w:r>
        <w:rPr>
          <w:color w:val="000000"/>
        </w:rPr>
        <w:t>&gt;</w:t>
      </w:r>
      <w:r>
        <w:rPr>
          <w:rFonts w:hint="eastAsia"/>
          <w:color w:val="000000"/>
        </w:rPr>
        <w:t>]</w:t>
      </w:r>
      <w:r>
        <w:rPr>
          <w:color w:val="000000"/>
        </w:rPr>
        <w:t>,</w:t>
      </w:r>
      <w:r>
        <w:rPr>
          <w:rFonts w:hint="eastAsia"/>
        </w:rPr>
        <w:t xml:space="preserve"> [</w:t>
      </w:r>
      <w:r>
        <w:rPr>
          <w:color w:val="000000"/>
        </w:rPr>
        <w:t>&lt;version</w:t>
      </w:r>
      <w:r>
        <w:rPr>
          <w:rFonts w:hint="eastAsia"/>
          <w:color w:val="000000"/>
        </w:rPr>
        <w:t>-</w:t>
      </w:r>
      <w:r>
        <w:rPr>
          <w:rFonts w:hint="eastAsia"/>
        </w:rPr>
        <w:t>CPLD</w:t>
      </w:r>
      <w:r>
        <w:rPr>
          <w:color w:val="000000"/>
        </w:rPr>
        <w:t>&gt;</w:t>
      </w:r>
      <w:r>
        <w:rPr>
          <w:rFonts w:hint="eastAsia"/>
          <w:color w:val="000000"/>
        </w:rPr>
        <w:t>]</w:t>
      </w:r>
      <w:r>
        <w:rPr>
          <w:color w:val="000000"/>
        </w:rPr>
        <w:t>,</w:t>
      </w:r>
      <w:r>
        <w:rPr>
          <w:rFonts w:hint="eastAsia"/>
        </w:rPr>
        <w:t>[</w:t>
      </w:r>
      <w:r>
        <w:rPr>
          <w:color w:val="000000"/>
        </w:rPr>
        <w:t>&lt;version</w:t>
      </w:r>
      <w:r>
        <w:rPr>
          <w:rFonts w:hint="eastAsia"/>
          <w:color w:val="000000"/>
        </w:rPr>
        <w:t>-</w:t>
      </w:r>
      <w:r>
        <w:rPr>
          <w:rFonts w:hint="eastAsia"/>
        </w:rPr>
        <w:t>PCB</w:t>
      </w:r>
      <w:r>
        <w:rPr>
          <w:color w:val="000000"/>
        </w:rPr>
        <w:t>&gt;</w:t>
      </w:r>
      <w:r>
        <w:rPr>
          <w:rFonts w:hint="eastAsia"/>
          <w:color w:val="000000"/>
        </w:rPr>
        <w:t>][</w:t>
      </w:r>
      <w:r>
        <w:rPr>
          <w:color w:val="000000"/>
        </w:rPr>
        <w:t>,</w:t>
      </w:r>
      <w:r>
        <w:rPr>
          <w:rFonts w:hint="eastAsia"/>
        </w:rPr>
        <w:t>&lt;num&gt;,&lt;ip&gt;,&lt;mac&gt;,&lt;netmask&gt;,</w:t>
      </w:r>
      <w:r w:rsidR="00F62A6A">
        <w:t>&lt;gateway&gt;</w:t>
      </w:r>
      <w:r w:rsidR="00F62A6A">
        <w:rPr>
          <w:rFonts w:hint="eastAsia"/>
          <w:lang w:eastAsia="zh-CN"/>
        </w:rPr>
        <w:t>,</w:t>
      </w:r>
      <w:r>
        <w:rPr>
          <w:rFonts w:hint="eastAsia"/>
        </w:rPr>
        <w:t>&lt;dns1&gt;,&lt;dns2&gt;,&lt;eable&gt;,&lt;delaytype&gt;,&lt;multicast&gt;,&lt;enp&gt;,&lt;step&gt;,&lt;sync&gt;,&lt;announce&gt;,&lt;delayreq&gt;,&lt;pdelayreq&gt;,&lt;delaycom&gt;,&lt;linkmode&gt;,&lt;outtype&gt;</w:t>
      </w:r>
      <w:r w:rsidR="003C1585">
        <w:rPr>
          <w:rFonts w:hint="eastAsia"/>
          <w:lang w:eastAsia="zh-CN"/>
        </w:rPr>
        <w:t>,</w:t>
      </w:r>
      <w:r w:rsidR="003C1585" w:rsidRPr="004A079B">
        <w:rPr>
          <w:rFonts w:hint="eastAsia"/>
          <w:lang w:eastAsia="zh-CN"/>
        </w:rPr>
        <w:t>&lt;</w:t>
      </w:r>
      <w:r w:rsidR="00C2096C" w:rsidRPr="00C2096C">
        <w:rPr>
          <w:rFonts w:hint="eastAsia"/>
          <w:lang w:eastAsia="zh-CN"/>
        </w:rPr>
        <w:t xml:space="preserve"> </w:t>
      </w:r>
      <w:r w:rsidR="00C2096C">
        <w:rPr>
          <w:rFonts w:hint="eastAsia"/>
          <w:lang w:eastAsia="zh-CN"/>
        </w:rPr>
        <w:t>value1</w:t>
      </w:r>
      <w:r w:rsidR="003C1585" w:rsidRPr="004A079B">
        <w:rPr>
          <w:rFonts w:hint="eastAsia"/>
          <w:lang w:eastAsia="zh-CN"/>
        </w:rPr>
        <w:t>&gt;</w:t>
      </w:r>
      <w:r w:rsidR="003C1585">
        <w:rPr>
          <w:rFonts w:hint="eastAsia"/>
          <w:lang w:eastAsia="zh-CN"/>
        </w:rPr>
        <w:t>,&lt;value</w:t>
      </w:r>
      <w:r w:rsidR="00C2096C">
        <w:rPr>
          <w:rFonts w:hint="eastAsia"/>
          <w:lang w:eastAsia="zh-CN"/>
        </w:rPr>
        <w:t>2</w:t>
      </w:r>
      <w:r w:rsidR="003C1585">
        <w:rPr>
          <w:rFonts w:hint="eastAsia"/>
          <w:lang w:eastAsia="zh-CN"/>
        </w:rPr>
        <w:t>&gt;</w:t>
      </w:r>
      <w:r w:rsidR="00DC6235">
        <w:rPr>
          <w:rFonts w:hint="eastAsia"/>
          <w:lang w:eastAsia="zh-CN"/>
        </w:rPr>
        <w:t>,</w:t>
      </w:r>
      <w:r w:rsidR="00DC6235">
        <w:rPr>
          <w:color w:val="000000"/>
          <w:lang w:eastAsia="zh-CN"/>
        </w:rPr>
        <w:t>&lt;</w:t>
      </w:r>
      <w:r w:rsidR="00DC6235" w:rsidRPr="00427F9A">
        <w:rPr>
          <w:rFonts w:hint="eastAsia"/>
          <w:lang w:eastAsia="zh-CN"/>
        </w:rPr>
        <w:t xml:space="preserve"> </w:t>
      </w:r>
      <w:proofErr w:type="spellStart"/>
      <w:r w:rsidR="00DC6235">
        <w:rPr>
          <w:rFonts w:hint="eastAsia"/>
          <w:lang w:eastAsia="zh-CN"/>
        </w:rPr>
        <w:t>dest_IP</w:t>
      </w:r>
      <w:proofErr w:type="spellEnd"/>
      <w:r w:rsidR="00DC6235">
        <w:rPr>
          <w:color w:val="000000"/>
          <w:lang w:eastAsia="zh-CN"/>
        </w:rPr>
        <w:t xml:space="preserve"> &gt;</w:t>
      </w:r>
      <w:r>
        <w:rPr>
          <w:rFonts w:hint="eastAsia"/>
        </w:rPr>
        <w:t>]*</w:t>
      </w:r>
      <w:r>
        <w:t>”</w:t>
      </w:r>
    </w:p>
    <w:p w14:paraId="54A52050" w14:textId="77777777" w:rsidR="004B6D5B" w:rsidRDefault="004B6D5B" w:rsidP="004B6D5B">
      <w:pPr>
        <w:ind w:firstLine="420"/>
        <w:rPr>
          <w:color w:val="000000"/>
        </w:rPr>
      </w:pPr>
      <w:r>
        <w:rPr>
          <w:rFonts w:hint="eastAsia"/>
          <w:color w:val="000000"/>
        </w:rPr>
        <w:t xml:space="preserve">&lt;aid&gt;::= </w:t>
      </w:r>
      <w:proofErr w:type="spellStart"/>
      <w:r w:rsidR="00661E0A">
        <w:rPr>
          <w:rFonts w:hint="eastAsia"/>
          <w:color w:val="000000"/>
          <w:lang w:eastAsia="zh-CN"/>
        </w:rPr>
        <w:t>d</w:t>
      </w:r>
      <w:r>
        <w:rPr>
          <w:rFonts w:hint="eastAsia"/>
          <w:color w:val="000000"/>
        </w:rPr>
        <w:t>~</w:t>
      </w:r>
      <w:r w:rsidR="00661E0A">
        <w:rPr>
          <w:rFonts w:hint="eastAsia"/>
          <w:color w:val="000000"/>
          <w:lang w:eastAsia="zh-CN"/>
        </w:rPr>
        <w:t>p</w:t>
      </w:r>
      <w:proofErr w:type="spellEnd"/>
      <w:r>
        <w:rPr>
          <w:rFonts w:hint="eastAsia"/>
          <w:color w:val="000000"/>
        </w:rPr>
        <w:t xml:space="preserve">;  </w:t>
      </w:r>
      <w:r w:rsidR="00661E0A">
        <w:rPr>
          <w:rFonts w:hint="eastAsia"/>
          <w:color w:val="000000"/>
          <w:lang w:eastAsia="zh-CN"/>
        </w:rPr>
        <w:t>4</w:t>
      </w:r>
      <w:r>
        <w:rPr>
          <w:rFonts w:hint="eastAsia"/>
          <w:color w:val="000000"/>
        </w:rPr>
        <w:t>~1</w:t>
      </w:r>
      <w:r w:rsidR="00661E0A">
        <w:rPr>
          <w:rFonts w:hint="eastAsia"/>
          <w:color w:val="000000"/>
          <w:lang w:eastAsia="zh-CN"/>
        </w:rPr>
        <w:t>6</w:t>
      </w:r>
      <w:r>
        <w:rPr>
          <w:rFonts w:hint="eastAsia"/>
          <w:color w:val="000000"/>
        </w:rPr>
        <w:t>号槽位。</w:t>
      </w:r>
    </w:p>
    <w:p w14:paraId="5DD5716E" w14:textId="77777777" w:rsidR="004B6D5B" w:rsidRDefault="004B6D5B" w:rsidP="004B6D5B">
      <w:pPr>
        <w:ind w:firstLine="420"/>
        <w:rPr>
          <w:color w:val="000000"/>
        </w:rPr>
      </w:pPr>
      <w:r>
        <w:rPr>
          <w:rFonts w:hint="eastAsia"/>
          <w:color w:val="000000"/>
        </w:rPr>
        <w:t>&lt;type&gt;</w:t>
      </w:r>
      <w:r>
        <w:rPr>
          <w:color w:val="000000"/>
        </w:rPr>
        <w:t>::=</w:t>
      </w:r>
      <w:r w:rsidR="00F24ECD">
        <w:rPr>
          <w:rFonts w:hint="eastAsia"/>
          <w:color w:val="000000"/>
          <w:lang w:eastAsia="zh-CN"/>
        </w:rPr>
        <w:t>J</w:t>
      </w:r>
      <w:r>
        <w:rPr>
          <w:rFonts w:hint="eastAsia"/>
          <w:color w:val="000000"/>
        </w:rPr>
        <w:t>;</w:t>
      </w:r>
    </w:p>
    <w:p w14:paraId="606D7707" w14:textId="77777777" w:rsidR="004B6D5B" w:rsidRDefault="004B6D5B" w:rsidP="004B6D5B">
      <w:pPr>
        <w:autoSpaceDE w:val="0"/>
        <w:autoSpaceDN w:val="0"/>
        <w:adjustRightInd w:val="0"/>
        <w:ind w:firstLine="420"/>
      </w:pPr>
      <w:r>
        <w:rPr>
          <w:color w:val="000000"/>
        </w:rPr>
        <w:lastRenderedPageBreak/>
        <w:t>&lt;version</w:t>
      </w:r>
      <w:r>
        <w:rPr>
          <w:rFonts w:hint="eastAsia"/>
          <w:color w:val="000000"/>
        </w:rPr>
        <w:t>-MCU</w:t>
      </w:r>
      <w:r>
        <w:rPr>
          <w:color w:val="000000"/>
        </w:rPr>
        <w:t>&gt;</w:t>
      </w:r>
      <w:r>
        <w:rPr>
          <w:rFonts w:hint="eastAsia"/>
        </w:rPr>
        <w:t>::=VXX.XX</w:t>
      </w:r>
      <w:r>
        <w:rPr>
          <w:rFonts w:hint="eastAsia"/>
        </w:rPr>
        <w:t>，</w:t>
      </w:r>
      <w:r>
        <w:rPr>
          <w:rFonts w:hint="eastAsia"/>
        </w:rPr>
        <w:t>MCU</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627C413A" w14:textId="77777777" w:rsidR="004B6D5B" w:rsidRDefault="004B6D5B" w:rsidP="004B6D5B">
      <w:pPr>
        <w:autoSpaceDE w:val="0"/>
        <w:autoSpaceDN w:val="0"/>
        <w:adjustRightInd w:val="0"/>
        <w:ind w:firstLine="420"/>
      </w:pPr>
      <w:r>
        <w:rPr>
          <w:color w:val="000000"/>
        </w:rPr>
        <w:t>&lt;version</w:t>
      </w:r>
      <w:r>
        <w:rPr>
          <w:rFonts w:hint="eastAsia"/>
          <w:color w:val="000000"/>
        </w:rPr>
        <w:t>-</w:t>
      </w:r>
      <w:r>
        <w:rPr>
          <w:rFonts w:hint="eastAsia"/>
        </w:rPr>
        <w:t>FPGA</w:t>
      </w:r>
      <w:r>
        <w:rPr>
          <w:color w:val="000000"/>
        </w:rPr>
        <w:t>&gt;</w:t>
      </w:r>
      <w:r>
        <w:rPr>
          <w:rFonts w:hint="eastAsia"/>
        </w:rPr>
        <w:t>::=VXX.XX</w:t>
      </w:r>
      <w:r>
        <w:rPr>
          <w:rFonts w:hint="eastAsia"/>
        </w:rPr>
        <w:t>，</w:t>
      </w:r>
      <w:r>
        <w:rPr>
          <w:rFonts w:hint="eastAsia"/>
        </w:rPr>
        <w:t>FPGA</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53DF274F" w14:textId="77777777" w:rsidR="004B6D5B" w:rsidRDefault="004B6D5B" w:rsidP="004B6D5B">
      <w:pPr>
        <w:autoSpaceDE w:val="0"/>
        <w:autoSpaceDN w:val="0"/>
        <w:adjustRightInd w:val="0"/>
        <w:ind w:firstLine="420"/>
      </w:pPr>
      <w:r>
        <w:rPr>
          <w:color w:val="000000"/>
        </w:rPr>
        <w:t>&lt;version</w:t>
      </w:r>
      <w:r>
        <w:rPr>
          <w:rFonts w:hint="eastAsia"/>
          <w:color w:val="000000"/>
        </w:rPr>
        <w:t>-</w:t>
      </w:r>
      <w:r>
        <w:rPr>
          <w:rFonts w:hint="eastAsia"/>
        </w:rPr>
        <w:t>CPLD</w:t>
      </w:r>
      <w:r>
        <w:rPr>
          <w:color w:val="000000"/>
        </w:rPr>
        <w:t>&gt;</w:t>
      </w:r>
      <w:r>
        <w:rPr>
          <w:rFonts w:hint="eastAsia"/>
        </w:rPr>
        <w:t>::=VXX.XX</w:t>
      </w:r>
      <w:r>
        <w:rPr>
          <w:rFonts w:hint="eastAsia"/>
        </w:rPr>
        <w:t>，</w:t>
      </w:r>
      <w:r>
        <w:rPr>
          <w:rFonts w:hint="eastAsia"/>
        </w:rPr>
        <w:t>CPLD</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32F3E85A" w14:textId="77777777" w:rsidR="004B6D5B" w:rsidRDefault="004B6D5B" w:rsidP="004B6D5B">
      <w:pPr>
        <w:autoSpaceDE w:val="0"/>
        <w:autoSpaceDN w:val="0"/>
        <w:adjustRightInd w:val="0"/>
        <w:ind w:firstLine="420"/>
        <w:rPr>
          <w:lang w:eastAsia="zh-CN"/>
        </w:rPr>
      </w:pPr>
      <w:r>
        <w:rPr>
          <w:color w:val="000000"/>
        </w:rPr>
        <w:t>&lt;version</w:t>
      </w:r>
      <w:r>
        <w:rPr>
          <w:rFonts w:hint="eastAsia"/>
          <w:color w:val="000000"/>
        </w:rPr>
        <w:t>-</w:t>
      </w:r>
      <w:r>
        <w:rPr>
          <w:rFonts w:hint="eastAsia"/>
        </w:rPr>
        <w:t>PCB</w:t>
      </w:r>
      <w:r>
        <w:rPr>
          <w:color w:val="000000"/>
        </w:rPr>
        <w:t>&gt;</w:t>
      </w:r>
      <w:r>
        <w:rPr>
          <w:rFonts w:hint="eastAsia"/>
        </w:rPr>
        <w:t>::=VXX.XX</w:t>
      </w:r>
      <w:r>
        <w:rPr>
          <w:rFonts w:hint="eastAsia"/>
        </w:rPr>
        <w:t>，</w:t>
      </w:r>
      <w:r>
        <w:rPr>
          <w:rFonts w:hint="eastAsia"/>
        </w:rPr>
        <w:t>PCB</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w:t>
      </w:r>
      <w:r>
        <w:rPr>
          <w:rFonts w:hint="eastAsia"/>
          <w:lang w:eastAsia="zh-CN"/>
        </w:rPr>
        <w:t>没有为空。</w:t>
      </w:r>
    </w:p>
    <w:p w14:paraId="522598B0" w14:textId="77777777" w:rsidR="004B6D5B" w:rsidRDefault="004B6D5B" w:rsidP="004B6D5B">
      <w:pPr>
        <w:autoSpaceDE w:val="0"/>
        <w:autoSpaceDN w:val="0"/>
        <w:adjustRightInd w:val="0"/>
        <w:ind w:firstLine="420"/>
        <w:rPr>
          <w:lang w:eastAsia="zh-CN"/>
        </w:rPr>
      </w:pPr>
      <w:r>
        <w:rPr>
          <w:rFonts w:hint="eastAsia"/>
          <w:lang w:eastAsia="zh-CN"/>
        </w:rPr>
        <w:t>&lt;num&gt;</w:t>
      </w:r>
      <w:r>
        <w:rPr>
          <w:rFonts w:hint="eastAsia"/>
          <w:lang w:eastAsia="zh-CN"/>
        </w:rPr>
        <w:t>表示端口号，</w:t>
      </w:r>
      <w:r>
        <w:rPr>
          <w:rFonts w:hint="eastAsia"/>
          <w:lang w:eastAsia="zh-CN"/>
        </w:rPr>
        <w:t>1</w:t>
      </w:r>
      <w:r>
        <w:rPr>
          <w:rFonts w:hint="eastAsia"/>
          <w:lang w:eastAsia="zh-CN"/>
        </w:rPr>
        <w:t>～</w:t>
      </w:r>
      <w:r w:rsidR="00487C84">
        <w:rPr>
          <w:rFonts w:hint="eastAsia"/>
          <w:lang w:eastAsia="zh-CN"/>
        </w:rPr>
        <w:t>4</w:t>
      </w:r>
      <w:r>
        <w:rPr>
          <w:rFonts w:hint="eastAsia"/>
          <w:lang w:eastAsia="zh-CN"/>
        </w:rPr>
        <w:t>，长度为</w:t>
      </w:r>
      <w:r>
        <w:rPr>
          <w:rFonts w:hint="eastAsia"/>
          <w:lang w:eastAsia="zh-CN"/>
        </w:rPr>
        <w:t>1</w:t>
      </w:r>
      <w:r>
        <w:rPr>
          <w:rFonts w:hint="eastAsia"/>
          <w:lang w:eastAsia="zh-CN"/>
        </w:rPr>
        <w:t>。</w:t>
      </w:r>
    </w:p>
    <w:p w14:paraId="075F8988" w14:textId="77777777" w:rsidR="004B6D5B" w:rsidRDefault="004B6D5B" w:rsidP="004B6D5B">
      <w:pPr>
        <w:autoSpaceDE w:val="0"/>
        <w:autoSpaceDN w:val="0"/>
        <w:adjustRightInd w:val="0"/>
        <w:ind w:firstLine="420"/>
        <w:rPr>
          <w:lang w:eastAsia="zh-CN"/>
        </w:rPr>
      </w:pPr>
      <w:r>
        <w:rPr>
          <w:lang w:eastAsia="zh-CN"/>
        </w:rPr>
        <w:t>&lt;</w:t>
      </w:r>
      <w:proofErr w:type="spellStart"/>
      <w:r>
        <w:rPr>
          <w:lang w:eastAsia="zh-CN"/>
        </w:rPr>
        <w:t>ip</w:t>
      </w:r>
      <w:proofErr w:type="spellEnd"/>
      <w:r>
        <w:rPr>
          <w:lang w:eastAsia="zh-CN"/>
        </w:rPr>
        <w:t>&gt;</w:t>
      </w:r>
      <w:r>
        <w:rPr>
          <w:rFonts w:hint="eastAsia"/>
          <w:lang w:eastAsia="zh-CN"/>
        </w:rPr>
        <w:t>表示</w:t>
      </w:r>
      <w:proofErr w:type="spellStart"/>
      <w:r>
        <w:rPr>
          <w:lang w:eastAsia="zh-CN"/>
        </w:rPr>
        <w:t>ip</w:t>
      </w:r>
      <w:proofErr w:type="spellEnd"/>
      <w:r>
        <w:rPr>
          <w:rFonts w:hint="eastAsia"/>
          <w:lang w:eastAsia="zh-CN"/>
        </w:rPr>
        <w:t>地址，长度为</w:t>
      </w:r>
      <w:r>
        <w:rPr>
          <w:lang w:eastAsia="zh-CN"/>
        </w:rPr>
        <w:t>8</w:t>
      </w:r>
      <w:r>
        <w:rPr>
          <w:rFonts w:hint="eastAsia"/>
          <w:lang w:eastAsia="zh-CN"/>
        </w:rPr>
        <w:t>。</w:t>
      </w:r>
    </w:p>
    <w:p w14:paraId="772BE7F7" w14:textId="77777777" w:rsidR="004B6D5B" w:rsidRDefault="004B6D5B" w:rsidP="004B6D5B">
      <w:pPr>
        <w:autoSpaceDE w:val="0"/>
        <w:autoSpaceDN w:val="0"/>
        <w:adjustRightInd w:val="0"/>
        <w:ind w:firstLine="420"/>
      </w:pPr>
      <w:r>
        <w:rPr>
          <w:rFonts w:hint="eastAsia"/>
        </w:rPr>
        <w:t>&lt;mac&gt;</w:t>
      </w:r>
      <w:r>
        <w:rPr>
          <w:rFonts w:hint="eastAsia"/>
        </w:rPr>
        <w:t>表示</w:t>
      </w:r>
      <w:r>
        <w:rPr>
          <w:rFonts w:hint="eastAsia"/>
        </w:rPr>
        <w:t>MAC</w:t>
      </w:r>
      <w:r>
        <w:rPr>
          <w:rFonts w:hint="eastAsia"/>
        </w:rPr>
        <w:t>地址，长度为</w:t>
      </w:r>
      <w:r>
        <w:rPr>
          <w:rFonts w:hint="eastAsia"/>
        </w:rPr>
        <w:t>12</w:t>
      </w:r>
      <w:r>
        <w:rPr>
          <w:rFonts w:hint="eastAsia"/>
        </w:rPr>
        <w:t>。</w:t>
      </w:r>
    </w:p>
    <w:p w14:paraId="6A6EEC75" w14:textId="77777777" w:rsidR="004B6D5B" w:rsidRDefault="004B6D5B" w:rsidP="004B6D5B">
      <w:pPr>
        <w:autoSpaceDE w:val="0"/>
        <w:autoSpaceDN w:val="0"/>
        <w:adjustRightInd w:val="0"/>
        <w:ind w:firstLine="420"/>
      </w:pPr>
      <w:r>
        <w:t>&lt;gateway&gt;</w:t>
      </w:r>
      <w:r>
        <w:rPr>
          <w:rFonts w:hint="eastAsia"/>
        </w:rPr>
        <w:t>表示网关，长度为</w:t>
      </w:r>
      <w:r>
        <w:t>8</w:t>
      </w:r>
      <w:r>
        <w:rPr>
          <w:rFonts w:hint="eastAsia"/>
        </w:rPr>
        <w:t>。</w:t>
      </w:r>
    </w:p>
    <w:p w14:paraId="3C723CEA" w14:textId="77777777" w:rsidR="004B6D5B" w:rsidRDefault="004B6D5B" w:rsidP="004B6D5B">
      <w:pPr>
        <w:autoSpaceDE w:val="0"/>
        <w:autoSpaceDN w:val="0"/>
        <w:adjustRightInd w:val="0"/>
        <w:ind w:firstLine="420"/>
      </w:pPr>
      <w:r>
        <w:t>&lt;netmask&gt;</w:t>
      </w:r>
      <w:r>
        <w:rPr>
          <w:rFonts w:hint="eastAsia"/>
        </w:rPr>
        <w:t>表示子网掩码，长度为</w:t>
      </w:r>
      <w:r>
        <w:t>8</w:t>
      </w:r>
      <w:r>
        <w:rPr>
          <w:rFonts w:hint="eastAsia"/>
        </w:rPr>
        <w:t>。</w:t>
      </w:r>
    </w:p>
    <w:p w14:paraId="0597B2E1" w14:textId="77777777" w:rsidR="004B6D5B" w:rsidRDefault="004B6D5B" w:rsidP="004B6D5B">
      <w:pPr>
        <w:autoSpaceDE w:val="0"/>
        <w:autoSpaceDN w:val="0"/>
        <w:adjustRightInd w:val="0"/>
        <w:ind w:firstLine="420"/>
      </w:pPr>
      <w:r>
        <w:rPr>
          <w:rFonts w:hint="eastAsia"/>
        </w:rPr>
        <w:t>&lt;dns1&gt;</w:t>
      </w:r>
      <w:r>
        <w:rPr>
          <w:rFonts w:hint="eastAsia"/>
        </w:rPr>
        <w:t>表示主用</w:t>
      </w:r>
      <w:r>
        <w:rPr>
          <w:rFonts w:hint="eastAsia"/>
        </w:rPr>
        <w:t>DNS</w:t>
      </w:r>
      <w:r>
        <w:rPr>
          <w:rFonts w:hint="eastAsia"/>
        </w:rPr>
        <w:t>地址，长度为</w:t>
      </w:r>
      <w:r>
        <w:rPr>
          <w:rFonts w:hint="eastAsia"/>
        </w:rPr>
        <w:t>8</w:t>
      </w:r>
      <w:r>
        <w:rPr>
          <w:rFonts w:hint="eastAsia"/>
        </w:rPr>
        <w:t>。</w:t>
      </w:r>
    </w:p>
    <w:p w14:paraId="27B61B5C" w14:textId="77777777" w:rsidR="004B6D5B" w:rsidRDefault="004B6D5B" w:rsidP="004B6D5B">
      <w:pPr>
        <w:autoSpaceDE w:val="0"/>
        <w:autoSpaceDN w:val="0"/>
        <w:adjustRightInd w:val="0"/>
        <w:ind w:firstLine="420"/>
        <w:rPr>
          <w:lang w:eastAsia="zh-CN"/>
        </w:rPr>
      </w:pPr>
      <w:r>
        <w:rPr>
          <w:rFonts w:hint="eastAsia"/>
          <w:lang w:eastAsia="zh-CN"/>
        </w:rPr>
        <w:t>&lt;dns2&gt;</w:t>
      </w:r>
      <w:r>
        <w:rPr>
          <w:rFonts w:hint="eastAsia"/>
          <w:lang w:eastAsia="zh-CN"/>
        </w:rPr>
        <w:t>表示备用</w:t>
      </w:r>
      <w:r>
        <w:rPr>
          <w:rFonts w:hint="eastAsia"/>
          <w:lang w:eastAsia="zh-CN"/>
        </w:rPr>
        <w:t>DNS</w:t>
      </w:r>
      <w:r>
        <w:rPr>
          <w:rFonts w:hint="eastAsia"/>
          <w:lang w:eastAsia="zh-CN"/>
        </w:rPr>
        <w:t>地址，长度为</w:t>
      </w:r>
      <w:r>
        <w:rPr>
          <w:rFonts w:hint="eastAsia"/>
          <w:lang w:eastAsia="zh-CN"/>
        </w:rPr>
        <w:t>8</w:t>
      </w:r>
      <w:r>
        <w:rPr>
          <w:rFonts w:hint="eastAsia"/>
          <w:lang w:eastAsia="zh-CN"/>
        </w:rPr>
        <w:t>。</w:t>
      </w:r>
    </w:p>
    <w:p w14:paraId="1044660D" w14:textId="77777777" w:rsidR="004B6D5B" w:rsidRDefault="004B6D5B" w:rsidP="004B6D5B">
      <w:pPr>
        <w:autoSpaceDE w:val="0"/>
        <w:autoSpaceDN w:val="0"/>
        <w:adjustRightInd w:val="0"/>
        <w:ind w:firstLine="420"/>
        <w:rPr>
          <w:lang w:eastAsia="zh-CN"/>
        </w:rPr>
      </w:pPr>
      <w:r>
        <w:rPr>
          <w:rFonts w:hint="eastAsia"/>
        </w:rPr>
        <w:t>&lt;</w:t>
      </w:r>
      <w:proofErr w:type="spellStart"/>
      <w:r>
        <w:rPr>
          <w:rFonts w:hint="eastAsia"/>
        </w:rPr>
        <w:t>eable</w:t>
      </w:r>
      <w:proofErr w:type="spellEnd"/>
      <w:r>
        <w:rPr>
          <w:rFonts w:hint="eastAsia"/>
        </w:rPr>
        <w:t>&gt;</w:t>
      </w:r>
      <w:r>
        <w:rPr>
          <w:rFonts w:hint="eastAsia"/>
        </w:rPr>
        <w:t>表示端口使能，</w:t>
      </w:r>
      <w:r>
        <w:rPr>
          <w:rFonts w:hint="eastAsia"/>
        </w:rPr>
        <w:t>0|1</w:t>
      </w:r>
      <w:r>
        <w:rPr>
          <w:rFonts w:hint="eastAsia"/>
        </w:rPr>
        <w:t>，</w:t>
      </w:r>
      <w:r>
        <w:rPr>
          <w:rFonts w:hint="eastAsia"/>
        </w:rPr>
        <w:t>0</w:t>
      </w:r>
      <w:r>
        <w:rPr>
          <w:rFonts w:hint="eastAsia"/>
        </w:rPr>
        <w:t>：</w:t>
      </w:r>
      <w:r>
        <w:rPr>
          <w:rFonts w:hint="eastAsia"/>
        </w:rPr>
        <w:t>disable</w:t>
      </w:r>
      <w:r>
        <w:rPr>
          <w:rFonts w:hint="eastAsia"/>
        </w:rPr>
        <w:t>，</w:t>
      </w:r>
      <w:r>
        <w:rPr>
          <w:rFonts w:hint="eastAsia"/>
        </w:rPr>
        <w:t>1</w:t>
      </w:r>
      <w:r>
        <w:rPr>
          <w:rFonts w:hint="eastAsia"/>
        </w:rPr>
        <w:t>：</w:t>
      </w:r>
      <w:r>
        <w:rPr>
          <w:rFonts w:hint="eastAsia"/>
        </w:rPr>
        <w:t>enable</w:t>
      </w:r>
      <w:r>
        <w:rPr>
          <w:rFonts w:hint="eastAsia"/>
        </w:rPr>
        <w:t>，长度为</w:t>
      </w:r>
      <w:r>
        <w:rPr>
          <w:rFonts w:hint="eastAsia"/>
        </w:rPr>
        <w:t>1</w:t>
      </w:r>
      <w:r>
        <w:rPr>
          <w:rFonts w:hint="eastAsia"/>
        </w:rPr>
        <w:t>。</w:t>
      </w:r>
    </w:p>
    <w:p w14:paraId="2B0BBB18" w14:textId="77777777" w:rsidR="00346EE8" w:rsidRPr="00346EE8" w:rsidRDefault="00346EE8" w:rsidP="00346EE8">
      <w:pPr>
        <w:ind w:firstLine="420"/>
        <w:rPr>
          <w:color w:val="000000"/>
          <w:lang w:eastAsia="zh-CN"/>
        </w:rPr>
      </w:pPr>
      <w:r>
        <w:rPr>
          <w:color w:val="000000"/>
          <w:lang w:eastAsia="zh-CN"/>
        </w:rPr>
        <w:t>&lt;</w:t>
      </w:r>
      <w:proofErr w:type="spellStart"/>
      <w:r>
        <w:rPr>
          <w:rFonts w:hint="eastAsia"/>
          <w:color w:val="000000"/>
          <w:lang w:eastAsia="zh-CN"/>
        </w:rPr>
        <w:t>ms</w:t>
      </w:r>
      <w:proofErr w:type="spellEnd"/>
      <w:r>
        <w:rPr>
          <w:color w:val="000000"/>
          <w:lang w:eastAsia="zh-CN"/>
        </w:rPr>
        <w:t>&gt;</w:t>
      </w:r>
      <w:r>
        <w:rPr>
          <w:rFonts w:hint="eastAsia"/>
          <w:color w:val="000000"/>
          <w:lang w:eastAsia="zh-CN"/>
        </w:rPr>
        <w:t>::=1|0</w:t>
      </w:r>
      <w:r>
        <w:rPr>
          <w:rFonts w:hint="eastAsia"/>
          <w:color w:val="000000"/>
          <w:lang w:eastAsia="zh-CN"/>
        </w:rPr>
        <w:t>，表示端口状态。</w:t>
      </w:r>
      <w:r>
        <w:rPr>
          <w:rFonts w:hint="eastAsia"/>
          <w:color w:val="000000"/>
        </w:rPr>
        <w:t>0</w:t>
      </w:r>
      <w:r>
        <w:rPr>
          <w:rFonts w:hint="eastAsia"/>
          <w:color w:val="000000"/>
        </w:rPr>
        <w:t>为</w:t>
      </w:r>
      <w:r>
        <w:rPr>
          <w:rFonts w:hint="eastAsia"/>
          <w:color w:val="000000"/>
        </w:rPr>
        <w:t>Master</w:t>
      </w:r>
      <w:r>
        <w:rPr>
          <w:rFonts w:hint="eastAsia"/>
          <w:color w:val="000000"/>
          <w:lang w:eastAsia="zh-CN"/>
        </w:rPr>
        <w:t>,</w:t>
      </w:r>
      <w:r>
        <w:rPr>
          <w:rFonts w:hint="eastAsia"/>
          <w:color w:val="000000"/>
        </w:rPr>
        <w:t>1</w:t>
      </w:r>
      <w:r>
        <w:rPr>
          <w:rFonts w:hint="eastAsia"/>
          <w:color w:val="000000"/>
        </w:rPr>
        <w:t>为</w:t>
      </w:r>
      <w:r>
        <w:rPr>
          <w:rFonts w:hint="eastAsia"/>
          <w:color w:val="000000"/>
        </w:rPr>
        <w:t>Slave</w:t>
      </w:r>
      <w:r>
        <w:rPr>
          <w:rFonts w:hint="eastAsia"/>
          <w:color w:val="000000"/>
          <w:lang w:eastAsia="zh-CN"/>
        </w:rPr>
        <w:t>。长度为</w:t>
      </w:r>
      <w:r>
        <w:rPr>
          <w:rFonts w:hint="eastAsia"/>
          <w:color w:val="000000"/>
          <w:lang w:eastAsia="zh-CN"/>
        </w:rPr>
        <w:t>1</w:t>
      </w:r>
    </w:p>
    <w:p w14:paraId="7C154E4C" w14:textId="77777777" w:rsidR="004B6D5B" w:rsidRDefault="004B6D5B" w:rsidP="004B6D5B">
      <w:pPr>
        <w:autoSpaceDE w:val="0"/>
        <w:autoSpaceDN w:val="0"/>
        <w:adjustRightInd w:val="0"/>
        <w:ind w:firstLine="420"/>
        <w:rPr>
          <w:lang w:eastAsia="zh-CN"/>
        </w:rPr>
      </w:pPr>
      <w:r>
        <w:rPr>
          <w:rFonts w:hint="eastAsia"/>
          <w:lang w:eastAsia="zh-CN"/>
        </w:rPr>
        <w:t>&lt;</w:t>
      </w:r>
      <w:proofErr w:type="spellStart"/>
      <w:r>
        <w:rPr>
          <w:rFonts w:hint="eastAsia"/>
          <w:lang w:eastAsia="zh-CN"/>
        </w:rPr>
        <w:t>delaytype</w:t>
      </w:r>
      <w:proofErr w:type="spellEnd"/>
      <w:r>
        <w:rPr>
          <w:rFonts w:hint="eastAsia"/>
          <w:lang w:eastAsia="zh-CN"/>
        </w:rPr>
        <w:t>&gt;</w:t>
      </w:r>
      <w:r>
        <w:rPr>
          <w:rFonts w:hint="eastAsia"/>
          <w:lang w:eastAsia="zh-CN"/>
        </w:rPr>
        <w:t>表示时延类型，</w:t>
      </w:r>
      <w:r>
        <w:rPr>
          <w:rFonts w:hint="eastAsia"/>
          <w:lang w:eastAsia="zh-CN"/>
        </w:rPr>
        <w:t>0|1</w:t>
      </w:r>
      <w:r>
        <w:rPr>
          <w:rFonts w:hint="eastAsia"/>
          <w:lang w:eastAsia="zh-CN"/>
        </w:rPr>
        <w:t>，</w:t>
      </w:r>
      <w:r>
        <w:rPr>
          <w:rFonts w:hint="eastAsia"/>
          <w:lang w:eastAsia="zh-CN"/>
        </w:rPr>
        <w:t>0</w:t>
      </w:r>
      <w:r>
        <w:rPr>
          <w:rFonts w:hint="eastAsia"/>
          <w:lang w:eastAsia="zh-CN"/>
        </w:rPr>
        <w:t>：</w:t>
      </w:r>
      <w:r>
        <w:rPr>
          <w:rFonts w:hint="eastAsia"/>
          <w:lang w:eastAsia="zh-CN"/>
        </w:rPr>
        <w:t>P2P</w:t>
      </w:r>
      <w:r>
        <w:rPr>
          <w:rFonts w:hint="eastAsia"/>
          <w:lang w:eastAsia="zh-CN"/>
        </w:rPr>
        <w:t>，</w:t>
      </w:r>
      <w:r>
        <w:rPr>
          <w:rFonts w:hint="eastAsia"/>
          <w:lang w:eastAsia="zh-CN"/>
        </w:rPr>
        <w:t>1</w:t>
      </w:r>
      <w:r>
        <w:rPr>
          <w:rFonts w:hint="eastAsia"/>
          <w:lang w:eastAsia="zh-CN"/>
        </w:rPr>
        <w:t>：</w:t>
      </w:r>
      <w:r>
        <w:rPr>
          <w:rFonts w:hint="eastAsia"/>
          <w:lang w:eastAsia="zh-CN"/>
        </w:rPr>
        <w:t>E2E</w:t>
      </w:r>
      <w:r>
        <w:rPr>
          <w:rFonts w:hint="eastAsia"/>
          <w:lang w:eastAsia="zh-CN"/>
        </w:rPr>
        <w:t>，长度为</w:t>
      </w:r>
      <w:r>
        <w:rPr>
          <w:rFonts w:hint="eastAsia"/>
          <w:lang w:eastAsia="zh-CN"/>
        </w:rPr>
        <w:t>1</w:t>
      </w:r>
      <w:r>
        <w:rPr>
          <w:rFonts w:hint="eastAsia"/>
          <w:lang w:eastAsia="zh-CN"/>
        </w:rPr>
        <w:t>。</w:t>
      </w:r>
    </w:p>
    <w:p w14:paraId="5869BDDB" w14:textId="77777777" w:rsidR="004B6D5B" w:rsidRDefault="004B6D5B" w:rsidP="004B6D5B">
      <w:pPr>
        <w:autoSpaceDE w:val="0"/>
        <w:autoSpaceDN w:val="0"/>
        <w:adjustRightInd w:val="0"/>
        <w:ind w:firstLine="420"/>
        <w:rPr>
          <w:lang w:eastAsia="zh-CN"/>
        </w:rPr>
      </w:pPr>
      <w:r>
        <w:rPr>
          <w:rFonts w:hint="eastAsia"/>
          <w:lang w:eastAsia="zh-CN"/>
        </w:rPr>
        <w:t>&lt;multicast&gt;</w:t>
      </w:r>
      <w:r>
        <w:rPr>
          <w:rFonts w:hint="eastAsia"/>
          <w:lang w:eastAsia="zh-CN"/>
        </w:rPr>
        <w:t>表示单播多播类型，</w:t>
      </w:r>
      <w:r>
        <w:rPr>
          <w:rFonts w:hint="eastAsia"/>
          <w:lang w:eastAsia="zh-CN"/>
        </w:rPr>
        <w:t>0|1</w:t>
      </w:r>
      <w:r>
        <w:rPr>
          <w:rFonts w:hint="eastAsia"/>
          <w:lang w:eastAsia="zh-CN"/>
        </w:rPr>
        <w:t>，</w:t>
      </w:r>
      <w:r>
        <w:rPr>
          <w:rFonts w:hint="eastAsia"/>
          <w:lang w:eastAsia="zh-CN"/>
        </w:rPr>
        <w:t>0</w:t>
      </w:r>
      <w:r>
        <w:rPr>
          <w:rFonts w:hint="eastAsia"/>
          <w:lang w:eastAsia="zh-CN"/>
        </w:rPr>
        <w:t>：单播，</w:t>
      </w:r>
      <w:r>
        <w:rPr>
          <w:rFonts w:hint="eastAsia"/>
          <w:lang w:eastAsia="zh-CN"/>
        </w:rPr>
        <w:t>1</w:t>
      </w:r>
      <w:r>
        <w:rPr>
          <w:rFonts w:hint="eastAsia"/>
          <w:lang w:eastAsia="zh-CN"/>
        </w:rPr>
        <w:t>：组播，长度为</w:t>
      </w:r>
      <w:r>
        <w:rPr>
          <w:rFonts w:hint="eastAsia"/>
          <w:lang w:eastAsia="zh-CN"/>
        </w:rPr>
        <w:t>1</w:t>
      </w:r>
      <w:r>
        <w:rPr>
          <w:rFonts w:hint="eastAsia"/>
          <w:lang w:eastAsia="zh-CN"/>
        </w:rPr>
        <w:t>。</w:t>
      </w:r>
    </w:p>
    <w:p w14:paraId="6BA56B53" w14:textId="77777777" w:rsidR="004B6D5B" w:rsidRDefault="004B6D5B" w:rsidP="004B6D5B">
      <w:pPr>
        <w:autoSpaceDE w:val="0"/>
        <w:autoSpaceDN w:val="0"/>
        <w:adjustRightInd w:val="0"/>
        <w:ind w:firstLine="420"/>
        <w:rPr>
          <w:lang w:eastAsia="zh-CN"/>
        </w:rPr>
      </w:pPr>
      <w:r>
        <w:rPr>
          <w:rFonts w:hint="eastAsia"/>
          <w:lang w:eastAsia="zh-CN"/>
        </w:rPr>
        <w:t>&lt;</w:t>
      </w:r>
      <w:proofErr w:type="spellStart"/>
      <w:r>
        <w:rPr>
          <w:rFonts w:hint="eastAsia"/>
          <w:lang w:eastAsia="zh-CN"/>
        </w:rPr>
        <w:t>enp</w:t>
      </w:r>
      <w:proofErr w:type="spellEnd"/>
      <w:r>
        <w:rPr>
          <w:rFonts w:hint="eastAsia"/>
          <w:lang w:eastAsia="zh-CN"/>
        </w:rPr>
        <w:t>&gt;</w:t>
      </w:r>
      <w:r>
        <w:rPr>
          <w:rFonts w:hint="eastAsia"/>
          <w:lang w:eastAsia="zh-CN"/>
        </w:rPr>
        <w:t>表示封装类型，</w:t>
      </w:r>
      <w:r>
        <w:rPr>
          <w:rFonts w:hint="eastAsia"/>
          <w:lang w:eastAsia="zh-CN"/>
        </w:rPr>
        <w:t>0|1</w:t>
      </w:r>
      <w:r>
        <w:rPr>
          <w:rFonts w:hint="eastAsia"/>
          <w:lang w:eastAsia="zh-CN"/>
        </w:rPr>
        <w:t>，</w:t>
      </w:r>
      <w:r>
        <w:rPr>
          <w:rFonts w:hint="eastAsia"/>
          <w:lang w:eastAsia="zh-CN"/>
        </w:rPr>
        <w:t>0</w:t>
      </w:r>
      <w:r>
        <w:rPr>
          <w:rFonts w:hint="eastAsia"/>
          <w:lang w:eastAsia="zh-CN"/>
        </w:rPr>
        <w:t>：二层，</w:t>
      </w:r>
      <w:r>
        <w:rPr>
          <w:rFonts w:hint="eastAsia"/>
          <w:lang w:eastAsia="zh-CN"/>
        </w:rPr>
        <w:t>1</w:t>
      </w:r>
      <w:r>
        <w:rPr>
          <w:rFonts w:hint="eastAsia"/>
          <w:lang w:eastAsia="zh-CN"/>
        </w:rPr>
        <w:t>：三层，长度为</w:t>
      </w:r>
      <w:r>
        <w:rPr>
          <w:rFonts w:hint="eastAsia"/>
          <w:lang w:eastAsia="zh-CN"/>
        </w:rPr>
        <w:t>1</w:t>
      </w:r>
      <w:r>
        <w:rPr>
          <w:rFonts w:hint="eastAsia"/>
          <w:lang w:eastAsia="zh-CN"/>
        </w:rPr>
        <w:t>。</w:t>
      </w:r>
    </w:p>
    <w:p w14:paraId="44133727" w14:textId="77777777" w:rsidR="004B6D5B" w:rsidRDefault="004B6D5B" w:rsidP="004B6D5B">
      <w:pPr>
        <w:autoSpaceDE w:val="0"/>
        <w:autoSpaceDN w:val="0"/>
        <w:adjustRightInd w:val="0"/>
        <w:ind w:firstLine="420"/>
      </w:pPr>
      <w:r>
        <w:rPr>
          <w:rFonts w:hint="eastAsia"/>
        </w:rPr>
        <w:t>&lt;step&gt;</w:t>
      </w:r>
      <w:r>
        <w:rPr>
          <w:rFonts w:hint="eastAsia"/>
        </w:rPr>
        <w:t>表示时戳发送模式，</w:t>
      </w:r>
      <w:r>
        <w:rPr>
          <w:rFonts w:hint="eastAsia"/>
        </w:rPr>
        <w:t>0|1</w:t>
      </w:r>
      <w:r>
        <w:rPr>
          <w:rFonts w:hint="eastAsia"/>
        </w:rPr>
        <w:t>，</w:t>
      </w:r>
      <w:r>
        <w:rPr>
          <w:rFonts w:hint="eastAsia"/>
        </w:rPr>
        <w:t>0</w:t>
      </w:r>
      <w:r>
        <w:rPr>
          <w:rFonts w:hint="eastAsia"/>
        </w:rPr>
        <w:t>：</w:t>
      </w:r>
      <w:r>
        <w:rPr>
          <w:rFonts w:hint="eastAsia"/>
        </w:rPr>
        <w:t>one step</w:t>
      </w:r>
      <w:r>
        <w:rPr>
          <w:rFonts w:hint="eastAsia"/>
        </w:rPr>
        <w:t>，</w:t>
      </w:r>
      <w:r>
        <w:rPr>
          <w:rFonts w:hint="eastAsia"/>
        </w:rPr>
        <w:t>1</w:t>
      </w:r>
      <w:r>
        <w:rPr>
          <w:rFonts w:hint="eastAsia"/>
        </w:rPr>
        <w:t>：</w:t>
      </w:r>
      <w:r>
        <w:rPr>
          <w:rFonts w:hint="eastAsia"/>
        </w:rPr>
        <w:t>two step</w:t>
      </w:r>
      <w:r>
        <w:rPr>
          <w:rFonts w:hint="eastAsia"/>
        </w:rPr>
        <w:t>，长度为</w:t>
      </w:r>
      <w:r>
        <w:rPr>
          <w:rFonts w:hint="eastAsia"/>
        </w:rPr>
        <w:t>1</w:t>
      </w:r>
      <w:r>
        <w:rPr>
          <w:rFonts w:hint="eastAsia"/>
        </w:rPr>
        <w:t>。</w:t>
      </w:r>
    </w:p>
    <w:p w14:paraId="3037B181" w14:textId="77777777" w:rsidR="00A00D93" w:rsidRPr="0059111B" w:rsidRDefault="00A00D93" w:rsidP="00A00D93">
      <w:pPr>
        <w:autoSpaceDE w:val="0"/>
        <w:autoSpaceDN w:val="0"/>
        <w:adjustRightInd w:val="0"/>
        <w:ind w:firstLine="420"/>
        <w:rPr>
          <w:color w:val="FF0000"/>
          <w:lang w:eastAsia="zh-CN"/>
        </w:rPr>
      </w:pPr>
      <w:r w:rsidRPr="0059111B">
        <w:rPr>
          <w:color w:val="FF0000"/>
          <w:lang w:eastAsia="zh-CN"/>
        </w:rPr>
        <w:t>&lt;sync&gt;</w:t>
      </w:r>
      <w:r w:rsidRPr="0059111B">
        <w:rPr>
          <w:rFonts w:hint="eastAsia"/>
          <w:color w:val="FF0000"/>
          <w:lang w:eastAsia="zh-CN"/>
        </w:rPr>
        <w:t>表示</w:t>
      </w:r>
      <w:r w:rsidRPr="0059111B">
        <w:rPr>
          <w:color w:val="FF0000"/>
          <w:lang w:eastAsia="zh-CN"/>
        </w:rPr>
        <w:t>sync</w:t>
      </w:r>
      <w:r w:rsidRPr="0059111B">
        <w:rPr>
          <w:rFonts w:hint="eastAsia"/>
          <w:color w:val="FF0000"/>
          <w:lang w:eastAsia="zh-CN"/>
        </w:rPr>
        <w:t>包发包频率，长度为</w:t>
      </w:r>
      <w:r w:rsidRPr="0059111B">
        <w:rPr>
          <w:color w:val="FF0000"/>
          <w:lang w:eastAsia="zh-CN"/>
        </w:rPr>
        <w:t>2</w:t>
      </w:r>
      <w:r w:rsidRPr="0059111B">
        <w:rPr>
          <w:rFonts w:hint="eastAsia"/>
          <w:color w:val="FF0000"/>
          <w:lang w:eastAsia="zh-CN"/>
        </w:rPr>
        <w:t>，取值</w:t>
      </w:r>
      <w:r w:rsidRPr="0059111B">
        <w:rPr>
          <w:b/>
          <w:color w:val="FF0000"/>
          <w:lang w:eastAsia="zh-CN"/>
        </w:rPr>
        <w:t>06</w:t>
      </w:r>
      <w:r w:rsidRPr="0059111B">
        <w:rPr>
          <w:rFonts w:hint="eastAsia"/>
          <w:b/>
          <w:color w:val="FF0000"/>
          <w:lang w:eastAsia="zh-CN"/>
        </w:rPr>
        <w:t>～</w:t>
      </w:r>
      <w:r w:rsidRPr="0059111B">
        <w:rPr>
          <w:b/>
          <w:color w:val="FF0000"/>
          <w:lang w:eastAsia="zh-CN"/>
        </w:rPr>
        <w:t>16</w:t>
      </w:r>
      <w:r w:rsidRPr="0059111B">
        <w:rPr>
          <w:rFonts w:hint="eastAsia"/>
          <w:color w:val="FF0000"/>
          <w:lang w:eastAsia="zh-CN"/>
        </w:rPr>
        <w:t>，见下表。</w:t>
      </w:r>
    </w:p>
    <w:p w14:paraId="63A16FA3" w14:textId="77777777" w:rsidR="00A00D93" w:rsidRPr="0059111B" w:rsidRDefault="00A00D93" w:rsidP="00A00D93">
      <w:pPr>
        <w:autoSpaceDE w:val="0"/>
        <w:autoSpaceDN w:val="0"/>
        <w:adjustRightInd w:val="0"/>
        <w:ind w:firstLine="420"/>
        <w:rPr>
          <w:color w:val="FF0000"/>
        </w:rPr>
      </w:pPr>
      <w:r w:rsidRPr="0059111B">
        <w:rPr>
          <w:color w:val="FF0000"/>
        </w:rPr>
        <w:t>&lt;announce&gt;</w:t>
      </w:r>
      <w:r w:rsidRPr="0059111B">
        <w:rPr>
          <w:rFonts w:hint="eastAsia"/>
          <w:color w:val="FF0000"/>
        </w:rPr>
        <w:t>表示</w:t>
      </w:r>
      <w:r w:rsidRPr="0059111B">
        <w:rPr>
          <w:color w:val="FF0000"/>
        </w:rPr>
        <w:t>announce</w:t>
      </w:r>
      <w:r w:rsidRPr="0059111B">
        <w:rPr>
          <w:rFonts w:hint="eastAsia"/>
          <w:color w:val="FF0000"/>
        </w:rPr>
        <w:t>包发包频率，长度为</w:t>
      </w:r>
      <w:r w:rsidRPr="0059111B">
        <w:rPr>
          <w:color w:val="FF0000"/>
        </w:rPr>
        <w:t>2</w:t>
      </w:r>
      <w:r w:rsidRPr="0059111B">
        <w:rPr>
          <w:rFonts w:hint="eastAsia"/>
          <w:color w:val="FF0000"/>
        </w:rPr>
        <w:t>，取值</w:t>
      </w:r>
      <w:r w:rsidRPr="0059111B">
        <w:rPr>
          <w:b/>
          <w:color w:val="FF0000"/>
        </w:rPr>
        <w:t>03</w:t>
      </w:r>
      <w:r w:rsidRPr="0059111B">
        <w:rPr>
          <w:rFonts w:hint="eastAsia"/>
          <w:b/>
          <w:color w:val="FF0000"/>
        </w:rPr>
        <w:t>～</w:t>
      </w:r>
      <w:r w:rsidRPr="0059111B">
        <w:rPr>
          <w:b/>
          <w:color w:val="FF0000"/>
        </w:rPr>
        <w:t>12</w:t>
      </w:r>
      <w:r w:rsidRPr="0059111B">
        <w:rPr>
          <w:rFonts w:hint="eastAsia"/>
          <w:color w:val="FF0000"/>
        </w:rPr>
        <w:t>。</w:t>
      </w:r>
    </w:p>
    <w:p w14:paraId="4344AEE2" w14:textId="77777777" w:rsidR="00A00D93" w:rsidRPr="0059111B" w:rsidRDefault="00A00D93" w:rsidP="00A00D93">
      <w:pPr>
        <w:autoSpaceDE w:val="0"/>
        <w:autoSpaceDN w:val="0"/>
        <w:adjustRightInd w:val="0"/>
        <w:ind w:firstLine="420"/>
        <w:rPr>
          <w:color w:val="FF0000"/>
        </w:rPr>
      </w:pPr>
      <w:r w:rsidRPr="0059111B">
        <w:rPr>
          <w:color w:val="FF0000"/>
        </w:rPr>
        <w:t>&lt;</w:t>
      </w:r>
      <w:proofErr w:type="spellStart"/>
      <w:r w:rsidRPr="0059111B">
        <w:rPr>
          <w:color w:val="FF0000"/>
        </w:rPr>
        <w:t>delayreq</w:t>
      </w:r>
      <w:proofErr w:type="spellEnd"/>
      <w:r w:rsidRPr="0059111B">
        <w:rPr>
          <w:color w:val="FF0000"/>
        </w:rPr>
        <w:t>&gt;</w:t>
      </w:r>
      <w:proofErr w:type="spellStart"/>
      <w:r w:rsidRPr="0059111B">
        <w:rPr>
          <w:rFonts w:hint="eastAsia"/>
          <w:color w:val="FF0000"/>
        </w:rPr>
        <w:t>表示</w:t>
      </w:r>
      <w:proofErr w:type="spellEnd"/>
      <w:r w:rsidRPr="0059111B">
        <w:rPr>
          <w:color w:val="FF0000"/>
        </w:rPr>
        <w:t>&lt;</w:t>
      </w:r>
      <w:proofErr w:type="spellStart"/>
      <w:r w:rsidRPr="0059111B">
        <w:rPr>
          <w:color w:val="FF0000"/>
        </w:rPr>
        <w:t>delayreq</w:t>
      </w:r>
      <w:proofErr w:type="spellEnd"/>
      <w:r w:rsidRPr="0059111B">
        <w:rPr>
          <w:color w:val="FF0000"/>
        </w:rPr>
        <w:t>&gt;</w:t>
      </w:r>
      <w:r w:rsidRPr="0059111B">
        <w:rPr>
          <w:rFonts w:hint="eastAsia"/>
          <w:color w:val="FF0000"/>
        </w:rPr>
        <w:t>包发包频率，长度为</w:t>
      </w:r>
      <w:r w:rsidRPr="0059111B">
        <w:rPr>
          <w:color w:val="FF0000"/>
        </w:rPr>
        <w:t>2</w:t>
      </w:r>
      <w:r w:rsidRPr="0059111B">
        <w:rPr>
          <w:rFonts w:hint="eastAsia"/>
          <w:color w:val="FF0000"/>
        </w:rPr>
        <w:t>，取值</w:t>
      </w:r>
      <w:r w:rsidRPr="0059111B">
        <w:rPr>
          <w:b/>
          <w:color w:val="FF0000"/>
        </w:rPr>
        <w:t>01</w:t>
      </w:r>
      <w:r w:rsidRPr="0059111B">
        <w:rPr>
          <w:rFonts w:hint="eastAsia"/>
          <w:b/>
          <w:color w:val="FF0000"/>
        </w:rPr>
        <w:t>～</w:t>
      </w:r>
      <w:r w:rsidRPr="0059111B">
        <w:rPr>
          <w:b/>
          <w:color w:val="FF0000"/>
        </w:rPr>
        <w:t>15</w:t>
      </w:r>
      <w:r w:rsidRPr="0059111B">
        <w:rPr>
          <w:rFonts w:hint="eastAsia"/>
          <w:color w:val="FF0000"/>
        </w:rPr>
        <w:t>。</w:t>
      </w:r>
    </w:p>
    <w:p w14:paraId="3CF5F8CE" w14:textId="77777777" w:rsidR="00A00D93" w:rsidRPr="0059111B" w:rsidRDefault="00A00D93" w:rsidP="004B6D5B">
      <w:pPr>
        <w:autoSpaceDE w:val="0"/>
        <w:autoSpaceDN w:val="0"/>
        <w:adjustRightInd w:val="0"/>
        <w:ind w:firstLine="420"/>
        <w:rPr>
          <w:color w:val="FF0000"/>
          <w:lang w:eastAsia="zh-CN"/>
        </w:rPr>
      </w:pPr>
      <w:r w:rsidRPr="0059111B">
        <w:rPr>
          <w:color w:val="FF0000"/>
        </w:rPr>
        <w:t>&lt;</w:t>
      </w:r>
      <w:proofErr w:type="spellStart"/>
      <w:r w:rsidRPr="0059111B">
        <w:rPr>
          <w:color w:val="FF0000"/>
        </w:rPr>
        <w:t>pdelayreq</w:t>
      </w:r>
      <w:proofErr w:type="spellEnd"/>
      <w:r w:rsidRPr="0059111B">
        <w:rPr>
          <w:color w:val="FF0000"/>
        </w:rPr>
        <w:t>&gt;</w:t>
      </w:r>
      <w:proofErr w:type="spellStart"/>
      <w:r w:rsidRPr="0059111B">
        <w:rPr>
          <w:rFonts w:hint="eastAsia"/>
          <w:color w:val="FF0000"/>
        </w:rPr>
        <w:t>表示</w:t>
      </w:r>
      <w:proofErr w:type="spellEnd"/>
      <w:r w:rsidRPr="0059111B">
        <w:rPr>
          <w:color w:val="FF0000"/>
        </w:rPr>
        <w:t>&lt;</w:t>
      </w:r>
      <w:proofErr w:type="spellStart"/>
      <w:r w:rsidRPr="0059111B">
        <w:rPr>
          <w:color w:val="FF0000"/>
        </w:rPr>
        <w:t>pdelayreq</w:t>
      </w:r>
      <w:proofErr w:type="spellEnd"/>
      <w:r w:rsidRPr="0059111B">
        <w:rPr>
          <w:color w:val="FF0000"/>
        </w:rPr>
        <w:t>&gt;</w:t>
      </w:r>
      <w:r w:rsidRPr="0059111B">
        <w:rPr>
          <w:rFonts w:hint="eastAsia"/>
          <w:color w:val="FF0000"/>
        </w:rPr>
        <w:t>包发包频率，长度为</w:t>
      </w:r>
      <w:r w:rsidRPr="0059111B">
        <w:rPr>
          <w:color w:val="FF0000"/>
        </w:rPr>
        <w:t>2</w:t>
      </w:r>
      <w:r w:rsidRPr="0059111B">
        <w:rPr>
          <w:rFonts w:hint="eastAsia"/>
          <w:color w:val="FF0000"/>
        </w:rPr>
        <w:t>，取值</w:t>
      </w:r>
      <w:r w:rsidRPr="0059111B">
        <w:rPr>
          <w:b/>
          <w:color w:val="FF0000"/>
        </w:rPr>
        <w:t>01</w:t>
      </w:r>
      <w:r w:rsidRPr="0059111B">
        <w:rPr>
          <w:rFonts w:hint="eastAsia"/>
          <w:b/>
          <w:color w:val="FF0000"/>
        </w:rPr>
        <w:t>～</w:t>
      </w:r>
      <w:r w:rsidRPr="0059111B">
        <w:rPr>
          <w:b/>
          <w:color w:val="FF0000"/>
        </w:rPr>
        <w:t>15</w:t>
      </w:r>
      <w:r w:rsidRPr="0059111B">
        <w:rPr>
          <w:rFonts w:hint="eastAsia"/>
          <w:color w:val="FF0000"/>
        </w:rPr>
        <w:t>。</w:t>
      </w:r>
    </w:p>
    <w:p w14:paraId="4356D578" w14:textId="77777777" w:rsidR="004B6D5B" w:rsidRDefault="004B6D5B" w:rsidP="004B6D5B">
      <w:pPr>
        <w:autoSpaceDE w:val="0"/>
        <w:autoSpaceDN w:val="0"/>
        <w:adjustRightInd w:val="0"/>
        <w:ind w:firstLine="420"/>
        <w:rPr>
          <w:lang w:eastAsia="zh-CN"/>
        </w:rPr>
      </w:pPr>
      <w:r>
        <w:rPr>
          <w:rFonts w:hint="eastAsia"/>
          <w:lang w:eastAsia="zh-CN"/>
        </w:rPr>
        <w:t>&lt;</w:t>
      </w:r>
      <w:proofErr w:type="spellStart"/>
      <w:r>
        <w:rPr>
          <w:rFonts w:hint="eastAsia"/>
          <w:lang w:eastAsia="zh-CN"/>
        </w:rPr>
        <w:t>delaycom</w:t>
      </w:r>
      <w:proofErr w:type="spellEnd"/>
      <w:r>
        <w:rPr>
          <w:rFonts w:hint="eastAsia"/>
          <w:lang w:eastAsia="zh-CN"/>
        </w:rPr>
        <w:t>&gt;</w:t>
      </w:r>
      <w:r>
        <w:rPr>
          <w:rFonts w:hint="eastAsia"/>
          <w:lang w:eastAsia="zh-CN"/>
        </w:rPr>
        <w:t>表示接口延时补偿，单位</w:t>
      </w:r>
      <w:r>
        <w:rPr>
          <w:rFonts w:hint="eastAsia"/>
          <w:lang w:eastAsia="zh-CN"/>
        </w:rPr>
        <w:t>10ns</w:t>
      </w:r>
      <w:r>
        <w:rPr>
          <w:rFonts w:hint="eastAsia"/>
          <w:lang w:eastAsia="zh-CN"/>
        </w:rPr>
        <w:t>，范围</w:t>
      </w:r>
      <w:r w:rsidRPr="00A00D93">
        <w:rPr>
          <w:rFonts w:ascii="宋体" w:cs="宋体"/>
          <w:sz w:val="24"/>
          <w:szCs w:val="24"/>
          <w:lang w:eastAsia="zh-CN"/>
        </w:rPr>
        <w:t>0</w:t>
      </w:r>
      <w:r w:rsidRPr="00A00D93">
        <w:rPr>
          <w:rFonts w:ascii="宋体" w:cs="宋体" w:hint="eastAsia"/>
          <w:sz w:val="24"/>
          <w:szCs w:val="24"/>
          <w:lang w:val="zh-CN" w:eastAsia="zh-CN"/>
        </w:rPr>
        <w:t>～</w:t>
      </w:r>
      <w:r w:rsidRPr="00A00D93">
        <w:rPr>
          <w:rFonts w:ascii="宋体" w:cs="宋体"/>
          <w:sz w:val="24"/>
          <w:szCs w:val="24"/>
          <w:lang w:eastAsia="zh-CN"/>
        </w:rPr>
        <w:t>999,999,99</w:t>
      </w:r>
      <w:r w:rsidRPr="00A00D93">
        <w:rPr>
          <w:rFonts w:ascii="宋体" w:cs="宋体" w:hint="eastAsia"/>
          <w:sz w:val="24"/>
          <w:szCs w:val="24"/>
          <w:lang w:val="zh-CN" w:eastAsia="zh-CN"/>
        </w:rPr>
        <w:t>个</w:t>
      </w:r>
      <w:r w:rsidRPr="00A00D93">
        <w:rPr>
          <w:rFonts w:ascii="宋体" w:cs="宋体"/>
          <w:sz w:val="24"/>
          <w:szCs w:val="24"/>
          <w:lang w:eastAsia="zh-CN"/>
        </w:rPr>
        <w:t>10ns</w:t>
      </w:r>
      <w:r w:rsidRPr="00A00D93">
        <w:rPr>
          <w:rFonts w:ascii="宋体" w:cs="宋体" w:hint="eastAsia"/>
          <w:color w:val="FF0000"/>
          <w:sz w:val="24"/>
          <w:szCs w:val="24"/>
          <w:lang w:eastAsia="zh-CN"/>
        </w:rPr>
        <w:t>，</w:t>
      </w:r>
      <w:r>
        <w:rPr>
          <w:rFonts w:hint="eastAsia"/>
          <w:lang w:eastAsia="zh-CN"/>
        </w:rPr>
        <w:t>，长度最大为</w:t>
      </w:r>
      <w:r>
        <w:rPr>
          <w:rFonts w:hint="eastAsia"/>
          <w:lang w:eastAsia="zh-CN"/>
        </w:rPr>
        <w:t>8</w:t>
      </w:r>
      <w:r>
        <w:rPr>
          <w:rFonts w:hint="eastAsia"/>
          <w:lang w:eastAsia="zh-CN"/>
        </w:rPr>
        <w:t>。</w:t>
      </w:r>
    </w:p>
    <w:p w14:paraId="7548463D" w14:textId="77777777" w:rsidR="004A079B" w:rsidRPr="004A079B" w:rsidRDefault="004A079B" w:rsidP="004A079B">
      <w:pPr>
        <w:autoSpaceDE w:val="0"/>
        <w:autoSpaceDN w:val="0"/>
        <w:adjustRightInd w:val="0"/>
        <w:ind w:firstLine="420"/>
        <w:rPr>
          <w:lang w:eastAsia="zh-CN"/>
        </w:rPr>
      </w:pPr>
      <w:r w:rsidRPr="004A079B">
        <w:rPr>
          <w:rFonts w:hint="eastAsia"/>
          <w:lang w:eastAsia="zh-CN"/>
        </w:rPr>
        <w:lastRenderedPageBreak/>
        <w:t>&lt;value</w:t>
      </w:r>
      <w:r w:rsidR="006E0DAD">
        <w:rPr>
          <w:rFonts w:hint="eastAsia"/>
          <w:lang w:eastAsia="zh-CN"/>
        </w:rPr>
        <w:t>1</w:t>
      </w:r>
      <w:r w:rsidRPr="004A079B">
        <w:rPr>
          <w:rFonts w:hint="eastAsia"/>
          <w:lang w:eastAsia="zh-CN"/>
        </w:rPr>
        <w:t>&gt;</w:t>
      </w:r>
      <w:r w:rsidRPr="004A079B">
        <w:rPr>
          <w:rFonts w:hint="eastAsia"/>
          <w:lang w:eastAsia="zh-CN"/>
        </w:rPr>
        <w:t>表示当前时钟优先级</w:t>
      </w:r>
      <w:r w:rsidR="006E0DAD">
        <w:rPr>
          <w:rFonts w:hint="eastAsia"/>
          <w:lang w:eastAsia="zh-CN"/>
        </w:rPr>
        <w:t>1</w:t>
      </w:r>
      <w:r w:rsidRPr="004A079B">
        <w:rPr>
          <w:rFonts w:hint="eastAsia"/>
          <w:lang w:eastAsia="zh-CN"/>
        </w:rPr>
        <w:t>的数值，长度为</w:t>
      </w:r>
      <w:r w:rsidRPr="004A079B">
        <w:rPr>
          <w:rFonts w:hint="eastAsia"/>
          <w:lang w:eastAsia="zh-CN"/>
        </w:rPr>
        <w:t>3</w:t>
      </w:r>
      <w:r w:rsidRPr="004A079B">
        <w:rPr>
          <w:rFonts w:hint="eastAsia"/>
          <w:lang w:eastAsia="zh-CN"/>
        </w:rPr>
        <w:t>个字节，取值为</w:t>
      </w:r>
      <w:r w:rsidRPr="004A079B">
        <w:rPr>
          <w:rFonts w:hint="eastAsia"/>
          <w:lang w:eastAsia="zh-CN"/>
        </w:rPr>
        <w:t>000~255.</w:t>
      </w:r>
    </w:p>
    <w:p w14:paraId="70BB96B5" w14:textId="77777777" w:rsidR="006E0DAD" w:rsidRPr="004A079B" w:rsidRDefault="006E0DAD" w:rsidP="006E0DAD">
      <w:pPr>
        <w:autoSpaceDE w:val="0"/>
        <w:autoSpaceDN w:val="0"/>
        <w:adjustRightInd w:val="0"/>
        <w:ind w:firstLine="420"/>
        <w:rPr>
          <w:lang w:eastAsia="zh-CN"/>
        </w:rPr>
      </w:pPr>
      <w:r w:rsidRPr="004A079B">
        <w:rPr>
          <w:rFonts w:hint="eastAsia"/>
          <w:lang w:eastAsia="zh-CN"/>
        </w:rPr>
        <w:t>&lt;value</w:t>
      </w:r>
      <w:r>
        <w:rPr>
          <w:rFonts w:hint="eastAsia"/>
          <w:lang w:eastAsia="zh-CN"/>
        </w:rPr>
        <w:t>2</w:t>
      </w:r>
      <w:r w:rsidRPr="004A079B">
        <w:rPr>
          <w:rFonts w:hint="eastAsia"/>
          <w:lang w:eastAsia="zh-CN"/>
        </w:rPr>
        <w:t>&gt;</w:t>
      </w:r>
      <w:r w:rsidRPr="004A079B">
        <w:rPr>
          <w:rFonts w:hint="eastAsia"/>
          <w:lang w:eastAsia="zh-CN"/>
        </w:rPr>
        <w:t>表示当前时钟优先级</w:t>
      </w:r>
      <w:r>
        <w:rPr>
          <w:rFonts w:hint="eastAsia"/>
          <w:lang w:eastAsia="zh-CN"/>
        </w:rPr>
        <w:t>2</w:t>
      </w:r>
      <w:r w:rsidRPr="004A079B">
        <w:rPr>
          <w:rFonts w:hint="eastAsia"/>
          <w:lang w:eastAsia="zh-CN"/>
        </w:rPr>
        <w:t>的数值，长度为</w:t>
      </w:r>
      <w:r w:rsidRPr="004A079B">
        <w:rPr>
          <w:rFonts w:hint="eastAsia"/>
          <w:lang w:eastAsia="zh-CN"/>
        </w:rPr>
        <w:t>3</w:t>
      </w:r>
      <w:r w:rsidRPr="004A079B">
        <w:rPr>
          <w:rFonts w:hint="eastAsia"/>
          <w:lang w:eastAsia="zh-CN"/>
        </w:rPr>
        <w:t>个字节，取值为</w:t>
      </w:r>
      <w:r w:rsidRPr="004A079B">
        <w:rPr>
          <w:rFonts w:hint="eastAsia"/>
          <w:lang w:eastAsia="zh-CN"/>
        </w:rPr>
        <w:t>000~255.</w:t>
      </w:r>
    </w:p>
    <w:p w14:paraId="67918407" w14:textId="77777777" w:rsidR="00AD399D" w:rsidRDefault="00AD399D" w:rsidP="00AD399D">
      <w:pPr>
        <w:ind w:firstLine="420"/>
        <w:rPr>
          <w:lang w:eastAsia="zh-CN"/>
        </w:rPr>
      </w:pPr>
      <w:r>
        <w:rPr>
          <w:color w:val="000000"/>
          <w:lang w:eastAsia="zh-CN"/>
        </w:rPr>
        <w:t>&lt;</w:t>
      </w:r>
      <w:r w:rsidRPr="00427F9A">
        <w:rPr>
          <w:rFonts w:hint="eastAsia"/>
          <w:lang w:eastAsia="zh-CN"/>
        </w:rPr>
        <w:t xml:space="preserve"> </w:t>
      </w:r>
      <w:proofErr w:type="spellStart"/>
      <w:r>
        <w:rPr>
          <w:rFonts w:hint="eastAsia"/>
          <w:lang w:eastAsia="zh-CN"/>
        </w:rPr>
        <w:t>dest_IP</w:t>
      </w:r>
      <w:proofErr w:type="spellEnd"/>
      <w:r>
        <w:rPr>
          <w:color w:val="000000"/>
          <w:lang w:eastAsia="zh-CN"/>
        </w:rPr>
        <w:t xml:space="preserve"> &gt;</w:t>
      </w:r>
      <w:r>
        <w:rPr>
          <w:rFonts w:hint="eastAsia"/>
          <w:color w:val="000000"/>
          <w:lang w:eastAsia="zh-CN"/>
        </w:rPr>
        <w:t>目的</w:t>
      </w:r>
      <w:proofErr w:type="spellStart"/>
      <w:r>
        <w:rPr>
          <w:rFonts w:hint="eastAsia"/>
          <w:lang w:eastAsia="zh-CN"/>
        </w:rPr>
        <w:t>ip</w:t>
      </w:r>
      <w:proofErr w:type="spellEnd"/>
      <w:r>
        <w:rPr>
          <w:rFonts w:hint="eastAsia"/>
          <w:lang w:eastAsia="zh-CN"/>
        </w:rPr>
        <w:t>地址，长度为</w:t>
      </w:r>
      <w:r>
        <w:rPr>
          <w:rFonts w:hint="eastAsia"/>
          <w:lang w:eastAsia="zh-CN"/>
        </w:rPr>
        <w:t>8</w:t>
      </w:r>
      <w:r>
        <w:rPr>
          <w:rFonts w:hint="eastAsia"/>
          <w:color w:val="000000"/>
          <w:lang w:eastAsia="zh-CN"/>
        </w:rPr>
        <w:t>。</w:t>
      </w:r>
    </w:p>
    <w:p w14:paraId="5482FE7F" w14:textId="77777777" w:rsidR="00436902" w:rsidRDefault="004B6D5B" w:rsidP="004B6D5B">
      <w:pPr>
        <w:rPr>
          <w:color w:val="000000"/>
          <w:lang w:eastAsia="zh-CN"/>
        </w:rPr>
      </w:pPr>
      <w:r>
        <w:rPr>
          <w:rFonts w:hint="eastAsia"/>
          <w:color w:val="000000"/>
          <w:lang w:eastAsia="zh-CN"/>
        </w:rPr>
        <w:t>注：不用上报的参数为空，保留位置。</w:t>
      </w:r>
    </w:p>
    <w:p w14:paraId="406A34F0" w14:textId="77777777" w:rsidR="008F4010" w:rsidRDefault="008F4010" w:rsidP="00491822">
      <w:pPr>
        <w:pStyle w:val="4"/>
        <w:rPr>
          <w:lang w:eastAsia="zh-CN"/>
        </w:rPr>
      </w:pPr>
      <w:r>
        <w:rPr>
          <w:rFonts w:hint="eastAsia"/>
          <w:lang w:eastAsia="zh-CN"/>
        </w:rPr>
        <w:t>2.2.2.</w:t>
      </w:r>
      <w:r w:rsidR="00191334">
        <w:rPr>
          <w:rFonts w:hint="eastAsia"/>
          <w:lang w:eastAsia="zh-CN"/>
        </w:rPr>
        <w:t>4</w:t>
      </w:r>
      <w:r w:rsidR="001C0DF5">
        <w:rPr>
          <w:rFonts w:hint="eastAsia"/>
          <w:lang w:eastAsia="zh-CN"/>
        </w:rPr>
        <w:t xml:space="preserve"> </w:t>
      </w:r>
      <w:r w:rsidR="008A5845">
        <w:rPr>
          <w:rFonts w:hint="eastAsia"/>
          <w:lang w:eastAsia="zh-CN"/>
        </w:rPr>
        <w:t>TOD-CM</w:t>
      </w:r>
      <w:r w:rsidR="008A5845">
        <w:rPr>
          <w:rFonts w:hint="eastAsia"/>
          <w:lang w:eastAsia="zh-CN"/>
        </w:rPr>
        <w:t>盘</w:t>
      </w:r>
    </w:p>
    <w:p w14:paraId="457DBD1E" w14:textId="77777777" w:rsidR="003003CC" w:rsidRDefault="003003CC" w:rsidP="003003CC">
      <w:pPr>
        <w:autoSpaceDE w:val="0"/>
        <w:autoSpaceDN w:val="0"/>
        <w:adjustRightInd w:val="0"/>
        <w:ind w:left="420"/>
        <w:rPr>
          <w:color w:val="000000"/>
          <w:lang w:eastAsia="zh-CN"/>
        </w:rPr>
      </w:pPr>
      <w:r>
        <w:rPr>
          <w:color w:val="000000"/>
          <w:lang w:eastAsia="zh-CN"/>
        </w:rPr>
        <w:t>&lt;response</w:t>
      </w:r>
      <w:r>
        <w:rPr>
          <w:lang w:eastAsia="zh-CN"/>
        </w:rPr>
        <w:t xml:space="preserve"> message</w:t>
      </w:r>
      <w:r>
        <w:rPr>
          <w:color w:val="000000"/>
          <w:lang w:eastAsia="zh-CN"/>
        </w:rPr>
        <w:t>&gt;::= “&lt;aid&gt;,&lt;type&gt;,</w:t>
      </w:r>
      <w:r>
        <w:rPr>
          <w:rFonts w:hint="eastAsia"/>
          <w:color w:val="000000"/>
          <w:lang w:eastAsia="zh-CN"/>
        </w:rPr>
        <w:t>[</w:t>
      </w:r>
      <w:r>
        <w:rPr>
          <w:color w:val="000000"/>
          <w:lang w:eastAsia="zh-CN"/>
        </w:rPr>
        <w:t>&lt;version</w:t>
      </w:r>
      <w:r>
        <w:rPr>
          <w:rFonts w:hint="eastAsia"/>
          <w:color w:val="000000"/>
          <w:lang w:eastAsia="zh-CN"/>
        </w:rPr>
        <w:t>-MCU</w:t>
      </w:r>
      <w:r>
        <w:rPr>
          <w:color w:val="000000"/>
          <w:lang w:eastAsia="zh-CN"/>
        </w:rPr>
        <w:t>&gt;</w:t>
      </w:r>
      <w:r>
        <w:rPr>
          <w:rFonts w:hint="eastAsia"/>
          <w:color w:val="000000"/>
          <w:lang w:eastAsia="zh-CN"/>
        </w:rPr>
        <w:t>]</w:t>
      </w:r>
      <w:r>
        <w:rPr>
          <w:color w:val="000000"/>
          <w:lang w:eastAsia="zh-CN"/>
        </w:rPr>
        <w:t>,</w:t>
      </w:r>
      <w:r>
        <w:rPr>
          <w:rFonts w:hint="eastAsia"/>
          <w:color w:val="000000"/>
          <w:lang w:eastAsia="zh-CN"/>
        </w:rPr>
        <w:t>[</w:t>
      </w:r>
      <w:r>
        <w:rPr>
          <w:color w:val="000000"/>
          <w:lang w:eastAsia="zh-CN"/>
        </w:rPr>
        <w:t>&lt;version</w:t>
      </w:r>
      <w:r>
        <w:rPr>
          <w:rFonts w:hint="eastAsia"/>
          <w:color w:val="000000"/>
          <w:lang w:eastAsia="zh-CN"/>
        </w:rPr>
        <w:t>-</w:t>
      </w:r>
      <w:r>
        <w:rPr>
          <w:rFonts w:hint="eastAsia"/>
          <w:lang w:eastAsia="zh-CN"/>
        </w:rPr>
        <w:t>FPGA</w:t>
      </w:r>
      <w:r>
        <w:rPr>
          <w:color w:val="000000"/>
          <w:lang w:eastAsia="zh-CN"/>
        </w:rPr>
        <w:t>&gt;</w:t>
      </w:r>
      <w:r>
        <w:rPr>
          <w:rFonts w:hint="eastAsia"/>
          <w:color w:val="000000"/>
          <w:lang w:eastAsia="zh-CN"/>
        </w:rPr>
        <w:t>]</w:t>
      </w:r>
      <w:r>
        <w:rPr>
          <w:color w:val="000000"/>
          <w:lang w:eastAsia="zh-CN"/>
        </w:rPr>
        <w:t>,</w:t>
      </w:r>
      <w:r>
        <w:rPr>
          <w:rFonts w:hint="eastAsia"/>
          <w:lang w:eastAsia="zh-CN"/>
        </w:rPr>
        <w:t xml:space="preserve"> [</w:t>
      </w:r>
      <w:r>
        <w:rPr>
          <w:color w:val="000000"/>
          <w:lang w:eastAsia="zh-CN"/>
        </w:rPr>
        <w:t>&lt;version</w:t>
      </w:r>
      <w:r>
        <w:rPr>
          <w:rFonts w:hint="eastAsia"/>
          <w:color w:val="000000"/>
          <w:lang w:eastAsia="zh-CN"/>
        </w:rPr>
        <w:t>-</w:t>
      </w:r>
      <w:r>
        <w:rPr>
          <w:rFonts w:hint="eastAsia"/>
          <w:lang w:eastAsia="zh-CN"/>
        </w:rPr>
        <w:t>CPLD</w:t>
      </w:r>
      <w:r>
        <w:rPr>
          <w:color w:val="000000"/>
          <w:lang w:eastAsia="zh-CN"/>
        </w:rPr>
        <w:t>&gt;</w:t>
      </w:r>
      <w:r>
        <w:rPr>
          <w:rFonts w:hint="eastAsia"/>
          <w:color w:val="000000"/>
          <w:lang w:eastAsia="zh-CN"/>
        </w:rPr>
        <w:t>]</w:t>
      </w:r>
      <w:r>
        <w:rPr>
          <w:color w:val="000000"/>
          <w:lang w:eastAsia="zh-CN"/>
        </w:rPr>
        <w:t>,</w:t>
      </w:r>
      <w:r>
        <w:rPr>
          <w:rFonts w:hint="eastAsia"/>
          <w:lang w:eastAsia="zh-CN"/>
        </w:rPr>
        <w:t>[</w:t>
      </w:r>
      <w:r>
        <w:rPr>
          <w:color w:val="000000"/>
          <w:lang w:eastAsia="zh-CN"/>
        </w:rPr>
        <w:t>&lt;version</w:t>
      </w:r>
      <w:r>
        <w:rPr>
          <w:rFonts w:hint="eastAsia"/>
          <w:color w:val="000000"/>
          <w:lang w:eastAsia="zh-CN"/>
        </w:rPr>
        <w:t>-</w:t>
      </w:r>
      <w:r>
        <w:rPr>
          <w:rFonts w:hint="eastAsia"/>
          <w:lang w:eastAsia="zh-CN"/>
        </w:rPr>
        <w:t>PCB</w:t>
      </w:r>
      <w:r>
        <w:rPr>
          <w:color w:val="000000"/>
          <w:lang w:eastAsia="zh-CN"/>
        </w:rPr>
        <w:t>&gt;</w:t>
      </w:r>
      <w:r>
        <w:rPr>
          <w:rFonts w:hint="eastAsia"/>
          <w:color w:val="000000"/>
          <w:lang w:eastAsia="zh-CN"/>
        </w:rPr>
        <w:t>],&lt;</w:t>
      </w:r>
      <w:r>
        <w:rPr>
          <w:rFonts w:hint="eastAsia"/>
          <w:lang w:eastAsia="zh-CN"/>
        </w:rPr>
        <w:t>enable</w:t>
      </w:r>
      <w:r>
        <w:rPr>
          <w:rFonts w:hint="eastAsia"/>
          <w:color w:val="000000"/>
          <w:lang w:eastAsia="zh-CN"/>
        </w:rPr>
        <w:t>&gt;</w:t>
      </w:r>
      <w:r>
        <w:rPr>
          <w:color w:val="000000"/>
          <w:lang w:eastAsia="zh-CN"/>
        </w:rPr>
        <w:t>”</w:t>
      </w:r>
    </w:p>
    <w:p w14:paraId="03CD1140" w14:textId="77777777" w:rsidR="003003CC" w:rsidRDefault="003003CC" w:rsidP="003003CC">
      <w:pPr>
        <w:autoSpaceDE w:val="0"/>
        <w:autoSpaceDN w:val="0"/>
        <w:adjustRightInd w:val="0"/>
        <w:ind w:left="420"/>
        <w:rPr>
          <w:color w:val="000000"/>
          <w:lang w:eastAsia="zh-CN"/>
        </w:rPr>
      </w:pPr>
      <w:r>
        <w:rPr>
          <w:color w:val="000000"/>
        </w:rPr>
        <w:t>&lt;aid&gt;::=</w:t>
      </w:r>
      <w:r w:rsidR="00661E0A">
        <w:rPr>
          <w:rFonts w:hint="eastAsia"/>
          <w:color w:val="000000"/>
          <w:lang w:eastAsia="zh-CN"/>
        </w:rPr>
        <w:t>d</w:t>
      </w:r>
      <w:r>
        <w:rPr>
          <w:rFonts w:hint="eastAsia"/>
          <w:color w:val="000000"/>
          <w:lang w:eastAsia="zh-CN"/>
        </w:rPr>
        <w:t>-</w:t>
      </w:r>
      <w:r w:rsidR="00661E0A">
        <w:rPr>
          <w:rFonts w:hint="eastAsia"/>
          <w:color w:val="000000"/>
          <w:lang w:eastAsia="zh-CN"/>
        </w:rPr>
        <w:t>p</w:t>
      </w:r>
    </w:p>
    <w:p w14:paraId="6D1B868F" w14:textId="77777777" w:rsidR="003003CC" w:rsidRDefault="003003CC" w:rsidP="003003CC">
      <w:pPr>
        <w:autoSpaceDE w:val="0"/>
        <w:autoSpaceDN w:val="0"/>
        <w:adjustRightInd w:val="0"/>
        <w:ind w:left="420"/>
        <w:rPr>
          <w:color w:val="000000"/>
          <w:lang w:eastAsia="zh-CN"/>
        </w:rPr>
      </w:pPr>
      <w:r>
        <w:rPr>
          <w:color w:val="000000"/>
        </w:rPr>
        <w:t>&lt;type&gt;</w:t>
      </w:r>
      <w:r>
        <w:rPr>
          <w:rFonts w:hint="eastAsia"/>
          <w:color w:val="000000"/>
        </w:rPr>
        <w:t>::=</w:t>
      </w:r>
      <w:r w:rsidR="00384AF9">
        <w:rPr>
          <w:rFonts w:hint="eastAsia"/>
          <w:color w:val="000000"/>
          <w:lang w:eastAsia="zh-CN"/>
        </w:rPr>
        <w:t>K</w:t>
      </w:r>
    </w:p>
    <w:p w14:paraId="540612A2" w14:textId="77777777" w:rsidR="003003CC" w:rsidRDefault="003003CC" w:rsidP="003003CC">
      <w:pPr>
        <w:autoSpaceDE w:val="0"/>
        <w:autoSpaceDN w:val="0"/>
        <w:adjustRightInd w:val="0"/>
        <w:ind w:firstLine="420"/>
      </w:pPr>
      <w:r>
        <w:rPr>
          <w:color w:val="000000"/>
        </w:rPr>
        <w:t>&lt;version</w:t>
      </w:r>
      <w:r>
        <w:rPr>
          <w:rFonts w:hint="eastAsia"/>
          <w:color w:val="000000"/>
        </w:rPr>
        <w:t>-MCU</w:t>
      </w:r>
      <w:r>
        <w:rPr>
          <w:color w:val="000000"/>
        </w:rPr>
        <w:t>&gt;</w:t>
      </w:r>
      <w:r>
        <w:rPr>
          <w:rFonts w:hint="eastAsia"/>
        </w:rPr>
        <w:t>::=VXX.XX</w:t>
      </w:r>
      <w:r>
        <w:rPr>
          <w:rFonts w:hint="eastAsia"/>
        </w:rPr>
        <w:t>，</w:t>
      </w:r>
      <w:r>
        <w:rPr>
          <w:rFonts w:hint="eastAsia"/>
        </w:rPr>
        <w:t>MCU</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0805C645" w14:textId="77777777" w:rsidR="003003CC" w:rsidRDefault="003003CC" w:rsidP="003003CC">
      <w:pPr>
        <w:autoSpaceDE w:val="0"/>
        <w:autoSpaceDN w:val="0"/>
        <w:adjustRightInd w:val="0"/>
        <w:ind w:firstLine="420"/>
      </w:pPr>
      <w:r>
        <w:rPr>
          <w:color w:val="000000"/>
        </w:rPr>
        <w:t>&lt;version</w:t>
      </w:r>
      <w:r>
        <w:rPr>
          <w:rFonts w:hint="eastAsia"/>
          <w:color w:val="000000"/>
        </w:rPr>
        <w:t>-</w:t>
      </w:r>
      <w:r>
        <w:rPr>
          <w:rFonts w:hint="eastAsia"/>
        </w:rPr>
        <w:t>FPGA</w:t>
      </w:r>
      <w:r>
        <w:rPr>
          <w:color w:val="000000"/>
        </w:rPr>
        <w:t>&gt;</w:t>
      </w:r>
      <w:r>
        <w:rPr>
          <w:rFonts w:hint="eastAsia"/>
        </w:rPr>
        <w:t>::=VXX.XX</w:t>
      </w:r>
      <w:r>
        <w:rPr>
          <w:rFonts w:hint="eastAsia"/>
        </w:rPr>
        <w:t>，</w:t>
      </w:r>
      <w:r>
        <w:rPr>
          <w:rFonts w:hint="eastAsia"/>
        </w:rPr>
        <w:t>FPGA</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6093EA61" w14:textId="77777777" w:rsidR="003003CC" w:rsidRDefault="003003CC" w:rsidP="003003CC">
      <w:pPr>
        <w:autoSpaceDE w:val="0"/>
        <w:autoSpaceDN w:val="0"/>
        <w:adjustRightInd w:val="0"/>
        <w:ind w:firstLine="420"/>
      </w:pPr>
      <w:r>
        <w:rPr>
          <w:color w:val="000000"/>
        </w:rPr>
        <w:t>&lt;version</w:t>
      </w:r>
      <w:r>
        <w:rPr>
          <w:rFonts w:hint="eastAsia"/>
          <w:color w:val="000000"/>
        </w:rPr>
        <w:t>-</w:t>
      </w:r>
      <w:r>
        <w:rPr>
          <w:rFonts w:hint="eastAsia"/>
        </w:rPr>
        <w:t>CPLD</w:t>
      </w:r>
      <w:r>
        <w:rPr>
          <w:color w:val="000000"/>
        </w:rPr>
        <w:t>&gt;</w:t>
      </w:r>
      <w:r>
        <w:rPr>
          <w:rFonts w:hint="eastAsia"/>
        </w:rPr>
        <w:t>::=VXX.XX</w:t>
      </w:r>
      <w:r>
        <w:rPr>
          <w:rFonts w:hint="eastAsia"/>
        </w:rPr>
        <w:t>，</w:t>
      </w:r>
      <w:r>
        <w:rPr>
          <w:rFonts w:hint="eastAsia"/>
        </w:rPr>
        <w:t>CPLD</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2593769D" w14:textId="77777777" w:rsidR="003003CC" w:rsidRDefault="003003CC" w:rsidP="003003CC">
      <w:pPr>
        <w:autoSpaceDE w:val="0"/>
        <w:autoSpaceDN w:val="0"/>
        <w:adjustRightInd w:val="0"/>
        <w:ind w:firstLine="420"/>
        <w:rPr>
          <w:color w:val="000000"/>
          <w:lang w:eastAsia="zh-CN"/>
        </w:rPr>
      </w:pPr>
      <w:r>
        <w:rPr>
          <w:color w:val="000000"/>
        </w:rPr>
        <w:t>&lt;version</w:t>
      </w:r>
      <w:r>
        <w:rPr>
          <w:rFonts w:hint="eastAsia"/>
          <w:color w:val="000000"/>
        </w:rPr>
        <w:t>-</w:t>
      </w:r>
      <w:r>
        <w:rPr>
          <w:rFonts w:hint="eastAsia"/>
        </w:rPr>
        <w:t>PCB</w:t>
      </w:r>
      <w:r>
        <w:rPr>
          <w:color w:val="000000"/>
        </w:rPr>
        <w:t>&gt;</w:t>
      </w:r>
      <w:r>
        <w:rPr>
          <w:rFonts w:hint="eastAsia"/>
        </w:rPr>
        <w:t>::=VXX.XX</w:t>
      </w:r>
      <w:r>
        <w:rPr>
          <w:rFonts w:hint="eastAsia"/>
        </w:rPr>
        <w:t>，</w:t>
      </w:r>
      <w:r>
        <w:rPr>
          <w:rFonts w:hint="eastAsia"/>
        </w:rPr>
        <w:t>PCB</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w:t>
      </w:r>
      <w:r>
        <w:rPr>
          <w:rFonts w:hint="eastAsia"/>
          <w:lang w:eastAsia="zh-CN"/>
        </w:rPr>
        <w:t>没有为空。</w:t>
      </w:r>
    </w:p>
    <w:p w14:paraId="253A23AD" w14:textId="77777777" w:rsidR="008A5845" w:rsidRDefault="003003CC" w:rsidP="003003CC">
      <w:pPr>
        <w:rPr>
          <w:color w:val="000000"/>
          <w:lang w:eastAsia="zh-CN"/>
        </w:rPr>
      </w:pPr>
      <w:r>
        <w:rPr>
          <w:rFonts w:hint="eastAsia"/>
          <w:lang w:eastAsia="zh-CN"/>
        </w:rPr>
        <w:tab/>
      </w:r>
      <w:r>
        <w:rPr>
          <w:rFonts w:hint="eastAsia"/>
          <w:color w:val="000000"/>
          <w:lang w:eastAsia="zh-CN"/>
        </w:rPr>
        <w:t>&lt;enable&gt;::=</w:t>
      </w:r>
      <w:proofErr w:type="spellStart"/>
      <w:r>
        <w:rPr>
          <w:rFonts w:hint="eastAsia"/>
          <w:color w:val="000000"/>
          <w:lang w:eastAsia="zh-CN"/>
        </w:rPr>
        <w:t>xxxx</w:t>
      </w:r>
      <w:proofErr w:type="spellEnd"/>
      <w:r>
        <w:rPr>
          <w:rFonts w:hint="eastAsia"/>
          <w:color w:val="000000"/>
          <w:lang w:eastAsia="zh-CN"/>
        </w:rPr>
        <w:t xml:space="preserve">     x</w:t>
      </w:r>
      <w:r>
        <w:rPr>
          <w:rFonts w:hint="eastAsia"/>
          <w:color w:val="000000"/>
          <w:lang w:eastAsia="zh-CN"/>
        </w:rPr>
        <w:t>为</w:t>
      </w:r>
      <w:r>
        <w:rPr>
          <w:rFonts w:hint="eastAsia"/>
          <w:color w:val="000000"/>
          <w:lang w:eastAsia="zh-CN"/>
        </w:rPr>
        <w:t>0|1  0</w:t>
      </w:r>
      <w:r>
        <w:rPr>
          <w:rFonts w:hint="eastAsia"/>
          <w:color w:val="000000"/>
          <w:lang w:eastAsia="zh-CN"/>
        </w:rPr>
        <w:t>表示端口使能。</w:t>
      </w:r>
    </w:p>
    <w:p w14:paraId="427777FE" w14:textId="77777777" w:rsidR="004E02F1" w:rsidRDefault="004E02F1" w:rsidP="004E02F1">
      <w:pPr>
        <w:pStyle w:val="4"/>
        <w:rPr>
          <w:lang w:eastAsia="zh-CN"/>
        </w:rPr>
      </w:pPr>
      <w:r>
        <w:rPr>
          <w:rFonts w:hint="eastAsia"/>
          <w:lang w:eastAsia="zh-CN"/>
        </w:rPr>
        <w:t>2.2.2.</w:t>
      </w:r>
      <w:r w:rsidR="00ED4AE7">
        <w:rPr>
          <w:rFonts w:hint="eastAsia"/>
          <w:lang w:eastAsia="zh-CN"/>
        </w:rPr>
        <w:t>5</w:t>
      </w:r>
      <w:r w:rsidR="001C0DF5">
        <w:rPr>
          <w:rFonts w:hint="eastAsia"/>
          <w:lang w:eastAsia="zh-CN"/>
        </w:rPr>
        <w:t xml:space="preserve"> </w:t>
      </w:r>
      <w:r w:rsidR="004D6DC4">
        <w:rPr>
          <w:rFonts w:hint="eastAsia"/>
          <w:lang w:eastAsia="zh-CN"/>
        </w:rPr>
        <w:t>B</w:t>
      </w:r>
      <w:r w:rsidR="00191334">
        <w:rPr>
          <w:rFonts w:hint="eastAsia"/>
          <w:lang w:eastAsia="zh-CN"/>
        </w:rPr>
        <w:t>-AC</w:t>
      </w:r>
      <w:r>
        <w:rPr>
          <w:rFonts w:hint="eastAsia"/>
          <w:lang w:eastAsia="zh-CN"/>
        </w:rPr>
        <w:t>盘</w:t>
      </w:r>
    </w:p>
    <w:p w14:paraId="7C43246F" w14:textId="77777777" w:rsidR="004E02F1" w:rsidRDefault="004E02F1" w:rsidP="004E02F1">
      <w:pPr>
        <w:autoSpaceDE w:val="0"/>
        <w:autoSpaceDN w:val="0"/>
        <w:adjustRightInd w:val="0"/>
        <w:ind w:left="420"/>
        <w:rPr>
          <w:color w:val="000000"/>
          <w:lang w:eastAsia="zh-CN"/>
        </w:rPr>
      </w:pPr>
      <w:r>
        <w:rPr>
          <w:color w:val="000000"/>
          <w:lang w:eastAsia="zh-CN"/>
        </w:rPr>
        <w:t>&lt;response</w:t>
      </w:r>
      <w:r>
        <w:rPr>
          <w:lang w:eastAsia="zh-CN"/>
        </w:rPr>
        <w:t xml:space="preserve"> message</w:t>
      </w:r>
      <w:r>
        <w:rPr>
          <w:color w:val="000000"/>
          <w:lang w:eastAsia="zh-CN"/>
        </w:rPr>
        <w:t>&gt;::= “&lt;aid&gt;,&lt;type&gt;,</w:t>
      </w:r>
      <w:r>
        <w:rPr>
          <w:rFonts w:hint="eastAsia"/>
          <w:color w:val="000000"/>
          <w:lang w:eastAsia="zh-CN"/>
        </w:rPr>
        <w:t>[</w:t>
      </w:r>
      <w:r>
        <w:rPr>
          <w:color w:val="000000"/>
          <w:lang w:eastAsia="zh-CN"/>
        </w:rPr>
        <w:t>&lt;version</w:t>
      </w:r>
      <w:r>
        <w:rPr>
          <w:rFonts w:hint="eastAsia"/>
          <w:color w:val="000000"/>
          <w:lang w:eastAsia="zh-CN"/>
        </w:rPr>
        <w:t>-MCU</w:t>
      </w:r>
      <w:r>
        <w:rPr>
          <w:color w:val="000000"/>
          <w:lang w:eastAsia="zh-CN"/>
        </w:rPr>
        <w:t>&gt;</w:t>
      </w:r>
      <w:r>
        <w:rPr>
          <w:rFonts w:hint="eastAsia"/>
          <w:color w:val="000000"/>
          <w:lang w:eastAsia="zh-CN"/>
        </w:rPr>
        <w:t>]</w:t>
      </w:r>
      <w:r>
        <w:rPr>
          <w:color w:val="000000"/>
          <w:lang w:eastAsia="zh-CN"/>
        </w:rPr>
        <w:t>,</w:t>
      </w:r>
      <w:r>
        <w:rPr>
          <w:rFonts w:hint="eastAsia"/>
          <w:color w:val="000000"/>
          <w:lang w:eastAsia="zh-CN"/>
        </w:rPr>
        <w:t>[</w:t>
      </w:r>
      <w:r>
        <w:rPr>
          <w:color w:val="000000"/>
          <w:lang w:eastAsia="zh-CN"/>
        </w:rPr>
        <w:t>&lt;version</w:t>
      </w:r>
      <w:r>
        <w:rPr>
          <w:rFonts w:hint="eastAsia"/>
          <w:color w:val="000000"/>
          <w:lang w:eastAsia="zh-CN"/>
        </w:rPr>
        <w:t>-</w:t>
      </w:r>
      <w:r>
        <w:rPr>
          <w:rFonts w:hint="eastAsia"/>
          <w:lang w:eastAsia="zh-CN"/>
        </w:rPr>
        <w:t>FPGA</w:t>
      </w:r>
      <w:r>
        <w:rPr>
          <w:color w:val="000000"/>
          <w:lang w:eastAsia="zh-CN"/>
        </w:rPr>
        <w:t>&gt;</w:t>
      </w:r>
      <w:r>
        <w:rPr>
          <w:rFonts w:hint="eastAsia"/>
          <w:color w:val="000000"/>
          <w:lang w:eastAsia="zh-CN"/>
        </w:rPr>
        <w:t>]</w:t>
      </w:r>
      <w:r>
        <w:rPr>
          <w:color w:val="000000"/>
          <w:lang w:eastAsia="zh-CN"/>
        </w:rPr>
        <w:t>,</w:t>
      </w:r>
      <w:r>
        <w:rPr>
          <w:rFonts w:hint="eastAsia"/>
          <w:lang w:eastAsia="zh-CN"/>
        </w:rPr>
        <w:t xml:space="preserve"> [</w:t>
      </w:r>
      <w:r>
        <w:rPr>
          <w:color w:val="000000"/>
          <w:lang w:eastAsia="zh-CN"/>
        </w:rPr>
        <w:t>&lt;version</w:t>
      </w:r>
      <w:r>
        <w:rPr>
          <w:rFonts w:hint="eastAsia"/>
          <w:color w:val="000000"/>
          <w:lang w:eastAsia="zh-CN"/>
        </w:rPr>
        <w:t>-</w:t>
      </w:r>
      <w:r>
        <w:rPr>
          <w:rFonts w:hint="eastAsia"/>
          <w:lang w:eastAsia="zh-CN"/>
        </w:rPr>
        <w:t>CPLD</w:t>
      </w:r>
      <w:r>
        <w:rPr>
          <w:color w:val="000000"/>
          <w:lang w:eastAsia="zh-CN"/>
        </w:rPr>
        <w:t>&gt;</w:t>
      </w:r>
      <w:r>
        <w:rPr>
          <w:rFonts w:hint="eastAsia"/>
          <w:color w:val="000000"/>
          <w:lang w:eastAsia="zh-CN"/>
        </w:rPr>
        <w:t>]</w:t>
      </w:r>
      <w:r>
        <w:rPr>
          <w:color w:val="000000"/>
          <w:lang w:eastAsia="zh-CN"/>
        </w:rPr>
        <w:t>,</w:t>
      </w:r>
      <w:r>
        <w:rPr>
          <w:rFonts w:hint="eastAsia"/>
          <w:lang w:eastAsia="zh-CN"/>
        </w:rPr>
        <w:t>[</w:t>
      </w:r>
      <w:r>
        <w:rPr>
          <w:color w:val="000000"/>
          <w:lang w:eastAsia="zh-CN"/>
        </w:rPr>
        <w:t>&lt;version</w:t>
      </w:r>
      <w:r>
        <w:rPr>
          <w:rFonts w:hint="eastAsia"/>
          <w:color w:val="000000"/>
          <w:lang w:eastAsia="zh-CN"/>
        </w:rPr>
        <w:t>-</w:t>
      </w:r>
      <w:r>
        <w:rPr>
          <w:rFonts w:hint="eastAsia"/>
          <w:lang w:eastAsia="zh-CN"/>
        </w:rPr>
        <w:t>PCB</w:t>
      </w:r>
      <w:r>
        <w:rPr>
          <w:color w:val="000000"/>
          <w:lang w:eastAsia="zh-CN"/>
        </w:rPr>
        <w:t>&gt;</w:t>
      </w:r>
      <w:r>
        <w:rPr>
          <w:rFonts w:hint="eastAsia"/>
          <w:color w:val="000000"/>
          <w:lang w:eastAsia="zh-CN"/>
        </w:rPr>
        <w:t>],&lt;</w:t>
      </w:r>
      <w:r>
        <w:rPr>
          <w:rFonts w:hint="eastAsia"/>
          <w:lang w:eastAsia="zh-CN"/>
        </w:rPr>
        <w:t>enable</w:t>
      </w:r>
      <w:r>
        <w:rPr>
          <w:rFonts w:hint="eastAsia"/>
          <w:color w:val="000000"/>
          <w:lang w:eastAsia="zh-CN"/>
        </w:rPr>
        <w:t>&gt;</w:t>
      </w:r>
      <w:r w:rsidR="00EB7DE3">
        <w:rPr>
          <w:rFonts w:hint="eastAsia"/>
          <w:color w:val="000000"/>
          <w:lang w:eastAsia="zh-CN"/>
        </w:rPr>
        <w:t>,&lt;rate&gt;,&lt;max&gt;</w:t>
      </w:r>
      <w:r>
        <w:rPr>
          <w:color w:val="000000"/>
          <w:lang w:eastAsia="zh-CN"/>
        </w:rPr>
        <w:t>”</w:t>
      </w:r>
    </w:p>
    <w:p w14:paraId="36D9BC5F" w14:textId="77777777" w:rsidR="004E02F1" w:rsidRDefault="004E02F1" w:rsidP="004E02F1">
      <w:pPr>
        <w:autoSpaceDE w:val="0"/>
        <w:autoSpaceDN w:val="0"/>
        <w:adjustRightInd w:val="0"/>
        <w:ind w:left="420"/>
        <w:rPr>
          <w:color w:val="000000"/>
          <w:lang w:eastAsia="zh-CN"/>
        </w:rPr>
      </w:pPr>
      <w:r>
        <w:rPr>
          <w:color w:val="000000"/>
        </w:rPr>
        <w:t>&lt;aid&gt;::=</w:t>
      </w:r>
      <w:r w:rsidR="00661E0A">
        <w:rPr>
          <w:rFonts w:hint="eastAsia"/>
          <w:color w:val="000000"/>
          <w:lang w:eastAsia="zh-CN"/>
        </w:rPr>
        <w:t>d</w:t>
      </w:r>
      <w:r>
        <w:rPr>
          <w:rFonts w:hint="eastAsia"/>
          <w:color w:val="000000"/>
          <w:lang w:eastAsia="zh-CN"/>
        </w:rPr>
        <w:t>-</w:t>
      </w:r>
      <w:r w:rsidR="00661E0A">
        <w:rPr>
          <w:rFonts w:hint="eastAsia"/>
          <w:color w:val="000000"/>
          <w:lang w:eastAsia="zh-CN"/>
        </w:rPr>
        <w:t>p</w:t>
      </w:r>
    </w:p>
    <w:p w14:paraId="5A1C60B3" w14:textId="77777777" w:rsidR="004E02F1" w:rsidRDefault="004E02F1" w:rsidP="004E02F1">
      <w:pPr>
        <w:autoSpaceDE w:val="0"/>
        <w:autoSpaceDN w:val="0"/>
        <w:adjustRightInd w:val="0"/>
        <w:ind w:left="420"/>
        <w:rPr>
          <w:color w:val="000000"/>
          <w:lang w:eastAsia="zh-CN"/>
        </w:rPr>
      </w:pPr>
      <w:r>
        <w:rPr>
          <w:color w:val="000000"/>
        </w:rPr>
        <w:t>&lt;type&gt;</w:t>
      </w:r>
      <w:r>
        <w:rPr>
          <w:rFonts w:hint="eastAsia"/>
          <w:color w:val="000000"/>
        </w:rPr>
        <w:t>::=</w:t>
      </w:r>
      <w:r w:rsidR="00F8206C">
        <w:rPr>
          <w:rFonts w:hint="eastAsia"/>
          <w:color w:val="000000"/>
          <w:lang w:eastAsia="zh-CN"/>
        </w:rPr>
        <w:t>M</w:t>
      </w:r>
    </w:p>
    <w:p w14:paraId="0DB6AB37" w14:textId="77777777" w:rsidR="004E02F1" w:rsidRDefault="004E02F1" w:rsidP="004E02F1">
      <w:pPr>
        <w:autoSpaceDE w:val="0"/>
        <w:autoSpaceDN w:val="0"/>
        <w:adjustRightInd w:val="0"/>
        <w:ind w:firstLine="420"/>
      </w:pPr>
      <w:r>
        <w:rPr>
          <w:color w:val="000000"/>
        </w:rPr>
        <w:t>&lt;version</w:t>
      </w:r>
      <w:r>
        <w:rPr>
          <w:rFonts w:hint="eastAsia"/>
          <w:color w:val="000000"/>
        </w:rPr>
        <w:t>-MCU</w:t>
      </w:r>
      <w:r>
        <w:rPr>
          <w:color w:val="000000"/>
        </w:rPr>
        <w:t>&gt;</w:t>
      </w:r>
      <w:r>
        <w:rPr>
          <w:rFonts w:hint="eastAsia"/>
        </w:rPr>
        <w:t>::=VXX.XX</w:t>
      </w:r>
      <w:r>
        <w:rPr>
          <w:rFonts w:hint="eastAsia"/>
        </w:rPr>
        <w:t>，</w:t>
      </w:r>
      <w:r>
        <w:rPr>
          <w:rFonts w:hint="eastAsia"/>
        </w:rPr>
        <w:t>MCU</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33D31DF2" w14:textId="77777777" w:rsidR="004E02F1" w:rsidRDefault="004E02F1" w:rsidP="004E02F1">
      <w:pPr>
        <w:autoSpaceDE w:val="0"/>
        <w:autoSpaceDN w:val="0"/>
        <w:adjustRightInd w:val="0"/>
        <w:ind w:firstLine="420"/>
      </w:pPr>
      <w:r>
        <w:rPr>
          <w:color w:val="000000"/>
        </w:rPr>
        <w:t>&lt;version</w:t>
      </w:r>
      <w:r>
        <w:rPr>
          <w:rFonts w:hint="eastAsia"/>
          <w:color w:val="000000"/>
        </w:rPr>
        <w:t>-</w:t>
      </w:r>
      <w:r>
        <w:rPr>
          <w:rFonts w:hint="eastAsia"/>
        </w:rPr>
        <w:t>FPGA</w:t>
      </w:r>
      <w:r>
        <w:rPr>
          <w:color w:val="000000"/>
        </w:rPr>
        <w:t>&gt;</w:t>
      </w:r>
      <w:r>
        <w:rPr>
          <w:rFonts w:hint="eastAsia"/>
        </w:rPr>
        <w:t>::=VXX.XX</w:t>
      </w:r>
      <w:r>
        <w:rPr>
          <w:rFonts w:hint="eastAsia"/>
        </w:rPr>
        <w:t>，</w:t>
      </w:r>
      <w:r>
        <w:rPr>
          <w:rFonts w:hint="eastAsia"/>
        </w:rPr>
        <w:t>FPGA</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453092E6" w14:textId="77777777" w:rsidR="004E02F1" w:rsidRDefault="004E02F1" w:rsidP="004E02F1">
      <w:pPr>
        <w:autoSpaceDE w:val="0"/>
        <w:autoSpaceDN w:val="0"/>
        <w:adjustRightInd w:val="0"/>
        <w:ind w:firstLine="420"/>
      </w:pPr>
      <w:r>
        <w:rPr>
          <w:color w:val="000000"/>
        </w:rPr>
        <w:t>&lt;version</w:t>
      </w:r>
      <w:r>
        <w:rPr>
          <w:rFonts w:hint="eastAsia"/>
          <w:color w:val="000000"/>
        </w:rPr>
        <w:t>-</w:t>
      </w:r>
      <w:r>
        <w:rPr>
          <w:rFonts w:hint="eastAsia"/>
        </w:rPr>
        <w:t>CPLD</w:t>
      </w:r>
      <w:r>
        <w:rPr>
          <w:color w:val="000000"/>
        </w:rPr>
        <w:t>&gt;</w:t>
      </w:r>
      <w:r>
        <w:rPr>
          <w:rFonts w:hint="eastAsia"/>
        </w:rPr>
        <w:t>::=VXX.XX</w:t>
      </w:r>
      <w:r>
        <w:rPr>
          <w:rFonts w:hint="eastAsia"/>
        </w:rPr>
        <w:t>，</w:t>
      </w:r>
      <w:r>
        <w:rPr>
          <w:rFonts w:hint="eastAsia"/>
        </w:rPr>
        <w:t>CPLD</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73804E0E" w14:textId="77777777" w:rsidR="004E02F1" w:rsidRDefault="004E02F1" w:rsidP="004E02F1">
      <w:pPr>
        <w:autoSpaceDE w:val="0"/>
        <w:autoSpaceDN w:val="0"/>
        <w:adjustRightInd w:val="0"/>
        <w:ind w:firstLine="420"/>
        <w:rPr>
          <w:color w:val="000000"/>
          <w:lang w:eastAsia="zh-CN"/>
        </w:rPr>
      </w:pPr>
      <w:r>
        <w:rPr>
          <w:color w:val="000000"/>
        </w:rPr>
        <w:lastRenderedPageBreak/>
        <w:t>&lt;version</w:t>
      </w:r>
      <w:r>
        <w:rPr>
          <w:rFonts w:hint="eastAsia"/>
          <w:color w:val="000000"/>
        </w:rPr>
        <w:t>-</w:t>
      </w:r>
      <w:r>
        <w:rPr>
          <w:rFonts w:hint="eastAsia"/>
        </w:rPr>
        <w:t>PCB</w:t>
      </w:r>
      <w:r>
        <w:rPr>
          <w:color w:val="000000"/>
        </w:rPr>
        <w:t>&gt;</w:t>
      </w:r>
      <w:r>
        <w:rPr>
          <w:rFonts w:hint="eastAsia"/>
        </w:rPr>
        <w:t>::=VXX.XX</w:t>
      </w:r>
      <w:r>
        <w:rPr>
          <w:rFonts w:hint="eastAsia"/>
        </w:rPr>
        <w:t>，</w:t>
      </w:r>
      <w:r>
        <w:rPr>
          <w:rFonts w:hint="eastAsia"/>
        </w:rPr>
        <w:t>PCB</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w:t>
      </w:r>
      <w:r>
        <w:rPr>
          <w:rFonts w:hint="eastAsia"/>
          <w:lang w:eastAsia="zh-CN"/>
        </w:rPr>
        <w:t>没有为空。</w:t>
      </w:r>
    </w:p>
    <w:p w14:paraId="1C3F5A63" w14:textId="77777777" w:rsidR="005F674F" w:rsidRDefault="004E02F1" w:rsidP="004E02F1">
      <w:pPr>
        <w:rPr>
          <w:color w:val="000000"/>
          <w:lang w:eastAsia="zh-CN"/>
        </w:rPr>
      </w:pPr>
      <w:r>
        <w:rPr>
          <w:rFonts w:hint="eastAsia"/>
          <w:lang w:eastAsia="zh-CN"/>
        </w:rPr>
        <w:tab/>
      </w:r>
      <w:r>
        <w:rPr>
          <w:rFonts w:hint="eastAsia"/>
          <w:color w:val="000000"/>
          <w:lang w:eastAsia="zh-CN"/>
        </w:rPr>
        <w:t>&lt;enable&gt;::=</w:t>
      </w:r>
      <w:proofErr w:type="spellStart"/>
      <w:r>
        <w:rPr>
          <w:rFonts w:hint="eastAsia"/>
          <w:color w:val="000000"/>
          <w:lang w:eastAsia="zh-CN"/>
        </w:rPr>
        <w:t>xxxx</w:t>
      </w:r>
      <w:proofErr w:type="spellEnd"/>
      <w:r>
        <w:rPr>
          <w:rFonts w:hint="eastAsia"/>
          <w:color w:val="000000"/>
          <w:lang w:eastAsia="zh-CN"/>
        </w:rPr>
        <w:t xml:space="preserve">     x</w:t>
      </w:r>
      <w:r>
        <w:rPr>
          <w:rFonts w:hint="eastAsia"/>
          <w:color w:val="000000"/>
          <w:lang w:eastAsia="zh-CN"/>
        </w:rPr>
        <w:t>为</w:t>
      </w:r>
      <w:r>
        <w:rPr>
          <w:rFonts w:hint="eastAsia"/>
          <w:color w:val="000000"/>
          <w:lang w:eastAsia="zh-CN"/>
        </w:rPr>
        <w:t>0|1  0</w:t>
      </w:r>
      <w:r>
        <w:rPr>
          <w:rFonts w:hint="eastAsia"/>
          <w:color w:val="000000"/>
          <w:lang w:eastAsia="zh-CN"/>
        </w:rPr>
        <w:t>表示端口使能。</w:t>
      </w:r>
    </w:p>
    <w:p w14:paraId="457B3FA3" w14:textId="77777777" w:rsidR="00B53AF9" w:rsidRDefault="001D3CF7" w:rsidP="00B53AF9">
      <w:pPr>
        <w:ind w:left="105" w:firstLine="315"/>
        <w:rPr>
          <w:color w:val="000000"/>
          <w:lang w:eastAsia="zh-CN"/>
        </w:rPr>
      </w:pPr>
      <w:r>
        <w:rPr>
          <w:rFonts w:hint="eastAsia"/>
          <w:color w:val="000000"/>
          <w:lang w:eastAsia="zh-CN"/>
        </w:rPr>
        <w:t>&lt;rate&gt;::=</w:t>
      </w:r>
      <w:proofErr w:type="spellStart"/>
      <w:r>
        <w:rPr>
          <w:rFonts w:hint="eastAsia"/>
          <w:color w:val="000000"/>
          <w:lang w:eastAsia="zh-CN"/>
        </w:rPr>
        <w:t>xxxx</w:t>
      </w:r>
      <w:proofErr w:type="spellEnd"/>
      <w:r>
        <w:rPr>
          <w:rFonts w:hint="eastAsia"/>
          <w:color w:val="000000"/>
          <w:lang w:eastAsia="zh-CN"/>
        </w:rPr>
        <w:t xml:space="preserve"> </w:t>
      </w:r>
      <w:r w:rsidR="00B53AF9">
        <w:rPr>
          <w:rFonts w:hint="eastAsia"/>
          <w:color w:val="000000"/>
          <w:lang w:eastAsia="zh-CN"/>
        </w:rPr>
        <w:t xml:space="preserve"> x=</w:t>
      </w:r>
      <w:proofErr w:type="spellStart"/>
      <w:r w:rsidR="00B53AF9">
        <w:rPr>
          <w:rFonts w:hint="eastAsia"/>
          <w:color w:val="000000"/>
          <w:lang w:eastAsia="zh-CN"/>
        </w:rPr>
        <w:t>a~i</w:t>
      </w:r>
      <w:proofErr w:type="spellEnd"/>
      <w:r w:rsidR="00B53AF9">
        <w:rPr>
          <w:rFonts w:hint="eastAsia"/>
          <w:color w:val="000000"/>
          <w:lang w:eastAsia="zh-CN"/>
        </w:rPr>
        <w:t xml:space="preserve">  4</w:t>
      </w:r>
      <w:r w:rsidR="00B53AF9">
        <w:rPr>
          <w:rFonts w:hint="eastAsia"/>
          <w:color w:val="000000"/>
          <w:lang w:eastAsia="zh-CN"/>
        </w:rPr>
        <w:t>组输出信号</w:t>
      </w:r>
      <w:r w:rsidR="00B53AF9" w:rsidRPr="00DC628E">
        <w:rPr>
          <w:rFonts w:hint="eastAsia"/>
          <w:color w:val="000000"/>
          <w:lang w:eastAsia="zh-CN"/>
        </w:rPr>
        <w:t>幅度比</w:t>
      </w:r>
      <w:r w:rsidR="00B53AF9" w:rsidRPr="002723CD">
        <w:rPr>
          <w:rFonts w:hint="eastAsia"/>
          <w:color w:val="000000"/>
          <w:lang w:eastAsia="zh-CN"/>
        </w:rPr>
        <w:t>,4</w:t>
      </w:r>
      <w:r w:rsidR="00B53AF9" w:rsidRPr="002723CD">
        <w:rPr>
          <w:rFonts w:hint="eastAsia"/>
          <w:color w:val="000000"/>
          <w:lang w:eastAsia="zh-CN"/>
        </w:rPr>
        <w:t>个字节</w:t>
      </w:r>
      <w:r w:rsidR="00B53AF9">
        <w:rPr>
          <w:rFonts w:hint="eastAsia"/>
          <w:color w:val="000000"/>
          <w:lang w:eastAsia="zh-CN"/>
        </w:rPr>
        <w:t>。</w:t>
      </w:r>
    </w:p>
    <w:p w14:paraId="2445287B" w14:textId="77777777" w:rsidR="00B53AF9" w:rsidRDefault="00B53AF9" w:rsidP="00B53AF9">
      <w:pPr>
        <w:ind w:left="105" w:firstLine="1257"/>
        <w:rPr>
          <w:lang w:eastAsia="zh-CN"/>
        </w:rPr>
      </w:pPr>
      <w:r>
        <w:rPr>
          <w:rFonts w:hint="eastAsia"/>
          <w:color w:val="000000"/>
          <w:lang w:eastAsia="zh-CN"/>
        </w:rPr>
        <w:t>a</w:t>
      </w:r>
      <w:r>
        <w:rPr>
          <w:rFonts w:hint="eastAsia"/>
          <w:color w:val="000000"/>
          <w:lang w:eastAsia="zh-CN"/>
        </w:rPr>
        <w:t>为</w:t>
      </w:r>
      <w:r>
        <w:rPr>
          <w:rFonts w:hint="eastAsia"/>
          <w:lang w:eastAsia="zh-CN"/>
        </w:rPr>
        <w:t>2:1</w:t>
      </w:r>
    </w:p>
    <w:p w14:paraId="0C2ECF7A" w14:textId="77777777" w:rsidR="00B53AF9" w:rsidRDefault="00B53AF9" w:rsidP="00B53AF9">
      <w:pPr>
        <w:ind w:left="105" w:firstLine="1257"/>
        <w:rPr>
          <w:color w:val="000000"/>
          <w:lang w:eastAsia="zh-CN"/>
        </w:rPr>
      </w:pPr>
      <w:r>
        <w:rPr>
          <w:rFonts w:hint="eastAsia"/>
          <w:lang w:eastAsia="zh-CN"/>
        </w:rPr>
        <w:t>b</w:t>
      </w:r>
      <w:r>
        <w:rPr>
          <w:rFonts w:hint="eastAsia"/>
          <w:lang w:eastAsia="zh-CN"/>
        </w:rPr>
        <w:t>为</w:t>
      </w:r>
      <w:r>
        <w:rPr>
          <w:rFonts w:hint="eastAsia"/>
          <w:lang w:eastAsia="zh-CN"/>
        </w:rPr>
        <w:t>3:1</w:t>
      </w:r>
    </w:p>
    <w:p w14:paraId="7ADA3829" w14:textId="77777777" w:rsidR="00B53AF9" w:rsidRDefault="00B53AF9" w:rsidP="00B53AF9">
      <w:pPr>
        <w:ind w:left="105" w:firstLine="1257"/>
        <w:rPr>
          <w:lang w:eastAsia="zh-CN"/>
        </w:rPr>
      </w:pPr>
      <w:r>
        <w:rPr>
          <w:rFonts w:hint="eastAsia"/>
          <w:color w:val="000000"/>
          <w:lang w:eastAsia="zh-CN"/>
        </w:rPr>
        <w:t>c</w:t>
      </w:r>
      <w:r w:rsidRPr="00EE7678">
        <w:rPr>
          <w:rFonts w:hint="eastAsia"/>
          <w:color w:val="000000"/>
          <w:lang w:eastAsia="zh-CN"/>
        </w:rPr>
        <w:t>为</w:t>
      </w:r>
      <w:r>
        <w:rPr>
          <w:rFonts w:hint="eastAsia"/>
          <w:lang w:eastAsia="zh-CN"/>
        </w:rPr>
        <w:t>4</w:t>
      </w:r>
      <w:r w:rsidRPr="00EE7678">
        <w:rPr>
          <w:lang w:eastAsia="zh-CN"/>
        </w:rPr>
        <w:t>:</w:t>
      </w:r>
      <w:r>
        <w:rPr>
          <w:rFonts w:hint="eastAsia"/>
          <w:lang w:eastAsia="zh-CN"/>
        </w:rPr>
        <w:t>1</w:t>
      </w:r>
    </w:p>
    <w:p w14:paraId="20A9699E" w14:textId="77777777" w:rsidR="00B53AF9" w:rsidRDefault="00B53AF9" w:rsidP="00B53AF9">
      <w:pPr>
        <w:ind w:left="105" w:firstLine="1257"/>
        <w:rPr>
          <w:lang w:eastAsia="zh-CN"/>
        </w:rPr>
      </w:pPr>
      <w:r>
        <w:rPr>
          <w:rFonts w:hint="eastAsia"/>
          <w:lang w:eastAsia="zh-CN"/>
        </w:rPr>
        <w:t>d</w:t>
      </w:r>
      <w:r w:rsidRPr="00EE7678">
        <w:rPr>
          <w:rFonts w:hint="eastAsia"/>
          <w:lang w:eastAsia="zh-CN"/>
        </w:rPr>
        <w:t>为</w:t>
      </w:r>
      <w:r>
        <w:rPr>
          <w:rFonts w:hint="eastAsia"/>
          <w:lang w:eastAsia="zh-CN"/>
        </w:rPr>
        <w:t>5</w:t>
      </w:r>
      <w:r w:rsidRPr="00EE7678">
        <w:rPr>
          <w:lang w:eastAsia="zh-CN"/>
        </w:rPr>
        <w:t>:</w:t>
      </w:r>
      <w:r>
        <w:rPr>
          <w:rFonts w:hint="eastAsia"/>
          <w:lang w:eastAsia="zh-CN"/>
        </w:rPr>
        <w:t>1</w:t>
      </w:r>
    </w:p>
    <w:p w14:paraId="1E459B75" w14:textId="77777777" w:rsidR="00B53AF9" w:rsidRPr="00DC628E" w:rsidRDefault="00B53AF9" w:rsidP="00B53AF9">
      <w:pPr>
        <w:ind w:left="105" w:firstLine="1257"/>
        <w:rPr>
          <w:color w:val="000000"/>
          <w:lang w:eastAsia="zh-CN"/>
        </w:rPr>
      </w:pPr>
      <w:r>
        <w:rPr>
          <w:rFonts w:hint="eastAsia"/>
          <w:color w:val="000000"/>
          <w:lang w:eastAsia="zh-CN"/>
        </w:rPr>
        <w:t>e</w:t>
      </w:r>
      <w:r w:rsidRPr="00EE7678">
        <w:rPr>
          <w:rFonts w:hint="eastAsia"/>
          <w:color w:val="000000"/>
          <w:lang w:eastAsia="zh-CN"/>
        </w:rPr>
        <w:t>为</w:t>
      </w:r>
      <w:r>
        <w:rPr>
          <w:rFonts w:hint="eastAsia"/>
          <w:color w:val="000000"/>
          <w:lang w:eastAsia="zh-CN"/>
        </w:rPr>
        <w:t>6</w:t>
      </w:r>
      <w:r w:rsidRPr="00EE7678">
        <w:rPr>
          <w:color w:val="000000"/>
          <w:lang w:eastAsia="zh-CN"/>
        </w:rPr>
        <w:t>:</w:t>
      </w:r>
      <w:r w:rsidRPr="00DC628E">
        <w:rPr>
          <w:rFonts w:hint="eastAsia"/>
          <w:color w:val="000000"/>
          <w:lang w:eastAsia="zh-CN"/>
        </w:rPr>
        <w:t>1</w:t>
      </w:r>
    </w:p>
    <w:p w14:paraId="6F698ECC" w14:textId="77777777" w:rsidR="00B53AF9" w:rsidRDefault="00B53AF9" w:rsidP="00B53AF9">
      <w:pPr>
        <w:ind w:left="105" w:firstLine="1257"/>
        <w:rPr>
          <w:color w:val="000000"/>
          <w:lang w:eastAsia="zh-CN"/>
        </w:rPr>
      </w:pPr>
      <w:r>
        <w:rPr>
          <w:rFonts w:hint="eastAsia"/>
          <w:color w:val="000000"/>
          <w:lang w:eastAsia="zh-CN"/>
        </w:rPr>
        <w:t>f</w:t>
      </w:r>
      <w:r w:rsidRPr="00EE7678">
        <w:rPr>
          <w:rFonts w:hint="eastAsia"/>
          <w:color w:val="000000"/>
          <w:lang w:eastAsia="zh-CN"/>
        </w:rPr>
        <w:t>为</w:t>
      </w:r>
      <w:r>
        <w:rPr>
          <w:rFonts w:hint="eastAsia"/>
          <w:color w:val="000000"/>
          <w:lang w:eastAsia="zh-CN"/>
        </w:rPr>
        <w:t>7</w:t>
      </w:r>
      <w:r w:rsidRPr="00EE7678">
        <w:rPr>
          <w:color w:val="000000"/>
          <w:lang w:eastAsia="zh-CN"/>
        </w:rPr>
        <w:t>:</w:t>
      </w:r>
      <w:r w:rsidRPr="00DC628E">
        <w:rPr>
          <w:rFonts w:hint="eastAsia"/>
          <w:color w:val="000000"/>
          <w:lang w:eastAsia="zh-CN"/>
        </w:rPr>
        <w:t>1</w:t>
      </w:r>
    </w:p>
    <w:p w14:paraId="3F982A43" w14:textId="77777777" w:rsidR="00B53AF9" w:rsidRPr="00DC628E" w:rsidRDefault="00B53AF9" w:rsidP="00B53AF9">
      <w:pPr>
        <w:ind w:left="105" w:firstLine="1257"/>
        <w:rPr>
          <w:color w:val="000000"/>
          <w:lang w:eastAsia="zh-CN"/>
        </w:rPr>
      </w:pPr>
      <w:r>
        <w:rPr>
          <w:rFonts w:hint="eastAsia"/>
          <w:color w:val="000000"/>
          <w:lang w:eastAsia="zh-CN"/>
        </w:rPr>
        <w:t>g</w:t>
      </w:r>
      <w:r w:rsidRPr="00EE7678">
        <w:rPr>
          <w:rFonts w:hint="eastAsia"/>
          <w:color w:val="000000"/>
          <w:lang w:eastAsia="zh-CN"/>
        </w:rPr>
        <w:t>为</w:t>
      </w:r>
      <w:r>
        <w:rPr>
          <w:rFonts w:hint="eastAsia"/>
          <w:color w:val="000000"/>
          <w:lang w:eastAsia="zh-CN"/>
        </w:rPr>
        <w:t>8</w:t>
      </w:r>
      <w:r w:rsidRPr="00EE7678">
        <w:rPr>
          <w:color w:val="000000"/>
          <w:lang w:eastAsia="zh-CN"/>
        </w:rPr>
        <w:t>:</w:t>
      </w:r>
      <w:r w:rsidRPr="00DC628E">
        <w:rPr>
          <w:rFonts w:hint="eastAsia"/>
          <w:color w:val="000000"/>
          <w:lang w:eastAsia="zh-CN"/>
        </w:rPr>
        <w:t>1</w:t>
      </w:r>
    </w:p>
    <w:p w14:paraId="4B9A1372" w14:textId="77777777" w:rsidR="00B53AF9" w:rsidRDefault="00B53AF9" w:rsidP="00B53AF9">
      <w:pPr>
        <w:ind w:left="105" w:firstLine="1257"/>
        <w:rPr>
          <w:color w:val="000000"/>
          <w:lang w:eastAsia="zh-CN"/>
        </w:rPr>
      </w:pPr>
      <w:r>
        <w:rPr>
          <w:rFonts w:hint="eastAsia"/>
          <w:color w:val="000000"/>
          <w:lang w:eastAsia="zh-CN"/>
        </w:rPr>
        <w:t>h</w:t>
      </w:r>
      <w:r w:rsidRPr="00EE7678">
        <w:rPr>
          <w:rFonts w:hint="eastAsia"/>
          <w:color w:val="000000"/>
          <w:lang w:eastAsia="zh-CN"/>
        </w:rPr>
        <w:t>为</w:t>
      </w:r>
      <w:r>
        <w:rPr>
          <w:rFonts w:hint="eastAsia"/>
          <w:color w:val="000000"/>
          <w:lang w:eastAsia="zh-CN"/>
        </w:rPr>
        <w:t>9</w:t>
      </w:r>
      <w:r w:rsidRPr="00EE7678">
        <w:rPr>
          <w:color w:val="000000"/>
          <w:lang w:eastAsia="zh-CN"/>
        </w:rPr>
        <w:t>:</w:t>
      </w:r>
      <w:r w:rsidRPr="00DC628E">
        <w:rPr>
          <w:rFonts w:hint="eastAsia"/>
          <w:color w:val="000000"/>
          <w:lang w:eastAsia="zh-CN"/>
        </w:rPr>
        <w:t>1</w:t>
      </w:r>
    </w:p>
    <w:p w14:paraId="70E8E4B6" w14:textId="77777777" w:rsidR="00B53AF9" w:rsidRPr="00DC628E" w:rsidRDefault="00B53AF9" w:rsidP="00B53AF9">
      <w:pPr>
        <w:ind w:left="105" w:firstLine="1257"/>
        <w:rPr>
          <w:color w:val="000000"/>
          <w:lang w:eastAsia="zh-CN"/>
        </w:rPr>
      </w:pPr>
      <w:proofErr w:type="spellStart"/>
      <w:r>
        <w:rPr>
          <w:rFonts w:hint="eastAsia"/>
          <w:color w:val="000000"/>
          <w:lang w:eastAsia="zh-CN"/>
        </w:rPr>
        <w:t>i</w:t>
      </w:r>
      <w:proofErr w:type="spellEnd"/>
      <w:r w:rsidRPr="00EE7678">
        <w:rPr>
          <w:rFonts w:hint="eastAsia"/>
          <w:color w:val="000000"/>
          <w:lang w:eastAsia="zh-CN"/>
        </w:rPr>
        <w:t>为</w:t>
      </w:r>
      <w:r>
        <w:rPr>
          <w:rFonts w:hint="eastAsia"/>
          <w:color w:val="000000"/>
          <w:lang w:eastAsia="zh-CN"/>
        </w:rPr>
        <w:t>10</w:t>
      </w:r>
      <w:r w:rsidRPr="00EE7678">
        <w:rPr>
          <w:color w:val="000000"/>
          <w:lang w:eastAsia="zh-CN"/>
        </w:rPr>
        <w:t>:</w:t>
      </w:r>
      <w:r w:rsidRPr="00DC628E">
        <w:rPr>
          <w:rFonts w:hint="eastAsia"/>
          <w:color w:val="000000"/>
          <w:lang w:eastAsia="zh-CN"/>
        </w:rPr>
        <w:t>1</w:t>
      </w:r>
    </w:p>
    <w:p w14:paraId="319B1454" w14:textId="77777777" w:rsidR="0052747C" w:rsidRDefault="0052747C" w:rsidP="0052747C">
      <w:pPr>
        <w:ind w:left="105" w:firstLine="315"/>
        <w:rPr>
          <w:lang w:eastAsia="zh-CN"/>
        </w:rPr>
      </w:pPr>
      <w:r>
        <w:rPr>
          <w:rFonts w:hint="eastAsia"/>
          <w:lang w:eastAsia="zh-CN"/>
        </w:rPr>
        <w:tab/>
        <w:t>&lt;max&gt;::=</w:t>
      </w:r>
      <w:proofErr w:type="spellStart"/>
      <w:r>
        <w:rPr>
          <w:rFonts w:hint="eastAsia"/>
          <w:lang w:eastAsia="zh-CN"/>
        </w:rPr>
        <w:t>xxxx</w:t>
      </w:r>
      <w:proofErr w:type="spellEnd"/>
      <w:r>
        <w:rPr>
          <w:rFonts w:hint="eastAsia"/>
          <w:lang w:eastAsia="zh-CN"/>
        </w:rPr>
        <w:t xml:space="preserve">  x=</w:t>
      </w:r>
      <w:proofErr w:type="spellStart"/>
      <w:r>
        <w:rPr>
          <w:rFonts w:hint="eastAsia"/>
          <w:lang w:eastAsia="zh-CN"/>
        </w:rPr>
        <w:t>a~e</w:t>
      </w:r>
      <w:proofErr w:type="spellEnd"/>
      <w:r>
        <w:rPr>
          <w:rFonts w:hint="eastAsia"/>
          <w:lang w:eastAsia="zh-CN"/>
        </w:rPr>
        <w:t xml:space="preserve">  4</w:t>
      </w:r>
      <w:r>
        <w:rPr>
          <w:rFonts w:hint="eastAsia"/>
          <w:lang w:eastAsia="zh-CN"/>
        </w:rPr>
        <w:t>组输出信号的幅度峰峰值</w:t>
      </w:r>
      <w:r w:rsidRPr="002723CD">
        <w:rPr>
          <w:rFonts w:hint="eastAsia"/>
          <w:lang w:eastAsia="zh-CN"/>
        </w:rPr>
        <w:t>,4</w:t>
      </w:r>
      <w:r w:rsidRPr="002723CD">
        <w:rPr>
          <w:rFonts w:hint="eastAsia"/>
          <w:lang w:eastAsia="zh-CN"/>
        </w:rPr>
        <w:t>个字节</w:t>
      </w:r>
      <w:r>
        <w:rPr>
          <w:rFonts w:hint="eastAsia"/>
          <w:lang w:eastAsia="zh-CN"/>
        </w:rPr>
        <w:t>。</w:t>
      </w:r>
    </w:p>
    <w:p w14:paraId="256797E2" w14:textId="77777777" w:rsidR="0052747C" w:rsidRDefault="0052747C" w:rsidP="00A44D4F">
      <w:pPr>
        <w:ind w:leftChars="429" w:left="944" w:firstLine="316"/>
        <w:rPr>
          <w:lang w:eastAsia="zh-CN"/>
        </w:rPr>
      </w:pPr>
      <w:r>
        <w:rPr>
          <w:rFonts w:hint="eastAsia"/>
          <w:lang w:eastAsia="zh-CN"/>
        </w:rPr>
        <w:t>a</w:t>
      </w:r>
      <w:r>
        <w:rPr>
          <w:rFonts w:hint="eastAsia"/>
          <w:lang w:eastAsia="zh-CN"/>
        </w:rPr>
        <w:t>为</w:t>
      </w:r>
      <w:r>
        <w:rPr>
          <w:rFonts w:hint="eastAsia"/>
          <w:lang w:eastAsia="zh-CN"/>
        </w:rPr>
        <w:t>6V</w:t>
      </w:r>
    </w:p>
    <w:p w14:paraId="123A89E1" w14:textId="77777777" w:rsidR="0052747C" w:rsidRDefault="0052747C" w:rsidP="00A44D4F">
      <w:pPr>
        <w:ind w:leftChars="428" w:left="942" w:firstLine="317"/>
        <w:rPr>
          <w:lang w:eastAsia="zh-CN"/>
        </w:rPr>
      </w:pPr>
      <w:r>
        <w:rPr>
          <w:rFonts w:hint="eastAsia"/>
          <w:lang w:eastAsia="zh-CN"/>
        </w:rPr>
        <w:t>b</w:t>
      </w:r>
      <w:r>
        <w:rPr>
          <w:rFonts w:hint="eastAsia"/>
          <w:lang w:eastAsia="zh-CN"/>
        </w:rPr>
        <w:t>为</w:t>
      </w:r>
      <w:r>
        <w:rPr>
          <w:rFonts w:hint="eastAsia"/>
          <w:lang w:eastAsia="zh-CN"/>
        </w:rPr>
        <w:t>8V</w:t>
      </w:r>
    </w:p>
    <w:p w14:paraId="6AC828DE" w14:textId="77777777" w:rsidR="0052747C" w:rsidRDefault="0052747C" w:rsidP="00A44D4F">
      <w:pPr>
        <w:ind w:leftChars="429" w:left="944" w:firstLine="315"/>
        <w:rPr>
          <w:lang w:eastAsia="zh-CN"/>
        </w:rPr>
      </w:pPr>
      <w:r>
        <w:rPr>
          <w:rFonts w:hint="eastAsia"/>
          <w:lang w:eastAsia="zh-CN"/>
        </w:rPr>
        <w:t>c</w:t>
      </w:r>
      <w:r>
        <w:rPr>
          <w:rFonts w:hint="eastAsia"/>
          <w:lang w:eastAsia="zh-CN"/>
        </w:rPr>
        <w:t>为</w:t>
      </w:r>
      <w:r>
        <w:rPr>
          <w:rFonts w:hint="eastAsia"/>
          <w:lang w:eastAsia="zh-CN"/>
        </w:rPr>
        <w:t>10V</w:t>
      </w:r>
    </w:p>
    <w:p w14:paraId="1BD4CC54" w14:textId="77777777" w:rsidR="0052747C" w:rsidRDefault="0052747C" w:rsidP="00A44D4F">
      <w:pPr>
        <w:ind w:leftChars="428" w:left="942" w:firstLine="317"/>
        <w:rPr>
          <w:lang w:eastAsia="zh-CN"/>
        </w:rPr>
      </w:pPr>
      <w:r>
        <w:rPr>
          <w:rFonts w:hint="eastAsia"/>
          <w:lang w:eastAsia="zh-CN"/>
        </w:rPr>
        <w:t>d</w:t>
      </w:r>
      <w:r>
        <w:rPr>
          <w:rFonts w:hint="eastAsia"/>
          <w:lang w:eastAsia="zh-CN"/>
        </w:rPr>
        <w:t>为</w:t>
      </w:r>
      <w:r>
        <w:rPr>
          <w:rFonts w:hint="eastAsia"/>
          <w:lang w:eastAsia="zh-CN"/>
        </w:rPr>
        <w:t>12V</w:t>
      </w:r>
    </w:p>
    <w:p w14:paraId="4DAF79C6" w14:textId="77777777" w:rsidR="001D3CF7" w:rsidRDefault="0052747C" w:rsidP="00A44D4F">
      <w:pPr>
        <w:ind w:left="840" w:firstLine="420"/>
        <w:rPr>
          <w:lang w:eastAsia="zh-CN"/>
        </w:rPr>
      </w:pPr>
      <w:r>
        <w:rPr>
          <w:rFonts w:hint="eastAsia"/>
          <w:lang w:eastAsia="zh-CN"/>
        </w:rPr>
        <w:t>e</w:t>
      </w:r>
      <w:r>
        <w:rPr>
          <w:rFonts w:hint="eastAsia"/>
          <w:lang w:eastAsia="zh-CN"/>
        </w:rPr>
        <w:t>为</w:t>
      </w:r>
      <w:r>
        <w:rPr>
          <w:rFonts w:hint="eastAsia"/>
          <w:lang w:eastAsia="zh-CN"/>
        </w:rPr>
        <w:t>14V</w:t>
      </w:r>
    </w:p>
    <w:p w14:paraId="5FDF70CD" w14:textId="77777777" w:rsidR="00E429BA" w:rsidRDefault="00E429BA" w:rsidP="00E429BA">
      <w:pPr>
        <w:pStyle w:val="4"/>
        <w:rPr>
          <w:lang w:eastAsia="zh-CN"/>
        </w:rPr>
      </w:pPr>
      <w:r>
        <w:rPr>
          <w:rFonts w:hint="eastAsia"/>
          <w:lang w:eastAsia="zh-CN"/>
        </w:rPr>
        <w:t>2.2.2.</w:t>
      </w:r>
      <w:r w:rsidR="005731DB">
        <w:rPr>
          <w:rFonts w:hint="eastAsia"/>
          <w:lang w:eastAsia="zh-CN"/>
        </w:rPr>
        <w:t>6</w:t>
      </w:r>
      <w:r>
        <w:rPr>
          <w:rFonts w:hint="eastAsia"/>
          <w:lang w:eastAsia="zh-CN"/>
        </w:rPr>
        <w:t xml:space="preserve"> B-DC</w:t>
      </w:r>
      <w:r>
        <w:rPr>
          <w:rFonts w:hint="eastAsia"/>
          <w:lang w:eastAsia="zh-CN"/>
        </w:rPr>
        <w:t>盘</w:t>
      </w:r>
    </w:p>
    <w:p w14:paraId="19F75A71" w14:textId="77777777" w:rsidR="00E429BA" w:rsidRDefault="00E429BA" w:rsidP="00E429BA">
      <w:pPr>
        <w:autoSpaceDE w:val="0"/>
        <w:autoSpaceDN w:val="0"/>
        <w:adjustRightInd w:val="0"/>
        <w:ind w:left="420"/>
        <w:rPr>
          <w:color w:val="000000"/>
          <w:lang w:eastAsia="zh-CN"/>
        </w:rPr>
      </w:pPr>
      <w:r>
        <w:rPr>
          <w:color w:val="000000"/>
          <w:lang w:eastAsia="zh-CN"/>
        </w:rPr>
        <w:t>&lt;response</w:t>
      </w:r>
      <w:r>
        <w:rPr>
          <w:lang w:eastAsia="zh-CN"/>
        </w:rPr>
        <w:t xml:space="preserve"> message</w:t>
      </w:r>
      <w:r>
        <w:rPr>
          <w:color w:val="000000"/>
          <w:lang w:eastAsia="zh-CN"/>
        </w:rPr>
        <w:t>&gt;::= “&lt;aid&gt;,&lt;type&gt;,</w:t>
      </w:r>
      <w:r>
        <w:rPr>
          <w:rFonts w:hint="eastAsia"/>
          <w:color w:val="000000"/>
          <w:lang w:eastAsia="zh-CN"/>
        </w:rPr>
        <w:t>[</w:t>
      </w:r>
      <w:r>
        <w:rPr>
          <w:color w:val="000000"/>
          <w:lang w:eastAsia="zh-CN"/>
        </w:rPr>
        <w:t>&lt;version</w:t>
      </w:r>
      <w:r>
        <w:rPr>
          <w:rFonts w:hint="eastAsia"/>
          <w:color w:val="000000"/>
          <w:lang w:eastAsia="zh-CN"/>
        </w:rPr>
        <w:t>-MCU</w:t>
      </w:r>
      <w:r>
        <w:rPr>
          <w:color w:val="000000"/>
          <w:lang w:eastAsia="zh-CN"/>
        </w:rPr>
        <w:t>&gt;</w:t>
      </w:r>
      <w:r>
        <w:rPr>
          <w:rFonts w:hint="eastAsia"/>
          <w:color w:val="000000"/>
          <w:lang w:eastAsia="zh-CN"/>
        </w:rPr>
        <w:t>]</w:t>
      </w:r>
      <w:r>
        <w:rPr>
          <w:color w:val="000000"/>
          <w:lang w:eastAsia="zh-CN"/>
        </w:rPr>
        <w:t>,</w:t>
      </w:r>
      <w:r>
        <w:rPr>
          <w:rFonts w:hint="eastAsia"/>
          <w:color w:val="000000"/>
          <w:lang w:eastAsia="zh-CN"/>
        </w:rPr>
        <w:t>[</w:t>
      </w:r>
      <w:r>
        <w:rPr>
          <w:color w:val="000000"/>
          <w:lang w:eastAsia="zh-CN"/>
        </w:rPr>
        <w:t>&lt;version</w:t>
      </w:r>
      <w:r>
        <w:rPr>
          <w:rFonts w:hint="eastAsia"/>
          <w:color w:val="000000"/>
          <w:lang w:eastAsia="zh-CN"/>
        </w:rPr>
        <w:t>-</w:t>
      </w:r>
      <w:r>
        <w:rPr>
          <w:rFonts w:hint="eastAsia"/>
          <w:lang w:eastAsia="zh-CN"/>
        </w:rPr>
        <w:t>FPGA</w:t>
      </w:r>
      <w:r>
        <w:rPr>
          <w:color w:val="000000"/>
          <w:lang w:eastAsia="zh-CN"/>
        </w:rPr>
        <w:t>&gt;</w:t>
      </w:r>
      <w:r>
        <w:rPr>
          <w:rFonts w:hint="eastAsia"/>
          <w:color w:val="000000"/>
          <w:lang w:eastAsia="zh-CN"/>
        </w:rPr>
        <w:t>]</w:t>
      </w:r>
      <w:r>
        <w:rPr>
          <w:color w:val="000000"/>
          <w:lang w:eastAsia="zh-CN"/>
        </w:rPr>
        <w:t>,</w:t>
      </w:r>
      <w:r>
        <w:rPr>
          <w:rFonts w:hint="eastAsia"/>
          <w:lang w:eastAsia="zh-CN"/>
        </w:rPr>
        <w:t xml:space="preserve"> [</w:t>
      </w:r>
      <w:r>
        <w:rPr>
          <w:color w:val="000000"/>
          <w:lang w:eastAsia="zh-CN"/>
        </w:rPr>
        <w:t>&lt;version</w:t>
      </w:r>
      <w:r>
        <w:rPr>
          <w:rFonts w:hint="eastAsia"/>
          <w:color w:val="000000"/>
          <w:lang w:eastAsia="zh-CN"/>
        </w:rPr>
        <w:t>-</w:t>
      </w:r>
      <w:r>
        <w:rPr>
          <w:rFonts w:hint="eastAsia"/>
          <w:lang w:eastAsia="zh-CN"/>
        </w:rPr>
        <w:t>CPLD</w:t>
      </w:r>
      <w:r>
        <w:rPr>
          <w:color w:val="000000"/>
          <w:lang w:eastAsia="zh-CN"/>
        </w:rPr>
        <w:t>&gt;</w:t>
      </w:r>
      <w:r>
        <w:rPr>
          <w:rFonts w:hint="eastAsia"/>
          <w:color w:val="000000"/>
          <w:lang w:eastAsia="zh-CN"/>
        </w:rPr>
        <w:t>]</w:t>
      </w:r>
      <w:r>
        <w:rPr>
          <w:color w:val="000000"/>
          <w:lang w:eastAsia="zh-CN"/>
        </w:rPr>
        <w:t>,</w:t>
      </w:r>
      <w:r>
        <w:rPr>
          <w:rFonts w:hint="eastAsia"/>
          <w:lang w:eastAsia="zh-CN"/>
        </w:rPr>
        <w:t>[</w:t>
      </w:r>
      <w:r>
        <w:rPr>
          <w:color w:val="000000"/>
          <w:lang w:eastAsia="zh-CN"/>
        </w:rPr>
        <w:t>&lt;version</w:t>
      </w:r>
      <w:r>
        <w:rPr>
          <w:rFonts w:hint="eastAsia"/>
          <w:color w:val="000000"/>
          <w:lang w:eastAsia="zh-CN"/>
        </w:rPr>
        <w:t>-</w:t>
      </w:r>
      <w:r>
        <w:rPr>
          <w:rFonts w:hint="eastAsia"/>
          <w:lang w:eastAsia="zh-CN"/>
        </w:rPr>
        <w:t>PCB</w:t>
      </w:r>
      <w:r>
        <w:rPr>
          <w:color w:val="000000"/>
          <w:lang w:eastAsia="zh-CN"/>
        </w:rPr>
        <w:t>&gt;</w:t>
      </w:r>
      <w:r>
        <w:rPr>
          <w:rFonts w:hint="eastAsia"/>
          <w:color w:val="000000"/>
          <w:lang w:eastAsia="zh-CN"/>
        </w:rPr>
        <w:t>]</w:t>
      </w:r>
      <w:r>
        <w:rPr>
          <w:color w:val="000000"/>
          <w:lang w:eastAsia="zh-CN"/>
        </w:rPr>
        <w:t>”</w:t>
      </w:r>
    </w:p>
    <w:p w14:paraId="41555F17" w14:textId="77777777" w:rsidR="00E429BA" w:rsidRDefault="00E429BA" w:rsidP="00E429BA">
      <w:pPr>
        <w:autoSpaceDE w:val="0"/>
        <w:autoSpaceDN w:val="0"/>
        <w:adjustRightInd w:val="0"/>
        <w:ind w:left="420"/>
        <w:rPr>
          <w:color w:val="000000"/>
          <w:lang w:eastAsia="zh-CN"/>
        </w:rPr>
      </w:pPr>
      <w:r>
        <w:rPr>
          <w:color w:val="000000"/>
        </w:rPr>
        <w:t>&lt;aid&gt;::=</w:t>
      </w:r>
      <w:r>
        <w:rPr>
          <w:rFonts w:hint="eastAsia"/>
          <w:color w:val="000000"/>
          <w:lang w:eastAsia="zh-CN"/>
        </w:rPr>
        <w:t>d-p</w:t>
      </w:r>
    </w:p>
    <w:p w14:paraId="032DDE7C" w14:textId="77777777" w:rsidR="00E429BA" w:rsidRDefault="00E429BA" w:rsidP="00E429BA">
      <w:pPr>
        <w:autoSpaceDE w:val="0"/>
        <w:autoSpaceDN w:val="0"/>
        <w:adjustRightInd w:val="0"/>
        <w:ind w:left="420"/>
        <w:rPr>
          <w:color w:val="000000"/>
          <w:lang w:eastAsia="zh-CN"/>
        </w:rPr>
      </w:pPr>
      <w:r>
        <w:rPr>
          <w:color w:val="000000"/>
        </w:rPr>
        <w:t>&lt;type&gt;</w:t>
      </w:r>
      <w:r>
        <w:rPr>
          <w:rFonts w:hint="eastAsia"/>
          <w:color w:val="000000"/>
        </w:rPr>
        <w:t>::=</w:t>
      </w:r>
      <w:r w:rsidR="00D179C8">
        <w:rPr>
          <w:rFonts w:hint="eastAsia"/>
          <w:color w:val="000000"/>
          <w:lang w:eastAsia="zh-CN"/>
        </w:rPr>
        <w:t>S</w:t>
      </w:r>
    </w:p>
    <w:p w14:paraId="11BCE875" w14:textId="77777777" w:rsidR="00C4240A" w:rsidRDefault="00C4240A" w:rsidP="0041716B">
      <w:pPr>
        <w:pStyle w:val="4"/>
        <w:rPr>
          <w:lang w:eastAsia="zh-CN"/>
        </w:rPr>
      </w:pPr>
      <w:r>
        <w:rPr>
          <w:rFonts w:hint="eastAsia"/>
          <w:lang w:eastAsia="zh-CN"/>
        </w:rPr>
        <w:t>2.2.2.</w:t>
      </w:r>
      <w:r w:rsidR="005731DB">
        <w:rPr>
          <w:rFonts w:hint="eastAsia"/>
          <w:lang w:eastAsia="zh-CN"/>
        </w:rPr>
        <w:t>7</w:t>
      </w:r>
      <w:r w:rsidR="001C0DF5">
        <w:rPr>
          <w:rFonts w:hint="eastAsia"/>
          <w:lang w:eastAsia="zh-CN"/>
        </w:rPr>
        <w:t xml:space="preserve"> </w:t>
      </w:r>
      <w:r w:rsidR="002E6F8E">
        <w:rPr>
          <w:rFonts w:hint="eastAsia"/>
          <w:lang w:eastAsia="zh-CN"/>
        </w:rPr>
        <w:t>E1</w:t>
      </w:r>
      <w:r w:rsidR="002E6F8E">
        <w:rPr>
          <w:rFonts w:hint="eastAsia"/>
          <w:lang w:eastAsia="zh-CN"/>
        </w:rPr>
        <w:t>盘</w:t>
      </w:r>
    </w:p>
    <w:p w14:paraId="172E86D5" w14:textId="77777777" w:rsidR="0041716B" w:rsidRDefault="0041716B" w:rsidP="0041716B">
      <w:pPr>
        <w:autoSpaceDE w:val="0"/>
        <w:autoSpaceDN w:val="0"/>
        <w:adjustRightInd w:val="0"/>
        <w:ind w:left="420"/>
        <w:rPr>
          <w:color w:val="000000"/>
          <w:lang w:eastAsia="zh-CN"/>
        </w:rPr>
      </w:pPr>
      <w:r>
        <w:rPr>
          <w:color w:val="000000"/>
          <w:lang w:eastAsia="zh-CN"/>
        </w:rPr>
        <w:t>&lt;response</w:t>
      </w:r>
      <w:r>
        <w:rPr>
          <w:lang w:eastAsia="zh-CN"/>
        </w:rPr>
        <w:t xml:space="preserve"> message</w:t>
      </w:r>
      <w:r>
        <w:rPr>
          <w:color w:val="000000"/>
          <w:lang w:eastAsia="zh-CN"/>
        </w:rPr>
        <w:t>&gt;::= “&lt;aid&gt;,&lt;type&gt;,</w:t>
      </w:r>
      <w:r>
        <w:rPr>
          <w:rFonts w:hint="eastAsia"/>
          <w:color w:val="000000"/>
          <w:lang w:eastAsia="zh-CN"/>
        </w:rPr>
        <w:t>[</w:t>
      </w:r>
      <w:r>
        <w:rPr>
          <w:color w:val="000000"/>
          <w:lang w:eastAsia="zh-CN"/>
        </w:rPr>
        <w:t>&lt;version</w:t>
      </w:r>
      <w:r>
        <w:rPr>
          <w:rFonts w:hint="eastAsia"/>
          <w:color w:val="000000"/>
          <w:lang w:eastAsia="zh-CN"/>
        </w:rPr>
        <w:t>-MCU</w:t>
      </w:r>
      <w:r>
        <w:rPr>
          <w:color w:val="000000"/>
          <w:lang w:eastAsia="zh-CN"/>
        </w:rPr>
        <w:t>&gt;</w:t>
      </w:r>
      <w:r>
        <w:rPr>
          <w:rFonts w:hint="eastAsia"/>
          <w:color w:val="000000"/>
          <w:lang w:eastAsia="zh-CN"/>
        </w:rPr>
        <w:t>]</w:t>
      </w:r>
      <w:r>
        <w:rPr>
          <w:color w:val="000000"/>
          <w:lang w:eastAsia="zh-CN"/>
        </w:rPr>
        <w:t>,</w:t>
      </w:r>
      <w:r>
        <w:rPr>
          <w:rFonts w:hint="eastAsia"/>
          <w:color w:val="000000"/>
          <w:lang w:eastAsia="zh-CN"/>
        </w:rPr>
        <w:t>[</w:t>
      </w:r>
      <w:r>
        <w:rPr>
          <w:color w:val="000000"/>
          <w:lang w:eastAsia="zh-CN"/>
        </w:rPr>
        <w:t>&lt;version</w:t>
      </w:r>
      <w:r>
        <w:rPr>
          <w:rFonts w:hint="eastAsia"/>
          <w:color w:val="000000"/>
          <w:lang w:eastAsia="zh-CN"/>
        </w:rPr>
        <w:t>-</w:t>
      </w:r>
      <w:r>
        <w:rPr>
          <w:rFonts w:hint="eastAsia"/>
          <w:lang w:eastAsia="zh-CN"/>
        </w:rPr>
        <w:t>FPGA</w:t>
      </w:r>
      <w:r>
        <w:rPr>
          <w:color w:val="000000"/>
          <w:lang w:eastAsia="zh-CN"/>
        </w:rPr>
        <w:t>&gt;</w:t>
      </w:r>
      <w:r>
        <w:rPr>
          <w:rFonts w:hint="eastAsia"/>
          <w:color w:val="000000"/>
          <w:lang w:eastAsia="zh-CN"/>
        </w:rPr>
        <w:t>]</w:t>
      </w:r>
      <w:r>
        <w:rPr>
          <w:color w:val="000000"/>
          <w:lang w:eastAsia="zh-CN"/>
        </w:rPr>
        <w:t>,</w:t>
      </w:r>
      <w:r>
        <w:rPr>
          <w:rFonts w:hint="eastAsia"/>
          <w:lang w:eastAsia="zh-CN"/>
        </w:rPr>
        <w:t xml:space="preserve"> [</w:t>
      </w:r>
      <w:r>
        <w:rPr>
          <w:color w:val="000000"/>
          <w:lang w:eastAsia="zh-CN"/>
        </w:rPr>
        <w:t>&lt;version</w:t>
      </w:r>
      <w:r>
        <w:rPr>
          <w:rFonts w:hint="eastAsia"/>
          <w:color w:val="000000"/>
          <w:lang w:eastAsia="zh-CN"/>
        </w:rPr>
        <w:t>-</w:t>
      </w:r>
      <w:r>
        <w:rPr>
          <w:rFonts w:hint="eastAsia"/>
          <w:lang w:eastAsia="zh-CN"/>
        </w:rPr>
        <w:t>CPLD</w:t>
      </w:r>
      <w:r>
        <w:rPr>
          <w:color w:val="000000"/>
          <w:lang w:eastAsia="zh-CN"/>
        </w:rPr>
        <w:t>&gt;</w:t>
      </w:r>
      <w:r>
        <w:rPr>
          <w:rFonts w:hint="eastAsia"/>
          <w:color w:val="000000"/>
          <w:lang w:eastAsia="zh-CN"/>
        </w:rPr>
        <w:t>]</w:t>
      </w:r>
      <w:r>
        <w:rPr>
          <w:color w:val="000000"/>
          <w:lang w:eastAsia="zh-CN"/>
        </w:rPr>
        <w:t>,</w:t>
      </w:r>
      <w:r>
        <w:rPr>
          <w:rFonts w:hint="eastAsia"/>
          <w:lang w:eastAsia="zh-CN"/>
        </w:rPr>
        <w:t>[</w:t>
      </w:r>
      <w:r>
        <w:rPr>
          <w:color w:val="000000"/>
          <w:lang w:eastAsia="zh-CN"/>
        </w:rPr>
        <w:t>&lt;version</w:t>
      </w:r>
      <w:r>
        <w:rPr>
          <w:rFonts w:hint="eastAsia"/>
          <w:color w:val="000000"/>
          <w:lang w:eastAsia="zh-CN"/>
        </w:rPr>
        <w:t>-</w:t>
      </w:r>
      <w:r>
        <w:rPr>
          <w:rFonts w:hint="eastAsia"/>
          <w:lang w:eastAsia="zh-CN"/>
        </w:rPr>
        <w:t>PCB</w:t>
      </w:r>
      <w:r>
        <w:rPr>
          <w:color w:val="000000"/>
          <w:lang w:eastAsia="zh-CN"/>
        </w:rPr>
        <w:t>&gt;</w:t>
      </w:r>
      <w:r>
        <w:rPr>
          <w:rFonts w:hint="eastAsia"/>
          <w:color w:val="000000"/>
          <w:lang w:eastAsia="zh-CN"/>
        </w:rPr>
        <w:t>],</w:t>
      </w:r>
      <w:r w:rsidR="005731DB">
        <w:rPr>
          <w:rFonts w:hint="eastAsia"/>
          <w:color w:val="000000"/>
        </w:rPr>
        <w:t>&lt;</w:t>
      </w:r>
      <w:proofErr w:type="spellStart"/>
      <w:r w:rsidR="005731DB">
        <w:rPr>
          <w:rFonts w:hint="eastAsia"/>
          <w:color w:val="000000"/>
        </w:rPr>
        <w:t>type</w:t>
      </w:r>
      <w:r w:rsidR="00F506D4">
        <w:rPr>
          <w:rFonts w:hint="eastAsia"/>
          <w:color w:val="000000"/>
          <w:lang w:eastAsia="zh-CN"/>
        </w:rPr>
        <w:t>_out</w:t>
      </w:r>
      <w:proofErr w:type="spellEnd"/>
      <w:r w:rsidR="005731DB">
        <w:rPr>
          <w:rFonts w:hint="eastAsia"/>
          <w:color w:val="000000"/>
        </w:rPr>
        <w:t>&gt;,</w:t>
      </w:r>
      <w:r w:rsidR="005731DB">
        <w:rPr>
          <w:rFonts w:hint="eastAsia"/>
        </w:rPr>
        <w:t>&lt;</w:t>
      </w:r>
      <w:proofErr w:type="spellStart"/>
      <w:r w:rsidR="005731DB">
        <w:rPr>
          <w:rFonts w:hint="eastAsia"/>
        </w:rPr>
        <w:t>sa</w:t>
      </w:r>
      <w:proofErr w:type="spellEnd"/>
      <w:r w:rsidR="005731DB">
        <w:rPr>
          <w:rFonts w:hint="eastAsia"/>
        </w:rPr>
        <w:t xml:space="preserve"> bits&gt;,&lt;</w:t>
      </w:r>
      <w:proofErr w:type="spellStart"/>
      <w:r w:rsidR="005731DB">
        <w:rPr>
          <w:rFonts w:hint="eastAsia"/>
        </w:rPr>
        <w:t>ssm</w:t>
      </w:r>
      <w:proofErr w:type="spellEnd"/>
      <w:r w:rsidR="005731DB">
        <w:rPr>
          <w:rFonts w:hint="eastAsia"/>
        </w:rPr>
        <w:t xml:space="preserve"> level&gt;</w:t>
      </w:r>
      <w:r>
        <w:rPr>
          <w:color w:val="000000"/>
          <w:lang w:eastAsia="zh-CN"/>
        </w:rPr>
        <w:t>”</w:t>
      </w:r>
    </w:p>
    <w:p w14:paraId="6EF757F1" w14:textId="77777777" w:rsidR="0041716B" w:rsidRDefault="0041716B" w:rsidP="0041716B">
      <w:pPr>
        <w:autoSpaceDE w:val="0"/>
        <w:autoSpaceDN w:val="0"/>
        <w:adjustRightInd w:val="0"/>
        <w:ind w:left="420"/>
        <w:rPr>
          <w:color w:val="000000"/>
          <w:lang w:eastAsia="zh-CN"/>
        </w:rPr>
      </w:pPr>
      <w:r>
        <w:rPr>
          <w:color w:val="000000"/>
        </w:rPr>
        <w:lastRenderedPageBreak/>
        <w:t>&lt;aid&gt;::=</w:t>
      </w:r>
      <w:r w:rsidR="00661E0A">
        <w:rPr>
          <w:rFonts w:hint="eastAsia"/>
          <w:color w:val="000000"/>
          <w:lang w:eastAsia="zh-CN"/>
        </w:rPr>
        <w:t>d</w:t>
      </w:r>
      <w:r>
        <w:rPr>
          <w:rFonts w:hint="eastAsia"/>
          <w:color w:val="000000"/>
          <w:lang w:eastAsia="zh-CN"/>
        </w:rPr>
        <w:t>-</w:t>
      </w:r>
      <w:r w:rsidR="00661E0A">
        <w:rPr>
          <w:rFonts w:hint="eastAsia"/>
          <w:color w:val="000000"/>
          <w:lang w:eastAsia="zh-CN"/>
        </w:rPr>
        <w:t>p</w:t>
      </w:r>
    </w:p>
    <w:p w14:paraId="21F5AC18" w14:textId="77777777" w:rsidR="0041716B" w:rsidRDefault="0041716B" w:rsidP="0041716B">
      <w:pPr>
        <w:autoSpaceDE w:val="0"/>
        <w:autoSpaceDN w:val="0"/>
        <w:adjustRightInd w:val="0"/>
        <w:ind w:left="420"/>
        <w:rPr>
          <w:color w:val="000000"/>
          <w:lang w:eastAsia="zh-CN"/>
        </w:rPr>
      </w:pPr>
      <w:r>
        <w:rPr>
          <w:color w:val="000000"/>
        </w:rPr>
        <w:t>&lt;type&gt;</w:t>
      </w:r>
      <w:r>
        <w:rPr>
          <w:rFonts w:hint="eastAsia"/>
          <w:color w:val="000000"/>
        </w:rPr>
        <w:t>::=</w:t>
      </w:r>
      <w:r w:rsidR="00F8206C">
        <w:rPr>
          <w:rFonts w:hint="eastAsia"/>
          <w:color w:val="000000"/>
          <w:lang w:eastAsia="zh-CN"/>
        </w:rPr>
        <w:t>N</w:t>
      </w:r>
    </w:p>
    <w:p w14:paraId="68D7CBCA" w14:textId="77777777" w:rsidR="0041716B" w:rsidRDefault="0041716B" w:rsidP="0041716B">
      <w:pPr>
        <w:autoSpaceDE w:val="0"/>
        <w:autoSpaceDN w:val="0"/>
        <w:adjustRightInd w:val="0"/>
        <w:ind w:firstLine="420"/>
      </w:pPr>
      <w:r>
        <w:rPr>
          <w:color w:val="000000"/>
        </w:rPr>
        <w:t>&lt;version</w:t>
      </w:r>
      <w:r>
        <w:rPr>
          <w:rFonts w:hint="eastAsia"/>
          <w:color w:val="000000"/>
        </w:rPr>
        <w:t>-MCU</w:t>
      </w:r>
      <w:r>
        <w:rPr>
          <w:color w:val="000000"/>
        </w:rPr>
        <w:t>&gt;</w:t>
      </w:r>
      <w:r>
        <w:rPr>
          <w:rFonts w:hint="eastAsia"/>
        </w:rPr>
        <w:t>::=VXX.XX</w:t>
      </w:r>
      <w:r>
        <w:rPr>
          <w:rFonts w:hint="eastAsia"/>
        </w:rPr>
        <w:t>，</w:t>
      </w:r>
      <w:r>
        <w:rPr>
          <w:rFonts w:hint="eastAsia"/>
        </w:rPr>
        <w:t>MCU</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39B1F1A1" w14:textId="77777777" w:rsidR="0041716B" w:rsidRDefault="0041716B" w:rsidP="0041716B">
      <w:pPr>
        <w:autoSpaceDE w:val="0"/>
        <w:autoSpaceDN w:val="0"/>
        <w:adjustRightInd w:val="0"/>
        <w:ind w:firstLine="420"/>
      </w:pPr>
      <w:r>
        <w:rPr>
          <w:color w:val="000000"/>
        </w:rPr>
        <w:t>&lt;version</w:t>
      </w:r>
      <w:r>
        <w:rPr>
          <w:rFonts w:hint="eastAsia"/>
          <w:color w:val="000000"/>
        </w:rPr>
        <w:t>-</w:t>
      </w:r>
      <w:r>
        <w:rPr>
          <w:rFonts w:hint="eastAsia"/>
        </w:rPr>
        <w:t>FPGA</w:t>
      </w:r>
      <w:r>
        <w:rPr>
          <w:color w:val="000000"/>
        </w:rPr>
        <w:t>&gt;</w:t>
      </w:r>
      <w:r>
        <w:rPr>
          <w:rFonts w:hint="eastAsia"/>
        </w:rPr>
        <w:t>::=VXX.XX</w:t>
      </w:r>
      <w:r>
        <w:rPr>
          <w:rFonts w:hint="eastAsia"/>
        </w:rPr>
        <w:t>，</w:t>
      </w:r>
      <w:r>
        <w:rPr>
          <w:rFonts w:hint="eastAsia"/>
        </w:rPr>
        <w:t>FPGA</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7A8F80E1" w14:textId="77777777" w:rsidR="0041716B" w:rsidRDefault="0041716B" w:rsidP="0041716B">
      <w:pPr>
        <w:autoSpaceDE w:val="0"/>
        <w:autoSpaceDN w:val="0"/>
        <w:adjustRightInd w:val="0"/>
        <w:ind w:firstLine="420"/>
      </w:pPr>
      <w:r>
        <w:rPr>
          <w:color w:val="000000"/>
        </w:rPr>
        <w:t>&lt;version</w:t>
      </w:r>
      <w:r>
        <w:rPr>
          <w:rFonts w:hint="eastAsia"/>
          <w:color w:val="000000"/>
        </w:rPr>
        <w:t>-</w:t>
      </w:r>
      <w:r>
        <w:rPr>
          <w:rFonts w:hint="eastAsia"/>
        </w:rPr>
        <w:t>CPLD</w:t>
      </w:r>
      <w:r>
        <w:rPr>
          <w:color w:val="000000"/>
        </w:rPr>
        <w:t>&gt;</w:t>
      </w:r>
      <w:r>
        <w:rPr>
          <w:rFonts w:hint="eastAsia"/>
        </w:rPr>
        <w:t>::=VXX.XX</w:t>
      </w:r>
      <w:r>
        <w:rPr>
          <w:rFonts w:hint="eastAsia"/>
        </w:rPr>
        <w:t>，</w:t>
      </w:r>
      <w:r>
        <w:rPr>
          <w:rFonts w:hint="eastAsia"/>
        </w:rPr>
        <w:t>CPLD</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。没有为空。</w:t>
      </w:r>
    </w:p>
    <w:p w14:paraId="6E503E4F" w14:textId="77777777" w:rsidR="0041716B" w:rsidRDefault="0041716B" w:rsidP="0041716B">
      <w:pPr>
        <w:autoSpaceDE w:val="0"/>
        <w:autoSpaceDN w:val="0"/>
        <w:adjustRightInd w:val="0"/>
        <w:ind w:firstLine="420"/>
        <w:rPr>
          <w:color w:val="000000"/>
          <w:lang w:eastAsia="zh-CN"/>
        </w:rPr>
      </w:pPr>
      <w:r>
        <w:rPr>
          <w:color w:val="000000"/>
        </w:rPr>
        <w:t>&lt;version</w:t>
      </w:r>
      <w:r>
        <w:rPr>
          <w:rFonts w:hint="eastAsia"/>
          <w:color w:val="000000"/>
        </w:rPr>
        <w:t>-</w:t>
      </w:r>
      <w:r>
        <w:rPr>
          <w:rFonts w:hint="eastAsia"/>
        </w:rPr>
        <w:t>PCB</w:t>
      </w:r>
      <w:r>
        <w:rPr>
          <w:color w:val="000000"/>
        </w:rPr>
        <w:t>&gt;</w:t>
      </w:r>
      <w:r>
        <w:rPr>
          <w:rFonts w:hint="eastAsia"/>
        </w:rPr>
        <w:t>::=VXX.XX</w:t>
      </w:r>
      <w:r>
        <w:rPr>
          <w:rFonts w:hint="eastAsia"/>
        </w:rPr>
        <w:t>，</w:t>
      </w:r>
      <w:r>
        <w:rPr>
          <w:rFonts w:hint="eastAsia"/>
        </w:rPr>
        <w:t>PCB</w:t>
      </w:r>
      <w:r>
        <w:rPr>
          <w:rFonts w:hint="eastAsia"/>
        </w:rPr>
        <w:t>版本号，每个</w:t>
      </w:r>
      <w:r>
        <w:rPr>
          <w:rFonts w:hint="eastAsia"/>
        </w:rPr>
        <w:t>X</w:t>
      </w:r>
      <w:r>
        <w:rPr>
          <w:rFonts w:hint="eastAsia"/>
        </w:rPr>
        <w:t>为一个</w:t>
      </w:r>
      <w:r>
        <w:rPr>
          <w:rFonts w:hint="eastAsia"/>
        </w:rPr>
        <w:t>ASCII</w:t>
      </w:r>
      <w:r>
        <w:rPr>
          <w:rFonts w:hint="eastAsia"/>
        </w:rPr>
        <w:t>码，</w:t>
      </w:r>
      <w:r>
        <w:rPr>
          <w:rFonts w:hint="eastAsia"/>
        </w:rPr>
        <w:t>0</w:t>
      </w:r>
      <w:r>
        <w:rPr>
          <w:rFonts w:hint="eastAsia"/>
        </w:rPr>
        <w:t>～</w:t>
      </w:r>
      <w:r>
        <w:rPr>
          <w:rFonts w:hint="eastAsia"/>
        </w:rPr>
        <w:t>9</w:t>
      </w:r>
      <w:r>
        <w:rPr>
          <w:rFonts w:hint="eastAsia"/>
        </w:rPr>
        <w:t>之间的数字，例如：</w:t>
      </w:r>
      <w:r>
        <w:rPr>
          <w:rFonts w:hint="eastAsia"/>
        </w:rPr>
        <w:t>V01.01</w:t>
      </w:r>
      <w:r>
        <w:rPr>
          <w:rFonts w:hint="eastAsia"/>
        </w:rPr>
        <w:t>。</w:t>
      </w:r>
      <w:r>
        <w:rPr>
          <w:rFonts w:hint="eastAsia"/>
          <w:lang w:eastAsia="zh-CN"/>
        </w:rPr>
        <w:t>没有为空。</w:t>
      </w:r>
    </w:p>
    <w:p w14:paraId="17733F3C" w14:textId="77777777" w:rsidR="00EA0A6D" w:rsidRDefault="0041716B" w:rsidP="00EA0A6D">
      <w:pPr>
        <w:rPr>
          <w:color w:val="000000"/>
        </w:rPr>
      </w:pPr>
      <w:r>
        <w:rPr>
          <w:rFonts w:hint="eastAsia"/>
          <w:lang w:eastAsia="zh-CN"/>
        </w:rPr>
        <w:tab/>
      </w:r>
      <w:r w:rsidR="00EA0A6D">
        <w:rPr>
          <w:rFonts w:hint="eastAsia"/>
          <w:color w:val="000000"/>
        </w:rPr>
        <w:t>&lt;</w:t>
      </w:r>
      <w:r w:rsidR="00EA0A6D" w:rsidRPr="00EA0A6D">
        <w:rPr>
          <w:rFonts w:hint="eastAsia"/>
          <w:color w:val="000000"/>
        </w:rPr>
        <w:t xml:space="preserve"> </w:t>
      </w:r>
      <w:proofErr w:type="spellStart"/>
      <w:r w:rsidR="00EA0A6D">
        <w:rPr>
          <w:rFonts w:hint="eastAsia"/>
          <w:color w:val="000000"/>
        </w:rPr>
        <w:t>type</w:t>
      </w:r>
      <w:r w:rsidR="00EA0A6D">
        <w:rPr>
          <w:rFonts w:hint="eastAsia"/>
          <w:color w:val="000000"/>
          <w:lang w:eastAsia="zh-CN"/>
        </w:rPr>
        <w:t>_out</w:t>
      </w:r>
      <w:proofErr w:type="spellEnd"/>
      <w:r w:rsidR="00EA0A6D">
        <w:rPr>
          <w:rFonts w:hint="eastAsia"/>
          <w:color w:val="000000"/>
        </w:rPr>
        <w:t xml:space="preserve"> &gt;::=</w:t>
      </w:r>
      <w:proofErr w:type="spellStart"/>
      <w:r w:rsidR="00EA0A6D">
        <w:rPr>
          <w:rFonts w:hint="eastAsia"/>
          <w:color w:val="000000"/>
        </w:rPr>
        <w:t>xxxx</w:t>
      </w:r>
      <w:proofErr w:type="spellEnd"/>
      <w:r w:rsidR="00EA0A6D">
        <w:rPr>
          <w:rFonts w:hint="eastAsia"/>
          <w:color w:val="000000"/>
        </w:rPr>
        <w:t xml:space="preserve">   x=0|1|2|  </w:t>
      </w:r>
      <w:r w:rsidR="00EA0A6D">
        <w:rPr>
          <w:rFonts w:hint="eastAsia"/>
          <w:color w:val="000000"/>
        </w:rPr>
        <w:t>依次代表</w:t>
      </w:r>
      <w:r w:rsidR="00EA0A6D">
        <w:rPr>
          <w:rFonts w:hint="eastAsia"/>
          <w:color w:val="000000"/>
        </w:rPr>
        <w:t>1</w:t>
      </w:r>
      <w:r w:rsidR="00EA0A6D">
        <w:rPr>
          <w:rFonts w:hint="eastAsia"/>
          <w:color w:val="000000"/>
        </w:rPr>
        <w:t>～</w:t>
      </w:r>
      <w:r w:rsidR="00EA0A6D">
        <w:rPr>
          <w:rFonts w:hint="eastAsia"/>
          <w:color w:val="000000"/>
        </w:rPr>
        <w:t>4</w:t>
      </w:r>
      <w:r w:rsidR="00EA0A6D">
        <w:rPr>
          <w:rFonts w:hint="eastAsia"/>
          <w:color w:val="000000"/>
        </w:rPr>
        <w:t>路输出信号类型。</w:t>
      </w:r>
    </w:p>
    <w:p w14:paraId="3B4D8EE1" w14:textId="77777777" w:rsidR="00EA0A6D" w:rsidRDefault="00EA0A6D" w:rsidP="00EA0A6D">
      <w:pPr>
        <w:ind w:left="105"/>
      </w:pPr>
      <w:r>
        <w:rPr>
          <w:rFonts w:hint="eastAsia"/>
          <w:color w:val="000000"/>
        </w:rPr>
        <w:tab/>
      </w:r>
      <w:r>
        <w:rPr>
          <w:rFonts w:hint="eastAsia"/>
          <w:color w:val="000000"/>
        </w:rPr>
        <w:tab/>
        <w:t>0</w:t>
      </w:r>
      <w:r>
        <w:rPr>
          <w:rFonts w:hint="eastAsia"/>
          <w:color w:val="000000"/>
        </w:rPr>
        <w:t>：</w:t>
      </w:r>
      <w:r>
        <w:rPr>
          <w:rFonts w:hint="eastAsia"/>
        </w:rPr>
        <w:t>2.048Mhz</w:t>
      </w:r>
    </w:p>
    <w:p w14:paraId="296F1C6A" w14:textId="77777777" w:rsidR="00EA0A6D" w:rsidRDefault="00EA0A6D" w:rsidP="00EA0A6D">
      <w:pPr>
        <w:ind w:left="105" w:firstLine="1257"/>
      </w:pPr>
      <w:r>
        <w:rPr>
          <w:rFonts w:hint="eastAsia"/>
        </w:rPr>
        <w:t>1</w:t>
      </w:r>
      <w:r>
        <w:rPr>
          <w:rFonts w:hint="eastAsia"/>
        </w:rPr>
        <w:t>：</w:t>
      </w:r>
      <w:r>
        <w:rPr>
          <w:rFonts w:hint="eastAsia"/>
        </w:rPr>
        <w:t>2.048Mbit/s</w:t>
      </w:r>
    </w:p>
    <w:p w14:paraId="26A1DDB5" w14:textId="77777777" w:rsidR="00EA0A6D" w:rsidRDefault="00EA0A6D" w:rsidP="00EA0A6D">
      <w:pPr>
        <w:ind w:left="105" w:firstLine="1257"/>
      </w:pPr>
      <w:r>
        <w:rPr>
          <w:rFonts w:hint="eastAsia"/>
        </w:rPr>
        <w:t>2</w:t>
      </w:r>
      <w:r>
        <w:rPr>
          <w:rFonts w:hint="eastAsia"/>
        </w:rPr>
        <w:t>：无输出</w:t>
      </w:r>
    </w:p>
    <w:p w14:paraId="2AC3425F" w14:textId="77777777" w:rsidR="00EA0A6D" w:rsidRDefault="00EA0A6D" w:rsidP="00EA0A6D">
      <w:pPr>
        <w:ind w:leftChars="200" w:left="440"/>
      </w:pPr>
      <w:r>
        <w:rPr>
          <w:rFonts w:hint="eastAsia"/>
        </w:rPr>
        <w:t>&lt;</w:t>
      </w:r>
      <w:proofErr w:type="spellStart"/>
      <w:r>
        <w:rPr>
          <w:rFonts w:hint="eastAsia"/>
        </w:rPr>
        <w:t>sa</w:t>
      </w:r>
      <w:proofErr w:type="spellEnd"/>
      <w:r>
        <w:rPr>
          <w:rFonts w:hint="eastAsia"/>
        </w:rPr>
        <w:t xml:space="preserve"> bits&gt;::=4|5|6|7|8,</w:t>
      </w:r>
    </w:p>
    <w:p w14:paraId="1FD5F348" w14:textId="77777777" w:rsidR="00EA0A6D" w:rsidRDefault="00EA0A6D" w:rsidP="00EA0A6D">
      <w:pPr>
        <w:ind w:leftChars="200" w:left="440"/>
      </w:pPr>
      <w:r>
        <w:rPr>
          <w:rFonts w:hint="eastAsia"/>
        </w:rPr>
        <w:tab/>
      </w:r>
      <w:proofErr w:type="spellStart"/>
      <w:r>
        <w:t>S</w:t>
      </w:r>
      <w:r>
        <w:rPr>
          <w:rFonts w:hint="eastAsia"/>
        </w:rPr>
        <w:t>a</w:t>
      </w:r>
      <w:r>
        <w:rPr>
          <w:rFonts w:hint="eastAsia"/>
        </w:rPr>
        <w:t>比特</w:t>
      </w:r>
      <w:proofErr w:type="spellEnd"/>
      <w:r>
        <w:rPr>
          <w:rFonts w:hint="eastAsia"/>
        </w:rPr>
        <w:t>,</w:t>
      </w:r>
      <w:r w:rsidRPr="004A0237">
        <w:rPr>
          <w:rFonts w:hint="eastAsia"/>
        </w:rPr>
        <w:t xml:space="preserve"> </w:t>
      </w:r>
      <w:r>
        <w:rPr>
          <w:rFonts w:hint="eastAsia"/>
        </w:rPr>
        <w:t>分别表示</w:t>
      </w:r>
      <w:r>
        <w:rPr>
          <w:rFonts w:hint="eastAsia"/>
        </w:rPr>
        <w:t>Sa4|Sa5|Sa6|Sa7|Sa8</w:t>
      </w:r>
    </w:p>
    <w:p w14:paraId="6DE2D08B" w14:textId="77777777" w:rsidR="00EA0A6D" w:rsidRDefault="00EA0A6D" w:rsidP="00EA0A6D">
      <w:pPr>
        <w:ind w:leftChars="200" w:left="440"/>
      </w:pPr>
      <w:r>
        <w:rPr>
          <w:rFonts w:hint="eastAsia"/>
        </w:rPr>
        <w:t>&lt;</w:t>
      </w:r>
      <w:proofErr w:type="spellStart"/>
      <w:r>
        <w:rPr>
          <w:rFonts w:hint="eastAsia"/>
        </w:rPr>
        <w:t>ssm</w:t>
      </w:r>
      <w:proofErr w:type="spellEnd"/>
      <w:r>
        <w:rPr>
          <w:rFonts w:hint="eastAsia"/>
        </w:rPr>
        <w:t xml:space="preserve"> level&gt;::=2|4|8|b|0|f</w:t>
      </w:r>
    </w:p>
    <w:p w14:paraId="316757F6" w14:textId="77777777" w:rsidR="00EA0A6D" w:rsidRDefault="00EA0A6D" w:rsidP="00EA0A6D">
      <w:pPr>
        <w:ind w:leftChars="200" w:left="440" w:firstLine="420"/>
      </w:pPr>
      <w:proofErr w:type="spellStart"/>
      <w:r>
        <w:rPr>
          <w:rFonts w:hint="eastAsia"/>
        </w:rPr>
        <w:t>SSM</w:t>
      </w:r>
      <w:r>
        <w:rPr>
          <w:rFonts w:hint="eastAsia"/>
        </w:rPr>
        <w:t>级别，分别代表</w:t>
      </w:r>
      <w:proofErr w:type="spellEnd"/>
    </w:p>
    <w:p w14:paraId="64A64EC2" w14:textId="77777777" w:rsidR="00C476C5" w:rsidRDefault="00EA0A6D" w:rsidP="004924BC">
      <w:pPr>
        <w:ind w:left="420" w:firstLine="420"/>
        <w:rPr>
          <w:lang w:eastAsia="zh-CN"/>
        </w:rPr>
      </w:pPr>
      <w:r>
        <w:rPr>
          <w:rFonts w:hint="eastAsia"/>
        </w:rPr>
        <w:t>PRC(2),TNC(4),LNC(8),SETS(b),Unknown(0),DNU(f)</w:t>
      </w:r>
    </w:p>
    <w:p w14:paraId="5B2852E0" w14:textId="77777777" w:rsidR="00C476C5" w:rsidRDefault="00C476C5" w:rsidP="00C476C5">
      <w:pPr>
        <w:pStyle w:val="4"/>
        <w:rPr>
          <w:lang w:eastAsia="zh-CN"/>
        </w:rPr>
      </w:pPr>
      <w:r>
        <w:rPr>
          <w:rFonts w:hint="eastAsia"/>
          <w:lang w:eastAsia="zh-CN"/>
        </w:rPr>
        <w:t>2.2.2.</w:t>
      </w:r>
      <w:r w:rsidR="00046CCC">
        <w:rPr>
          <w:rFonts w:hint="eastAsia"/>
          <w:lang w:eastAsia="zh-CN"/>
        </w:rPr>
        <w:t>8</w:t>
      </w:r>
      <w:r>
        <w:rPr>
          <w:rFonts w:hint="eastAsia"/>
          <w:lang w:eastAsia="zh-CN"/>
        </w:rPr>
        <w:t xml:space="preserve"> NTP</w:t>
      </w:r>
    </w:p>
    <w:p w14:paraId="35003285" w14:textId="77777777" w:rsidR="00C476C5" w:rsidRPr="00431857" w:rsidRDefault="00C476C5" w:rsidP="00C476C5">
      <w:pPr>
        <w:autoSpaceDE w:val="0"/>
        <w:autoSpaceDN w:val="0"/>
        <w:adjustRightInd w:val="0"/>
        <w:ind w:left="420"/>
        <w:rPr>
          <w:rFonts w:ascii="Cambria" w:eastAsia="宋体" w:hAnsi="Cambria" w:cs="Times New Roman"/>
          <w:color w:val="000000"/>
        </w:rPr>
      </w:pPr>
      <w:r w:rsidRPr="00431857">
        <w:rPr>
          <w:rFonts w:ascii="Cambria" w:eastAsia="宋体" w:hAnsi="Cambria" w:cs="Times New Roman"/>
          <w:color w:val="000000"/>
        </w:rPr>
        <w:t>&lt;response</w:t>
      </w:r>
      <w:r w:rsidRPr="00431857">
        <w:rPr>
          <w:rFonts w:ascii="Cambria" w:eastAsia="宋体" w:hAnsi="Cambria" w:cs="Times New Roman"/>
        </w:rPr>
        <w:t xml:space="preserve"> message</w:t>
      </w:r>
      <w:r w:rsidRPr="00431857">
        <w:rPr>
          <w:rFonts w:ascii="Cambria" w:eastAsia="宋体" w:hAnsi="Cambria" w:cs="Times New Roman"/>
          <w:color w:val="000000"/>
        </w:rPr>
        <w:t>&gt;::= “&lt;aid&gt;,&lt;type&gt;,</w:t>
      </w:r>
      <w:r w:rsidRPr="00431857">
        <w:rPr>
          <w:rFonts w:ascii="Cambria" w:eastAsia="宋体" w:hAnsi="Cambria" w:cs="Times New Roman" w:hint="eastAsia"/>
          <w:color w:val="000000"/>
        </w:rPr>
        <w:t>[</w:t>
      </w:r>
      <w:r w:rsidRPr="00431857">
        <w:rPr>
          <w:rFonts w:ascii="Cambria" w:eastAsia="宋体" w:hAnsi="Cambria" w:cs="Times New Roman"/>
          <w:color w:val="000000"/>
        </w:rPr>
        <w:t>&lt;version</w:t>
      </w:r>
      <w:r w:rsidRPr="00431857">
        <w:rPr>
          <w:rFonts w:ascii="Cambria" w:eastAsia="宋体" w:hAnsi="Cambria" w:cs="Times New Roman" w:hint="eastAsia"/>
          <w:color w:val="000000"/>
        </w:rPr>
        <w:t>-MCU</w:t>
      </w:r>
      <w:r w:rsidRPr="00431857">
        <w:rPr>
          <w:rFonts w:ascii="Cambria" w:eastAsia="宋体" w:hAnsi="Cambria" w:cs="Times New Roman"/>
          <w:color w:val="000000"/>
        </w:rPr>
        <w:t>&gt;</w:t>
      </w:r>
      <w:r w:rsidRPr="00431857">
        <w:rPr>
          <w:rFonts w:ascii="Cambria" w:eastAsia="宋体" w:hAnsi="Cambria" w:cs="Times New Roman" w:hint="eastAsia"/>
          <w:color w:val="000000"/>
        </w:rPr>
        <w:t>]</w:t>
      </w:r>
      <w:r w:rsidRPr="00431857">
        <w:rPr>
          <w:rFonts w:ascii="Cambria" w:eastAsia="宋体" w:hAnsi="Cambria" w:cs="Times New Roman"/>
          <w:color w:val="000000"/>
        </w:rPr>
        <w:t>,</w:t>
      </w:r>
      <w:r w:rsidRPr="00431857">
        <w:rPr>
          <w:rFonts w:ascii="Cambria" w:eastAsia="宋体" w:hAnsi="Cambria" w:cs="Times New Roman" w:hint="eastAsia"/>
          <w:color w:val="000000"/>
        </w:rPr>
        <w:t>[</w:t>
      </w:r>
      <w:r w:rsidRPr="00431857">
        <w:rPr>
          <w:rFonts w:ascii="Cambria" w:eastAsia="宋体" w:hAnsi="Cambria" w:cs="Times New Roman"/>
          <w:color w:val="000000"/>
        </w:rPr>
        <w:t>&lt;version</w:t>
      </w:r>
      <w:r w:rsidRPr="00431857">
        <w:rPr>
          <w:rFonts w:ascii="Cambria" w:eastAsia="宋体" w:hAnsi="Cambria" w:cs="Times New Roman" w:hint="eastAsia"/>
          <w:color w:val="000000"/>
        </w:rPr>
        <w:t>-</w:t>
      </w:r>
      <w:r w:rsidRPr="00431857">
        <w:rPr>
          <w:rFonts w:ascii="Cambria" w:eastAsia="宋体" w:hAnsi="Cambria" w:cs="Times New Roman" w:hint="eastAsia"/>
        </w:rPr>
        <w:t>FPGA</w:t>
      </w:r>
      <w:r w:rsidRPr="00431857">
        <w:rPr>
          <w:rFonts w:ascii="Cambria" w:eastAsia="宋体" w:hAnsi="Cambria" w:cs="Times New Roman"/>
          <w:color w:val="000000"/>
        </w:rPr>
        <w:t>&gt;</w:t>
      </w:r>
      <w:r w:rsidRPr="00431857">
        <w:rPr>
          <w:rFonts w:ascii="Cambria" w:eastAsia="宋体" w:hAnsi="Cambria" w:cs="Times New Roman" w:hint="eastAsia"/>
          <w:color w:val="000000"/>
        </w:rPr>
        <w:t>]</w:t>
      </w:r>
      <w:r w:rsidRPr="00431857">
        <w:rPr>
          <w:rFonts w:ascii="Cambria" w:eastAsia="宋体" w:hAnsi="Cambria" w:cs="Times New Roman"/>
          <w:color w:val="000000"/>
        </w:rPr>
        <w:t>,</w:t>
      </w:r>
      <w:r w:rsidRPr="00431857">
        <w:rPr>
          <w:rFonts w:ascii="Cambria" w:eastAsia="宋体" w:hAnsi="Cambria" w:cs="Times New Roman" w:hint="eastAsia"/>
        </w:rPr>
        <w:t xml:space="preserve"> [</w:t>
      </w:r>
      <w:r w:rsidRPr="00431857">
        <w:rPr>
          <w:rFonts w:ascii="Cambria" w:eastAsia="宋体" w:hAnsi="Cambria" w:cs="Times New Roman"/>
          <w:color w:val="000000"/>
        </w:rPr>
        <w:t>&lt;version</w:t>
      </w:r>
      <w:r w:rsidRPr="00431857">
        <w:rPr>
          <w:rFonts w:ascii="Cambria" w:eastAsia="宋体" w:hAnsi="Cambria" w:cs="Times New Roman" w:hint="eastAsia"/>
          <w:color w:val="000000"/>
        </w:rPr>
        <w:t>-</w:t>
      </w:r>
      <w:r w:rsidRPr="00431857">
        <w:rPr>
          <w:rFonts w:ascii="Cambria" w:eastAsia="宋体" w:hAnsi="Cambria" w:cs="Times New Roman" w:hint="eastAsia"/>
        </w:rPr>
        <w:t>CPLD</w:t>
      </w:r>
      <w:r w:rsidRPr="00431857">
        <w:rPr>
          <w:rFonts w:ascii="Cambria" w:eastAsia="宋体" w:hAnsi="Cambria" w:cs="Times New Roman"/>
          <w:color w:val="000000"/>
        </w:rPr>
        <w:t>&gt;</w:t>
      </w:r>
      <w:r w:rsidRPr="00431857">
        <w:rPr>
          <w:rFonts w:ascii="Cambria" w:eastAsia="宋体" w:hAnsi="Cambria" w:cs="Times New Roman" w:hint="eastAsia"/>
          <w:color w:val="000000"/>
        </w:rPr>
        <w:t>]</w:t>
      </w:r>
      <w:r w:rsidRPr="00431857">
        <w:rPr>
          <w:rFonts w:ascii="Cambria" w:eastAsia="宋体" w:hAnsi="Cambria" w:cs="Times New Roman"/>
          <w:color w:val="000000"/>
        </w:rPr>
        <w:t>,</w:t>
      </w:r>
      <w:r w:rsidRPr="00431857">
        <w:rPr>
          <w:rFonts w:ascii="Cambria" w:eastAsia="宋体" w:hAnsi="Cambria" w:cs="Times New Roman" w:hint="eastAsia"/>
        </w:rPr>
        <w:t>[</w:t>
      </w:r>
      <w:r w:rsidRPr="00431857">
        <w:rPr>
          <w:rFonts w:ascii="Cambria" w:eastAsia="宋体" w:hAnsi="Cambria" w:cs="Times New Roman"/>
          <w:color w:val="000000"/>
        </w:rPr>
        <w:t>&lt;version</w:t>
      </w:r>
      <w:r w:rsidRPr="00431857">
        <w:rPr>
          <w:rFonts w:ascii="Cambria" w:eastAsia="宋体" w:hAnsi="Cambria" w:cs="Times New Roman" w:hint="eastAsia"/>
          <w:color w:val="000000"/>
        </w:rPr>
        <w:t>-</w:t>
      </w:r>
      <w:r w:rsidRPr="00431857">
        <w:rPr>
          <w:rFonts w:ascii="Cambria" w:eastAsia="宋体" w:hAnsi="Cambria" w:cs="Times New Roman" w:hint="eastAsia"/>
        </w:rPr>
        <w:t>PCB</w:t>
      </w:r>
      <w:r w:rsidRPr="00431857">
        <w:rPr>
          <w:rFonts w:ascii="Cambria" w:eastAsia="宋体" w:hAnsi="Cambria" w:cs="Times New Roman"/>
          <w:color w:val="000000"/>
        </w:rPr>
        <w:t>&gt;</w:t>
      </w:r>
      <w:r>
        <w:rPr>
          <w:rFonts w:ascii="Cambria" w:eastAsia="宋体" w:hAnsi="Cambria" w:cs="Times New Roman" w:hint="eastAsia"/>
          <w:color w:val="000000"/>
        </w:rPr>
        <w:t>]</w:t>
      </w:r>
      <w:r>
        <w:rPr>
          <w:rFonts w:hint="eastAsia"/>
          <w:color w:val="000000"/>
        </w:rPr>
        <w:t>[</w:t>
      </w:r>
      <w:r>
        <w:rPr>
          <w:color w:val="000000"/>
        </w:rPr>
        <w:t>,</w:t>
      </w:r>
      <w:r>
        <w:rPr>
          <w:rFonts w:hint="eastAsia"/>
        </w:rPr>
        <w:t>&lt;port&gt;,&lt;ip&gt;,&lt;netmask&gt;,</w:t>
      </w:r>
      <w:r>
        <w:t>&lt;gateway&gt;</w:t>
      </w:r>
      <w:r>
        <w:rPr>
          <w:rFonts w:hint="eastAsia"/>
        </w:rPr>
        <w:t>,&lt;mac&gt;]*</w:t>
      </w:r>
      <w:r w:rsidRPr="00431857">
        <w:rPr>
          <w:rFonts w:ascii="Cambria" w:eastAsia="宋体" w:hAnsi="Cambria" w:cs="Times New Roman"/>
          <w:color w:val="000000"/>
        </w:rPr>
        <w:t>”</w:t>
      </w:r>
    </w:p>
    <w:p w14:paraId="639ED54E" w14:textId="77777777" w:rsidR="00C476C5" w:rsidRPr="00431857" w:rsidRDefault="00C476C5" w:rsidP="00C476C5">
      <w:pPr>
        <w:autoSpaceDE w:val="0"/>
        <w:autoSpaceDN w:val="0"/>
        <w:adjustRightInd w:val="0"/>
        <w:ind w:left="420"/>
        <w:rPr>
          <w:rFonts w:ascii="Cambria" w:eastAsia="宋体" w:hAnsi="Cambria" w:cs="Times New Roman"/>
          <w:color w:val="000000"/>
        </w:rPr>
      </w:pPr>
      <w:r w:rsidRPr="00431857">
        <w:rPr>
          <w:rFonts w:ascii="Cambria" w:eastAsia="宋体" w:hAnsi="Cambria" w:cs="Times New Roman"/>
          <w:color w:val="000000"/>
        </w:rPr>
        <w:t>&lt;aid&gt;::=</w:t>
      </w:r>
      <w:r w:rsidRPr="00431857">
        <w:rPr>
          <w:rFonts w:ascii="Cambria" w:eastAsia="宋体" w:hAnsi="Cambria" w:cs="Times New Roman" w:hint="eastAsia"/>
          <w:color w:val="000000"/>
        </w:rPr>
        <w:t>d-p</w:t>
      </w:r>
    </w:p>
    <w:p w14:paraId="5F6A0BFE" w14:textId="77777777" w:rsidR="00C476C5" w:rsidRPr="00431857" w:rsidRDefault="00C476C5" w:rsidP="00C476C5">
      <w:pPr>
        <w:autoSpaceDE w:val="0"/>
        <w:autoSpaceDN w:val="0"/>
        <w:adjustRightInd w:val="0"/>
        <w:ind w:left="420"/>
        <w:rPr>
          <w:rFonts w:ascii="Cambria" w:eastAsia="宋体" w:hAnsi="Cambria" w:cs="Times New Roman"/>
          <w:color w:val="000000"/>
        </w:rPr>
      </w:pPr>
      <w:r w:rsidRPr="00431857">
        <w:rPr>
          <w:rFonts w:ascii="Cambria" w:eastAsia="宋体" w:hAnsi="Cambria" w:cs="Times New Roman"/>
          <w:color w:val="000000"/>
        </w:rPr>
        <w:t>&lt;type&gt;</w:t>
      </w:r>
      <w:r w:rsidRPr="00431857">
        <w:rPr>
          <w:rFonts w:ascii="Cambria" w:eastAsia="宋体" w:hAnsi="Cambria" w:cs="Times New Roman" w:hint="eastAsia"/>
          <w:color w:val="000000"/>
        </w:rPr>
        <w:t>::=</w:t>
      </w:r>
      <w:r>
        <w:rPr>
          <w:rFonts w:ascii="Cambria" w:eastAsia="宋体" w:hAnsi="Cambria" w:cs="Times New Roman" w:hint="eastAsia"/>
          <w:color w:val="000000"/>
        </w:rPr>
        <w:t>T</w:t>
      </w:r>
    </w:p>
    <w:p w14:paraId="025AF661" w14:textId="77777777" w:rsidR="00C476C5" w:rsidRPr="00431857" w:rsidRDefault="00C476C5" w:rsidP="00C476C5">
      <w:pPr>
        <w:autoSpaceDE w:val="0"/>
        <w:autoSpaceDN w:val="0"/>
        <w:adjustRightInd w:val="0"/>
        <w:ind w:firstLine="420"/>
        <w:rPr>
          <w:rFonts w:ascii="Cambria" w:eastAsia="宋体" w:hAnsi="Cambria" w:cs="Times New Roman"/>
        </w:rPr>
      </w:pPr>
      <w:r w:rsidRPr="00431857">
        <w:rPr>
          <w:rFonts w:ascii="Cambria" w:eastAsia="宋体" w:hAnsi="Cambria" w:cs="Times New Roman"/>
          <w:color w:val="000000"/>
        </w:rPr>
        <w:t>&lt;version</w:t>
      </w:r>
      <w:r w:rsidRPr="00431857">
        <w:rPr>
          <w:rFonts w:ascii="Cambria" w:eastAsia="宋体" w:hAnsi="Cambria" w:cs="Times New Roman" w:hint="eastAsia"/>
          <w:color w:val="000000"/>
        </w:rPr>
        <w:t>-MCU</w:t>
      </w:r>
      <w:r w:rsidRPr="00431857">
        <w:rPr>
          <w:rFonts w:ascii="Cambria" w:eastAsia="宋体" w:hAnsi="Cambria" w:cs="Times New Roman"/>
          <w:color w:val="000000"/>
        </w:rPr>
        <w:t>&gt;</w:t>
      </w:r>
      <w:r w:rsidRPr="00431857">
        <w:rPr>
          <w:rFonts w:ascii="Cambria" w:eastAsia="宋体" w:hAnsi="Cambria" w:cs="Times New Roman" w:hint="eastAsia"/>
        </w:rPr>
        <w:t>::=VXX.XX</w:t>
      </w:r>
      <w:r w:rsidRPr="00431857">
        <w:rPr>
          <w:rFonts w:ascii="Cambria" w:eastAsia="宋体" w:hAnsi="Cambria" w:cs="Times New Roman" w:hint="eastAsia"/>
        </w:rPr>
        <w:t>，</w:t>
      </w:r>
      <w:r w:rsidRPr="00431857">
        <w:rPr>
          <w:rFonts w:ascii="Cambria" w:eastAsia="宋体" w:hAnsi="Cambria" w:cs="Times New Roman" w:hint="eastAsia"/>
        </w:rPr>
        <w:t>MCU</w:t>
      </w:r>
      <w:r w:rsidRPr="00431857">
        <w:rPr>
          <w:rFonts w:ascii="Cambria" w:eastAsia="宋体" w:hAnsi="Cambria" w:cs="Times New Roman" w:hint="eastAsia"/>
        </w:rPr>
        <w:t>版本号，每个</w:t>
      </w:r>
      <w:r w:rsidRPr="00431857">
        <w:rPr>
          <w:rFonts w:ascii="Cambria" w:eastAsia="宋体" w:hAnsi="Cambria" w:cs="Times New Roman" w:hint="eastAsia"/>
        </w:rPr>
        <w:t>X</w:t>
      </w:r>
      <w:r w:rsidRPr="00431857">
        <w:rPr>
          <w:rFonts w:ascii="Cambria" w:eastAsia="宋体" w:hAnsi="Cambria" w:cs="Times New Roman" w:hint="eastAsia"/>
        </w:rPr>
        <w:t>为一个</w:t>
      </w:r>
      <w:r w:rsidRPr="00431857">
        <w:rPr>
          <w:rFonts w:ascii="Cambria" w:eastAsia="宋体" w:hAnsi="Cambria" w:cs="Times New Roman" w:hint="eastAsia"/>
        </w:rPr>
        <w:t>ASCII</w:t>
      </w:r>
      <w:r w:rsidRPr="00431857">
        <w:rPr>
          <w:rFonts w:ascii="Cambria" w:eastAsia="宋体" w:hAnsi="Cambria" w:cs="Times New Roman" w:hint="eastAsia"/>
        </w:rPr>
        <w:t>码，</w:t>
      </w:r>
      <w:r w:rsidRPr="00431857">
        <w:rPr>
          <w:rFonts w:ascii="Cambria" w:eastAsia="宋体" w:hAnsi="Cambria" w:cs="Times New Roman" w:hint="eastAsia"/>
        </w:rPr>
        <w:t>0</w:t>
      </w:r>
      <w:r w:rsidRPr="00431857">
        <w:rPr>
          <w:rFonts w:ascii="Cambria" w:eastAsia="宋体" w:hAnsi="Cambria" w:cs="Times New Roman" w:hint="eastAsia"/>
        </w:rPr>
        <w:t>～</w:t>
      </w:r>
      <w:r w:rsidRPr="00431857">
        <w:rPr>
          <w:rFonts w:ascii="Cambria" w:eastAsia="宋体" w:hAnsi="Cambria" w:cs="Times New Roman" w:hint="eastAsia"/>
        </w:rPr>
        <w:t>9</w:t>
      </w:r>
      <w:r w:rsidRPr="00431857">
        <w:rPr>
          <w:rFonts w:ascii="Cambria" w:eastAsia="宋体" w:hAnsi="Cambria" w:cs="Times New Roman" w:hint="eastAsia"/>
        </w:rPr>
        <w:t>之间的数字，例如：</w:t>
      </w:r>
      <w:r w:rsidRPr="00431857">
        <w:rPr>
          <w:rFonts w:ascii="Cambria" w:eastAsia="宋体" w:hAnsi="Cambria" w:cs="Times New Roman" w:hint="eastAsia"/>
        </w:rPr>
        <w:t>V01.01</w:t>
      </w:r>
      <w:r w:rsidRPr="00431857">
        <w:rPr>
          <w:rFonts w:ascii="Cambria" w:eastAsia="宋体" w:hAnsi="Cambria" w:cs="Times New Roman" w:hint="eastAsia"/>
        </w:rPr>
        <w:t>。没有为空。</w:t>
      </w:r>
    </w:p>
    <w:p w14:paraId="76AA9850" w14:textId="77777777" w:rsidR="00C476C5" w:rsidRPr="00431857" w:rsidRDefault="00C476C5" w:rsidP="00C476C5">
      <w:pPr>
        <w:autoSpaceDE w:val="0"/>
        <w:autoSpaceDN w:val="0"/>
        <w:adjustRightInd w:val="0"/>
        <w:ind w:firstLine="420"/>
        <w:rPr>
          <w:rFonts w:ascii="Cambria" w:eastAsia="宋体" w:hAnsi="Cambria" w:cs="Times New Roman"/>
        </w:rPr>
      </w:pPr>
      <w:r w:rsidRPr="00431857">
        <w:rPr>
          <w:rFonts w:ascii="Cambria" w:eastAsia="宋体" w:hAnsi="Cambria" w:cs="Times New Roman"/>
          <w:color w:val="000000"/>
        </w:rPr>
        <w:t>&lt;version</w:t>
      </w:r>
      <w:r w:rsidRPr="00431857">
        <w:rPr>
          <w:rFonts w:ascii="Cambria" w:eastAsia="宋体" w:hAnsi="Cambria" w:cs="Times New Roman" w:hint="eastAsia"/>
          <w:color w:val="000000"/>
        </w:rPr>
        <w:t>-</w:t>
      </w:r>
      <w:r w:rsidRPr="00431857">
        <w:rPr>
          <w:rFonts w:ascii="Cambria" w:eastAsia="宋体" w:hAnsi="Cambria" w:cs="Times New Roman" w:hint="eastAsia"/>
        </w:rPr>
        <w:t>FPGA</w:t>
      </w:r>
      <w:r w:rsidRPr="00431857">
        <w:rPr>
          <w:rFonts w:ascii="Cambria" w:eastAsia="宋体" w:hAnsi="Cambria" w:cs="Times New Roman"/>
          <w:color w:val="000000"/>
        </w:rPr>
        <w:t>&gt;</w:t>
      </w:r>
      <w:r w:rsidRPr="00431857">
        <w:rPr>
          <w:rFonts w:ascii="Cambria" w:eastAsia="宋体" w:hAnsi="Cambria" w:cs="Times New Roman" w:hint="eastAsia"/>
        </w:rPr>
        <w:t>::=VXX.XX</w:t>
      </w:r>
      <w:r w:rsidRPr="00431857">
        <w:rPr>
          <w:rFonts w:ascii="Cambria" w:eastAsia="宋体" w:hAnsi="Cambria" w:cs="Times New Roman" w:hint="eastAsia"/>
        </w:rPr>
        <w:t>，</w:t>
      </w:r>
      <w:r w:rsidRPr="00431857">
        <w:rPr>
          <w:rFonts w:ascii="Cambria" w:eastAsia="宋体" w:hAnsi="Cambria" w:cs="Times New Roman" w:hint="eastAsia"/>
        </w:rPr>
        <w:t>FPGA</w:t>
      </w:r>
      <w:r w:rsidRPr="00431857">
        <w:rPr>
          <w:rFonts w:ascii="Cambria" w:eastAsia="宋体" w:hAnsi="Cambria" w:cs="Times New Roman" w:hint="eastAsia"/>
        </w:rPr>
        <w:t>版本号，每个</w:t>
      </w:r>
      <w:r w:rsidRPr="00431857">
        <w:rPr>
          <w:rFonts w:ascii="Cambria" w:eastAsia="宋体" w:hAnsi="Cambria" w:cs="Times New Roman" w:hint="eastAsia"/>
        </w:rPr>
        <w:t>X</w:t>
      </w:r>
      <w:r w:rsidRPr="00431857">
        <w:rPr>
          <w:rFonts w:ascii="Cambria" w:eastAsia="宋体" w:hAnsi="Cambria" w:cs="Times New Roman" w:hint="eastAsia"/>
        </w:rPr>
        <w:t>为一个</w:t>
      </w:r>
      <w:r w:rsidRPr="00431857">
        <w:rPr>
          <w:rFonts w:ascii="Cambria" w:eastAsia="宋体" w:hAnsi="Cambria" w:cs="Times New Roman" w:hint="eastAsia"/>
        </w:rPr>
        <w:t>ASCII</w:t>
      </w:r>
      <w:r w:rsidRPr="00431857">
        <w:rPr>
          <w:rFonts w:ascii="Cambria" w:eastAsia="宋体" w:hAnsi="Cambria" w:cs="Times New Roman" w:hint="eastAsia"/>
        </w:rPr>
        <w:t>码，</w:t>
      </w:r>
      <w:r w:rsidRPr="00431857">
        <w:rPr>
          <w:rFonts w:ascii="Cambria" w:eastAsia="宋体" w:hAnsi="Cambria" w:cs="Times New Roman" w:hint="eastAsia"/>
        </w:rPr>
        <w:t>0</w:t>
      </w:r>
      <w:r w:rsidRPr="00431857">
        <w:rPr>
          <w:rFonts w:ascii="Cambria" w:eastAsia="宋体" w:hAnsi="Cambria" w:cs="Times New Roman" w:hint="eastAsia"/>
        </w:rPr>
        <w:t>～</w:t>
      </w:r>
      <w:r w:rsidRPr="00431857">
        <w:rPr>
          <w:rFonts w:ascii="Cambria" w:eastAsia="宋体" w:hAnsi="Cambria" w:cs="Times New Roman" w:hint="eastAsia"/>
        </w:rPr>
        <w:t>9</w:t>
      </w:r>
      <w:r w:rsidRPr="00431857">
        <w:rPr>
          <w:rFonts w:ascii="Cambria" w:eastAsia="宋体" w:hAnsi="Cambria" w:cs="Times New Roman" w:hint="eastAsia"/>
        </w:rPr>
        <w:t>之间的数字，例如：</w:t>
      </w:r>
      <w:r w:rsidRPr="00431857">
        <w:rPr>
          <w:rFonts w:ascii="Cambria" w:eastAsia="宋体" w:hAnsi="Cambria" w:cs="Times New Roman" w:hint="eastAsia"/>
        </w:rPr>
        <w:t>V01.01</w:t>
      </w:r>
      <w:r w:rsidRPr="00431857">
        <w:rPr>
          <w:rFonts w:ascii="Cambria" w:eastAsia="宋体" w:hAnsi="Cambria" w:cs="Times New Roman" w:hint="eastAsia"/>
        </w:rPr>
        <w:t>。没有为空。</w:t>
      </w:r>
    </w:p>
    <w:p w14:paraId="09A2344C" w14:textId="77777777" w:rsidR="00C476C5" w:rsidRPr="00431857" w:rsidRDefault="00C476C5" w:rsidP="00C476C5">
      <w:pPr>
        <w:autoSpaceDE w:val="0"/>
        <w:autoSpaceDN w:val="0"/>
        <w:adjustRightInd w:val="0"/>
        <w:ind w:firstLine="420"/>
        <w:rPr>
          <w:rFonts w:ascii="Cambria" w:eastAsia="宋体" w:hAnsi="Cambria" w:cs="Times New Roman"/>
        </w:rPr>
      </w:pPr>
      <w:r w:rsidRPr="00431857">
        <w:rPr>
          <w:rFonts w:ascii="Cambria" w:eastAsia="宋体" w:hAnsi="Cambria" w:cs="Times New Roman"/>
          <w:color w:val="000000"/>
        </w:rPr>
        <w:lastRenderedPageBreak/>
        <w:t>&lt;version</w:t>
      </w:r>
      <w:r w:rsidRPr="00431857">
        <w:rPr>
          <w:rFonts w:ascii="Cambria" w:eastAsia="宋体" w:hAnsi="Cambria" w:cs="Times New Roman" w:hint="eastAsia"/>
          <w:color w:val="000000"/>
        </w:rPr>
        <w:t>-</w:t>
      </w:r>
      <w:r w:rsidRPr="00431857">
        <w:rPr>
          <w:rFonts w:ascii="Cambria" w:eastAsia="宋体" w:hAnsi="Cambria" w:cs="Times New Roman" w:hint="eastAsia"/>
        </w:rPr>
        <w:t>CPLD</w:t>
      </w:r>
      <w:r w:rsidRPr="00431857">
        <w:rPr>
          <w:rFonts w:ascii="Cambria" w:eastAsia="宋体" w:hAnsi="Cambria" w:cs="Times New Roman"/>
          <w:color w:val="000000"/>
        </w:rPr>
        <w:t>&gt;</w:t>
      </w:r>
      <w:r w:rsidRPr="00431857">
        <w:rPr>
          <w:rFonts w:ascii="Cambria" w:eastAsia="宋体" w:hAnsi="Cambria" w:cs="Times New Roman" w:hint="eastAsia"/>
        </w:rPr>
        <w:t>::=VXX.XX</w:t>
      </w:r>
      <w:r w:rsidRPr="00431857">
        <w:rPr>
          <w:rFonts w:ascii="Cambria" w:eastAsia="宋体" w:hAnsi="Cambria" w:cs="Times New Roman" w:hint="eastAsia"/>
        </w:rPr>
        <w:t>，</w:t>
      </w:r>
      <w:r w:rsidRPr="00431857">
        <w:rPr>
          <w:rFonts w:ascii="Cambria" w:eastAsia="宋体" w:hAnsi="Cambria" w:cs="Times New Roman" w:hint="eastAsia"/>
        </w:rPr>
        <w:t>CPLD</w:t>
      </w:r>
      <w:r w:rsidRPr="00431857">
        <w:rPr>
          <w:rFonts w:ascii="Cambria" w:eastAsia="宋体" w:hAnsi="Cambria" w:cs="Times New Roman" w:hint="eastAsia"/>
        </w:rPr>
        <w:t>版本号，每个</w:t>
      </w:r>
      <w:r w:rsidRPr="00431857">
        <w:rPr>
          <w:rFonts w:ascii="Cambria" w:eastAsia="宋体" w:hAnsi="Cambria" w:cs="Times New Roman" w:hint="eastAsia"/>
        </w:rPr>
        <w:t>X</w:t>
      </w:r>
      <w:r w:rsidRPr="00431857">
        <w:rPr>
          <w:rFonts w:ascii="Cambria" w:eastAsia="宋体" w:hAnsi="Cambria" w:cs="Times New Roman" w:hint="eastAsia"/>
        </w:rPr>
        <w:t>为一个</w:t>
      </w:r>
      <w:r w:rsidRPr="00431857">
        <w:rPr>
          <w:rFonts w:ascii="Cambria" w:eastAsia="宋体" w:hAnsi="Cambria" w:cs="Times New Roman" w:hint="eastAsia"/>
        </w:rPr>
        <w:t>ASCII</w:t>
      </w:r>
      <w:r w:rsidRPr="00431857">
        <w:rPr>
          <w:rFonts w:ascii="Cambria" w:eastAsia="宋体" w:hAnsi="Cambria" w:cs="Times New Roman" w:hint="eastAsia"/>
        </w:rPr>
        <w:t>码，</w:t>
      </w:r>
      <w:r w:rsidRPr="00431857">
        <w:rPr>
          <w:rFonts w:ascii="Cambria" w:eastAsia="宋体" w:hAnsi="Cambria" w:cs="Times New Roman" w:hint="eastAsia"/>
        </w:rPr>
        <w:t>0</w:t>
      </w:r>
      <w:r w:rsidRPr="00431857">
        <w:rPr>
          <w:rFonts w:ascii="Cambria" w:eastAsia="宋体" w:hAnsi="Cambria" w:cs="Times New Roman" w:hint="eastAsia"/>
        </w:rPr>
        <w:t>～</w:t>
      </w:r>
      <w:r w:rsidRPr="00431857">
        <w:rPr>
          <w:rFonts w:ascii="Cambria" w:eastAsia="宋体" w:hAnsi="Cambria" w:cs="Times New Roman" w:hint="eastAsia"/>
        </w:rPr>
        <w:t>9</w:t>
      </w:r>
      <w:r w:rsidRPr="00431857">
        <w:rPr>
          <w:rFonts w:ascii="Cambria" w:eastAsia="宋体" w:hAnsi="Cambria" w:cs="Times New Roman" w:hint="eastAsia"/>
        </w:rPr>
        <w:t>之间的数字，例如：</w:t>
      </w:r>
      <w:r w:rsidRPr="00431857">
        <w:rPr>
          <w:rFonts w:ascii="Cambria" w:eastAsia="宋体" w:hAnsi="Cambria" w:cs="Times New Roman" w:hint="eastAsia"/>
        </w:rPr>
        <w:t>V01.01</w:t>
      </w:r>
      <w:r w:rsidRPr="00431857">
        <w:rPr>
          <w:rFonts w:ascii="Cambria" w:eastAsia="宋体" w:hAnsi="Cambria" w:cs="Times New Roman" w:hint="eastAsia"/>
        </w:rPr>
        <w:t>。没有为空。</w:t>
      </w:r>
    </w:p>
    <w:p w14:paraId="2EBCFC23" w14:textId="77777777" w:rsidR="00C476C5" w:rsidRDefault="00C476C5" w:rsidP="00C476C5">
      <w:pPr>
        <w:rPr>
          <w:rFonts w:ascii="Cambria" w:eastAsia="宋体" w:hAnsi="Cambria" w:cs="Times New Roman"/>
          <w:lang w:eastAsia="zh-CN"/>
        </w:rPr>
      </w:pPr>
      <w:r w:rsidRPr="00431857">
        <w:rPr>
          <w:rFonts w:ascii="Cambria" w:eastAsia="宋体" w:hAnsi="Cambria" w:cs="Times New Roman"/>
          <w:color w:val="000000"/>
        </w:rPr>
        <w:t>&lt;version</w:t>
      </w:r>
      <w:r w:rsidRPr="00431857">
        <w:rPr>
          <w:rFonts w:ascii="Cambria" w:eastAsia="宋体" w:hAnsi="Cambria" w:cs="Times New Roman" w:hint="eastAsia"/>
          <w:color w:val="000000"/>
        </w:rPr>
        <w:t>-</w:t>
      </w:r>
      <w:r w:rsidRPr="00431857">
        <w:rPr>
          <w:rFonts w:ascii="Cambria" w:eastAsia="宋体" w:hAnsi="Cambria" w:cs="Times New Roman" w:hint="eastAsia"/>
        </w:rPr>
        <w:t>PCB</w:t>
      </w:r>
      <w:r w:rsidRPr="00431857">
        <w:rPr>
          <w:rFonts w:ascii="Cambria" w:eastAsia="宋体" w:hAnsi="Cambria" w:cs="Times New Roman"/>
          <w:color w:val="000000"/>
        </w:rPr>
        <w:t>&gt;</w:t>
      </w:r>
      <w:r w:rsidRPr="00431857">
        <w:rPr>
          <w:rFonts w:ascii="Cambria" w:eastAsia="宋体" w:hAnsi="Cambria" w:cs="Times New Roman" w:hint="eastAsia"/>
        </w:rPr>
        <w:t>::=VXX.XX</w:t>
      </w:r>
      <w:r w:rsidRPr="00431857">
        <w:rPr>
          <w:rFonts w:ascii="Cambria" w:eastAsia="宋体" w:hAnsi="Cambria" w:cs="Times New Roman" w:hint="eastAsia"/>
        </w:rPr>
        <w:t>，</w:t>
      </w:r>
      <w:r w:rsidRPr="00431857">
        <w:rPr>
          <w:rFonts w:ascii="Cambria" w:eastAsia="宋体" w:hAnsi="Cambria" w:cs="Times New Roman" w:hint="eastAsia"/>
        </w:rPr>
        <w:t>PCB</w:t>
      </w:r>
      <w:r w:rsidRPr="00431857">
        <w:rPr>
          <w:rFonts w:ascii="Cambria" w:eastAsia="宋体" w:hAnsi="Cambria" w:cs="Times New Roman" w:hint="eastAsia"/>
        </w:rPr>
        <w:t>版本号，每个</w:t>
      </w:r>
      <w:r w:rsidRPr="00431857">
        <w:rPr>
          <w:rFonts w:ascii="Cambria" w:eastAsia="宋体" w:hAnsi="Cambria" w:cs="Times New Roman" w:hint="eastAsia"/>
        </w:rPr>
        <w:t>X</w:t>
      </w:r>
      <w:r w:rsidRPr="00431857">
        <w:rPr>
          <w:rFonts w:ascii="Cambria" w:eastAsia="宋体" w:hAnsi="Cambria" w:cs="Times New Roman" w:hint="eastAsia"/>
        </w:rPr>
        <w:t>为一个</w:t>
      </w:r>
      <w:r w:rsidRPr="00431857">
        <w:rPr>
          <w:rFonts w:ascii="Cambria" w:eastAsia="宋体" w:hAnsi="Cambria" w:cs="Times New Roman" w:hint="eastAsia"/>
        </w:rPr>
        <w:t>ASCII</w:t>
      </w:r>
      <w:r w:rsidRPr="00431857">
        <w:rPr>
          <w:rFonts w:ascii="Cambria" w:eastAsia="宋体" w:hAnsi="Cambria" w:cs="Times New Roman" w:hint="eastAsia"/>
        </w:rPr>
        <w:t>码，</w:t>
      </w:r>
      <w:r w:rsidRPr="00431857">
        <w:rPr>
          <w:rFonts w:ascii="Cambria" w:eastAsia="宋体" w:hAnsi="Cambria" w:cs="Times New Roman" w:hint="eastAsia"/>
        </w:rPr>
        <w:t>0</w:t>
      </w:r>
      <w:r w:rsidRPr="00431857">
        <w:rPr>
          <w:rFonts w:ascii="Cambria" w:eastAsia="宋体" w:hAnsi="Cambria" w:cs="Times New Roman" w:hint="eastAsia"/>
        </w:rPr>
        <w:t>～</w:t>
      </w:r>
      <w:r w:rsidRPr="00431857">
        <w:rPr>
          <w:rFonts w:ascii="Cambria" w:eastAsia="宋体" w:hAnsi="Cambria" w:cs="Times New Roman" w:hint="eastAsia"/>
        </w:rPr>
        <w:t>9</w:t>
      </w:r>
      <w:r w:rsidRPr="00431857">
        <w:rPr>
          <w:rFonts w:ascii="Cambria" w:eastAsia="宋体" w:hAnsi="Cambria" w:cs="Times New Roman" w:hint="eastAsia"/>
        </w:rPr>
        <w:t>之间的数字，例如：</w:t>
      </w:r>
      <w:r w:rsidRPr="00431857">
        <w:rPr>
          <w:rFonts w:ascii="Cambria" w:eastAsia="宋体" w:hAnsi="Cambria" w:cs="Times New Roman" w:hint="eastAsia"/>
        </w:rPr>
        <w:t>V01.01</w:t>
      </w:r>
      <w:r w:rsidRPr="00431857">
        <w:rPr>
          <w:rFonts w:ascii="Cambria" w:eastAsia="宋体" w:hAnsi="Cambria" w:cs="Times New Roman" w:hint="eastAsia"/>
        </w:rPr>
        <w:t>。</w:t>
      </w:r>
      <w:r w:rsidRPr="00431857">
        <w:rPr>
          <w:rFonts w:ascii="Cambria" w:eastAsia="宋体" w:hAnsi="Cambria" w:cs="Times New Roman" w:hint="eastAsia"/>
          <w:lang w:eastAsia="zh-CN"/>
        </w:rPr>
        <w:t>没有为空。</w:t>
      </w:r>
    </w:p>
    <w:p w14:paraId="23218ADB" w14:textId="77777777" w:rsidR="00C476C5" w:rsidRPr="00C51D6A" w:rsidRDefault="00C476C5" w:rsidP="00C476C5">
      <w:pPr>
        <w:rPr>
          <w:lang w:eastAsia="zh-CN"/>
        </w:rPr>
      </w:pPr>
      <w:r w:rsidRPr="00C51D6A">
        <w:rPr>
          <w:rFonts w:hint="eastAsia"/>
          <w:lang w:eastAsia="zh-CN"/>
        </w:rPr>
        <w:t xml:space="preserve">&lt;port&gt;::=x  x=1|2|3|3  </w:t>
      </w:r>
      <w:r w:rsidRPr="00C51D6A">
        <w:rPr>
          <w:rFonts w:hint="eastAsia"/>
          <w:lang w:eastAsia="zh-CN"/>
        </w:rPr>
        <w:t>依次代表</w:t>
      </w:r>
      <w:r w:rsidRPr="00C51D6A">
        <w:rPr>
          <w:rFonts w:hint="eastAsia"/>
          <w:lang w:eastAsia="zh-CN"/>
        </w:rPr>
        <w:t>1</w:t>
      </w:r>
      <w:r w:rsidRPr="00C51D6A">
        <w:rPr>
          <w:rFonts w:hint="eastAsia"/>
          <w:lang w:eastAsia="zh-CN"/>
        </w:rPr>
        <w:t>～</w:t>
      </w:r>
      <w:r w:rsidRPr="00C51D6A">
        <w:rPr>
          <w:rFonts w:hint="eastAsia"/>
          <w:lang w:eastAsia="zh-CN"/>
        </w:rPr>
        <w:t>4</w:t>
      </w:r>
      <w:r w:rsidRPr="00C51D6A">
        <w:rPr>
          <w:rFonts w:hint="eastAsia"/>
          <w:lang w:eastAsia="zh-CN"/>
        </w:rPr>
        <w:t>号端口。</w:t>
      </w:r>
    </w:p>
    <w:p w14:paraId="58D8B99E" w14:textId="77777777" w:rsidR="00C476C5" w:rsidRPr="00C51D6A" w:rsidRDefault="00C476C5" w:rsidP="00C476C5">
      <w:pPr>
        <w:rPr>
          <w:lang w:eastAsia="zh-CN"/>
        </w:rPr>
      </w:pPr>
      <w:r w:rsidRPr="00C51D6A">
        <w:rPr>
          <w:lang w:eastAsia="zh-CN"/>
        </w:rPr>
        <w:t>&lt;</w:t>
      </w:r>
      <w:proofErr w:type="spellStart"/>
      <w:r w:rsidRPr="00C51D6A">
        <w:rPr>
          <w:lang w:eastAsia="zh-CN"/>
        </w:rPr>
        <w:t>ip</w:t>
      </w:r>
      <w:proofErr w:type="spellEnd"/>
      <w:r w:rsidRPr="00C51D6A">
        <w:rPr>
          <w:lang w:eastAsia="zh-CN"/>
        </w:rPr>
        <w:t>&gt;</w:t>
      </w:r>
      <w:r w:rsidRPr="00C51D6A">
        <w:rPr>
          <w:rFonts w:hint="eastAsia"/>
          <w:lang w:eastAsia="zh-CN"/>
        </w:rPr>
        <w:t>表示</w:t>
      </w:r>
      <w:proofErr w:type="spellStart"/>
      <w:r w:rsidRPr="00C51D6A">
        <w:rPr>
          <w:lang w:eastAsia="zh-CN"/>
        </w:rPr>
        <w:t>ip</w:t>
      </w:r>
      <w:proofErr w:type="spellEnd"/>
      <w:r w:rsidRPr="00C51D6A">
        <w:rPr>
          <w:rFonts w:hint="eastAsia"/>
          <w:lang w:eastAsia="zh-CN"/>
        </w:rPr>
        <w:t>地址，长度为</w:t>
      </w:r>
      <w:r w:rsidRPr="00C51D6A">
        <w:rPr>
          <w:lang w:eastAsia="zh-CN"/>
        </w:rPr>
        <w:t>8</w:t>
      </w:r>
      <w:r w:rsidRPr="00C51D6A">
        <w:rPr>
          <w:rFonts w:hint="eastAsia"/>
          <w:lang w:eastAsia="zh-CN"/>
        </w:rPr>
        <w:t>。</w:t>
      </w:r>
    </w:p>
    <w:p w14:paraId="0D55B5DF" w14:textId="77777777" w:rsidR="00C476C5" w:rsidRPr="00C51D6A" w:rsidRDefault="00C476C5" w:rsidP="00C476C5">
      <w:pPr>
        <w:rPr>
          <w:lang w:eastAsia="zh-CN"/>
        </w:rPr>
      </w:pPr>
      <w:r w:rsidRPr="00C51D6A">
        <w:rPr>
          <w:lang w:eastAsia="zh-CN"/>
        </w:rPr>
        <w:t>&lt;netmask&gt;</w:t>
      </w:r>
      <w:r w:rsidRPr="00C51D6A">
        <w:rPr>
          <w:rFonts w:hint="eastAsia"/>
          <w:lang w:eastAsia="zh-CN"/>
        </w:rPr>
        <w:t>表示子网掩码，长度为</w:t>
      </w:r>
      <w:r w:rsidRPr="00C51D6A">
        <w:rPr>
          <w:lang w:eastAsia="zh-CN"/>
        </w:rPr>
        <w:t>8</w:t>
      </w:r>
      <w:r w:rsidRPr="00C51D6A">
        <w:rPr>
          <w:rFonts w:hint="eastAsia"/>
          <w:lang w:eastAsia="zh-CN"/>
        </w:rPr>
        <w:t>。</w:t>
      </w:r>
    </w:p>
    <w:p w14:paraId="2C2EECD4" w14:textId="77777777" w:rsidR="00C476C5" w:rsidRPr="00C51D6A" w:rsidRDefault="00C476C5" w:rsidP="00C476C5">
      <w:pPr>
        <w:rPr>
          <w:lang w:eastAsia="zh-CN"/>
        </w:rPr>
      </w:pPr>
      <w:r w:rsidRPr="00C51D6A">
        <w:rPr>
          <w:lang w:eastAsia="zh-CN"/>
        </w:rPr>
        <w:t>&lt;gateway&gt;</w:t>
      </w:r>
      <w:r w:rsidRPr="00C51D6A">
        <w:rPr>
          <w:rFonts w:hint="eastAsia"/>
          <w:lang w:eastAsia="zh-CN"/>
        </w:rPr>
        <w:t>表示网关，长度为</w:t>
      </w:r>
      <w:r w:rsidRPr="00C51D6A">
        <w:rPr>
          <w:lang w:eastAsia="zh-CN"/>
        </w:rPr>
        <w:t>8</w:t>
      </w:r>
      <w:r w:rsidRPr="00C51D6A">
        <w:rPr>
          <w:rFonts w:hint="eastAsia"/>
          <w:lang w:eastAsia="zh-CN"/>
        </w:rPr>
        <w:t>。</w:t>
      </w:r>
    </w:p>
    <w:p w14:paraId="1F403910" w14:textId="77777777" w:rsidR="00C476C5" w:rsidRPr="00C51D6A" w:rsidRDefault="00C476C5" w:rsidP="00C476C5">
      <w:pPr>
        <w:rPr>
          <w:lang w:eastAsia="zh-CN"/>
        </w:rPr>
      </w:pPr>
      <w:r w:rsidRPr="00C51D6A">
        <w:rPr>
          <w:rFonts w:hint="eastAsia"/>
          <w:lang w:eastAsia="zh-CN"/>
        </w:rPr>
        <w:t>&lt;mac&gt;</w:t>
      </w:r>
      <w:r w:rsidRPr="00C51D6A">
        <w:rPr>
          <w:rFonts w:hint="eastAsia"/>
          <w:lang w:eastAsia="zh-CN"/>
        </w:rPr>
        <w:t>表示</w:t>
      </w:r>
      <w:r w:rsidRPr="00C51D6A">
        <w:rPr>
          <w:rFonts w:hint="eastAsia"/>
          <w:lang w:eastAsia="zh-CN"/>
        </w:rPr>
        <w:t>MAC</w:t>
      </w:r>
      <w:r w:rsidRPr="00C51D6A">
        <w:rPr>
          <w:rFonts w:hint="eastAsia"/>
          <w:lang w:eastAsia="zh-CN"/>
        </w:rPr>
        <w:t>地址，长度为</w:t>
      </w:r>
      <w:r w:rsidRPr="00C51D6A">
        <w:rPr>
          <w:rFonts w:hint="eastAsia"/>
          <w:lang w:eastAsia="zh-CN"/>
        </w:rPr>
        <w:t>12</w:t>
      </w:r>
      <w:r w:rsidRPr="00C51D6A">
        <w:rPr>
          <w:rFonts w:hint="eastAsia"/>
          <w:lang w:eastAsia="zh-CN"/>
        </w:rPr>
        <w:t>。</w:t>
      </w:r>
    </w:p>
    <w:p w14:paraId="7DD9EF8E" w14:textId="77777777" w:rsidR="00C476C5" w:rsidRPr="00C51D6A" w:rsidRDefault="00C476C5" w:rsidP="00C476C5">
      <w:pPr>
        <w:rPr>
          <w:lang w:eastAsia="zh-CN"/>
        </w:rPr>
      </w:pPr>
      <w:r w:rsidRPr="00C51D6A">
        <w:rPr>
          <w:rFonts w:hint="eastAsia"/>
          <w:lang w:eastAsia="zh-CN"/>
        </w:rPr>
        <w:t>注：</w:t>
      </w:r>
    </w:p>
    <w:p w14:paraId="2CC80523" w14:textId="77777777" w:rsidR="00C476C5" w:rsidRPr="00C51D6A" w:rsidRDefault="00C476C5" w:rsidP="00C476C5">
      <w:pPr>
        <w:rPr>
          <w:lang w:eastAsia="zh-CN"/>
        </w:rPr>
      </w:pPr>
      <w:r w:rsidRPr="00C51D6A">
        <w:rPr>
          <w:rFonts w:hint="eastAsia"/>
          <w:lang w:eastAsia="zh-CN"/>
        </w:rPr>
        <w:t>用</w:t>
      </w:r>
      <w:r w:rsidRPr="00C51D6A">
        <w:rPr>
          <w:lang w:eastAsia="zh-CN"/>
        </w:rPr>
        <w:t>64</w:t>
      </w:r>
      <w:r w:rsidRPr="00C51D6A">
        <w:rPr>
          <w:rFonts w:hint="eastAsia"/>
          <w:lang w:eastAsia="zh-CN"/>
        </w:rPr>
        <w:t>比特表示</w:t>
      </w:r>
      <w:r w:rsidRPr="00C51D6A">
        <w:rPr>
          <w:lang w:eastAsia="zh-CN"/>
        </w:rPr>
        <w:t>32</w:t>
      </w:r>
      <w:r w:rsidRPr="00C51D6A">
        <w:rPr>
          <w:rFonts w:hint="eastAsia"/>
          <w:lang w:eastAsia="zh-CN"/>
        </w:rPr>
        <w:t>位的地址，每</w:t>
      </w:r>
      <w:r w:rsidRPr="00C51D6A">
        <w:rPr>
          <w:lang w:eastAsia="zh-CN"/>
        </w:rPr>
        <w:t>16</w:t>
      </w:r>
      <w:r w:rsidRPr="00C51D6A">
        <w:rPr>
          <w:rFonts w:hint="eastAsia"/>
          <w:lang w:eastAsia="zh-CN"/>
        </w:rPr>
        <w:t>比特表示一个字节。</w:t>
      </w:r>
      <w:r w:rsidRPr="00C51D6A">
        <w:rPr>
          <w:rFonts w:hint="eastAsia"/>
          <w:lang w:eastAsia="zh-CN"/>
        </w:rPr>
        <w:t>MAC</w:t>
      </w:r>
      <w:r w:rsidRPr="00C51D6A">
        <w:rPr>
          <w:rFonts w:hint="eastAsia"/>
          <w:lang w:eastAsia="zh-CN"/>
        </w:rPr>
        <w:t>地址用</w:t>
      </w:r>
      <w:r w:rsidRPr="00C51D6A">
        <w:rPr>
          <w:rFonts w:hint="eastAsia"/>
          <w:lang w:eastAsia="zh-CN"/>
        </w:rPr>
        <w:t>96</w:t>
      </w:r>
      <w:r w:rsidRPr="00C51D6A">
        <w:rPr>
          <w:rFonts w:hint="eastAsia"/>
          <w:lang w:eastAsia="zh-CN"/>
        </w:rPr>
        <w:t>比特表示。每个字节的安排如下：</w:t>
      </w:r>
    </w:p>
    <w:p w14:paraId="1079CE95" w14:textId="77777777" w:rsidR="00C476C5" w:rsidRPr="00C51D6A" w:rsidRDefault="00C476C5" w:rsidP="00C476C5">
      <w:pPr>
        <w:rPr>
          <w:vertAlign w:val="subscript"/>
          <w:lang w:eastAsia="zh-CN"/>
        </w:rPr>
      </w:pPr>
      <w:r w:rsidRPr="00C51D6A">
        <w:rPr>
          <w:lang w:eastAsia="zh-CN"/>
        </w:rPr>
        <w:t>0100Y</w:t>
      </w:r>
      <w:r w:rsidRPr="00C51D6A">
        <w:rPr>
          <w:vertAlign w:val="subscript"/>
          <w:lang w:eastAsia="zh-CN"/>
        </w:rPr>
        <w:t>7</w:t>
      </w:r>
      <w:r w:rsidRPr="00C51D6A">
        <w:rPr>
          <w:lang w:eastAsia="zh-CN"/>
        </w:rPr>
        <w:t>Y</w:t>
      </w:r>
      <w:r w:rsidRPr="00C51D6A">
        <w:rPr>
          <w:vertAlign w:val="subscript"/>
          <w:lang w:eastAsia="zh-CN"/>
        </w:rPr>
        <w:t>6</w:t>
      </w:r>
      <w:r w:rsidRPr="00C51D6A">
        <w:rPr>
          <w:lang w:eastAsia="zh-CN"/>
        </w:rPr>
        <w:t>Y</w:t>
      </w:r>
      <w:r w:rsidRPr="00C51D6A">
        <w:rPr>
          <w:vertAlign w:val="subscript"/>
          <w:lang w:eastAsia="zh-CN"/>
        </w:rPr>
        <w:t>5</w:t>
      </w:r>
      <w:r w:rsidRPr="00C51D6A">
        <w:rPr>
          <w:lang w:eastAsia="zh-CN"/>
        </w:rPr>
        <w:t>Y</w:t>
      </w:r>
      <w:r w:rsidRPr="00C51D6A">
        <w:rPr>
          <w:vertAlign w:val="subscript"/>
          <w:lang w:eastAsia="zh-CN"/>
        </w:rPr>
        <w:t>4</w:t>
      </w:r>
      <w:r w:rsidRPr="00C51D6A">
        <w:rPr>
          <w:lang w:eastAsia="zh-CN"/>
        </w:rPr>
        <w:t>0100Y</w:t>
      </w:r>
      <w:r w:rsidRPr="00C51D6A">
        <w:rPr>
          <w:vertAlign w:val="subscript"/>
          <w:lang w:eastAsia="zh-CN"/>
        </w:rPr>
        <w:t>3</w:t>
      </w:r>
      <w:r w:rsidRPr="00C51D6A">
        <w:rPr>
          <w:lang w:eastAsia="zh-CN"/>
        </w:rPr>
        <w:t>Y</w:t>
      </w:r>
      <w:r w:rsidRPr="00C51D6A">
        <w:rPr>
          <w:vertAlign w:val="subscript"/>
          <w:lang w:eastAsia="zh-CN"/>
        </w:rPr>
        <w:t>2</w:t>
      </w:r>
      <w:r w:rsidRPr="00C51D6A">
        <w:rPr>
          <w:lang w:eastAsia="zh-CN"/>
        </w:rPr>
        <w:t>Y</w:t>
      </w:r>
      <w:r w:rsidRPr="00C51D6A">
        <w:rPr>
          <w:vertAlign w:val="subscript"/>
          <w:lang w:eastAsia="zh-CN"/>
        </w:rPr>
        <w:t>1</w:t>
      </w:r>
      <w:r w:rsidRPr="00C51D6A">
        <w:rPr>
          <w:lang w:eastAsia="zh-CN"/>
        </w:rPr>
        <w:t>Y</w:t>
      </w:r>
      <w:r w:rsidRPr="00C51D6A">
        <w:rPr>
          <w:vertAlign w:val="subscript"/>
          <w:lang w:eastAsia="zh-CN"/>
        </w:rPr>
        <w:t>0</w:t>
      </w:r>
    </w:p>
    <w:p w14:paraId="2BF6ECD1" w14:textId="77777777" w:rsidR="00C476C5" w:rsidRPr="00D06D6A" w:rsidRDefault="00C476C5" w:rsidP="00C476C5">
      <w:pPr>
        <w:rPr>
          <w:lang w:eastAsia="zh-CN"/>
        </w:rPr>
      </w:pPr>
      <w:r w:rsidRPr="00C51D6A">
        <w:rPr>
          <w:lang w:eastAsia="zh-CN"/>
        </w:rPr>
        <w:t>Y</w:t>
      </w:r>
      <w:r w:rsidRPr="00C51D6A">
        <w:rPr>
          <w:vertAlign w:val="subscript"/>
          <w:lang w:eastAsia="zh-CN"/>
        </w:rPr>
        <w:t>3</w:t>
      </w:r>
      <w:r w:rsidRPr="00C51D6A">
        <w:rPr>
          <w:lang w:eastAsia="zh-CN"/>
        </w:rPr>
        <w:t>Y</w:t>
      </w:r>
      <w:r w:rsidRPr="00C51D6A">
        <w:rPr>
          <w:vertAlign w:val="subscript"/>
          <w:lang w:eastAsia="zh-CN"/>
        </w:rPr>
        <w:t>2</w:t>
      </w:r>
      <w:r w:rsidRPr="00C51D6A">
        <w:rPr>
          <w:lang w:eastAsia="zh-CN"/>
        </w:rPr>
        <w:t>Y</w:t>
      </w:r>
      <w:r w:rsidRPr="00C51D6A">
        <w:rPr>
          <w:vertAlign w:val="subscript"/>
          <w:lang w:eastAsia="zh-CN"/>
        </w:rPr>
        <w:t>1</w:t>
      </w:r>
      <w:r w:rsidRPr="00C51D6A">
        <w:rPr>
          <w:lang w:eastAsia="zh-CN"/>
        </w:rPr>
        <w:t>Y</w:t>
      </w:r>
      <w:r w:rsidRPr="00C51D6A">
        <w:rPr>
          <w:vertAlign w:val="subscript"/>
          <w:lang w:eastAsia="zh-CN"/>
        </w:rPr>
        <w:t>0</w:t>
      </w:r>
      <w:r w:rsidRPr="00C51D6A">
        <w:rPr>
          <w:rFonts w:hint="eastAsia"/>
          <w:lang w:eastAsia="zh-CN"/>
        </w:rPr>
        <w:t>表示字节的低</w:t>
      </w:r>
      <w:r w:rsidRPr="00C51D6A">
        <w:rPr>
          <w:lang w:eastAsia="zh-CN"/>
        </w:rPr>
        <w:t>4</w:t>
      </w:r>
      <w:r w:rsidRPr="00C51D6A">
        <w:rPr>
          <w:rFonts w:hint="eastAsia"/>
          <w:lang w:eastAsia="zh-CN"/>
        </w:rPr>
        <w:t>位，</w:t>
      </w:r>
      <w:r w:rsidRPr="00C51D6A">
        <w:rPr>
          <w:lang w:eastAsia="zh-CN"/>
        </w:rPr>
        <w:t>Y</w:t>
      </w:r>
      <w:r w:rsidRPr="00C51D6A">
        <w:rPr>
          <w:vertAlign w:val="subscript"/>
          <w:lang w:eastAsia="zh-CN"/>
        </w:rPr>
        <w:t>7</w:t>
      </w:r>
      <w:r w:rsidRPr="00C51D6A">
        <w:rPr>
          <w:lang w:eastAsia="zh-CN"/>
        </w:rPr>
        <w:t>Y</w:t>
      </w:r>
      <w:r w:rsidRPr="00C51D6A">
        <w:rPr>
          <w:vertAlign w:val="subscript"/>
          <w:lang w:eastAsia="zh-CN"/>
        </w:rPr>
        <w:t>6</w:t>
      </w:r>
      <w:r w:rsidRPr="00C51D6A">
        <w:rPr>
          <w:lang w:eastAsia="zh-CN"/>
        </w:rPr>
        <w:t>Y</w:t>
      </w:r>
      <w:r w:rsidRPr="00C51D6A">
        <w:rPr>
          <w:vertAlign w:val="subscript"/>
          <w:lang w:eastAsia="zh-CN"/>
        </w:rPr>
        <w:t>5</w:t>
      </w:r>
      <w:r w:rsidRPr="00C51D6A">
        <w:rPr>
          <w:lang w:eastAsia="zh-CN"/>
        </w:rPr>
        <w:t>Y</w:t>
      </w:r>
      <w:r w:rsidRPr="00C51D6A">
        <w:rPr>
          <w:vertAlign w:val="subscript"/>
          <w:lang w:eastAsia="zh-CN"/>
        </w:rPr>
        <w:t>4</w:t>
      </w:r>
      <w:r w:rsidRPr="00C51D6A">
        <w:rPr>
          <w:rFonts w:hint="eastAsia"/>
          <w:lang w:eastAsia="zh-CN"/>
        </w:rPr>
        <w:t>表示字节的高</w:t>
      </w:r>
      <w:r w:rsidRPr="00C51D6A">
        <w:rPr>
          <w:lang w:eastAsia="zh-CN"/>
        </w:rPr>
        <w:t>4</w:t>
      </w:r>
      <w:r w:rsidRPr="00C51D6A">
        <w:rPr>
          <w:rFonts w:hint="eastAsia"/>
          <w:lang w:eastAsia="zh-CN"/>
        </w:rPr>
        <w:t>位。</w:t>
      </w:r>
    </w:p>
    <w:p w14:paraId="3AE7DABA" w14:textId="77777777" w:rsidR="00046CCC" w:rsidRDefault="00046CCC" w:rsidP="00046CCC">
      <w:pPr>
        <w:pStyle w:val="4"/>
        <w:rPr>
          <w:lang w:eastAsia="zh-CN"/>
        </w:rPr>
      </w:pPr>
      <w:r>
        <w:rPr>
          <w:rFonts w:hint="eastAsia"/>
          <w:lang w:eastAsia="zh-CN"/>
        </w:rPr>
        <w:t>2.2.2.</w:t>
      </w:r>
      <w:r w:rsidR="00BA3320">
        <w:rPr>
          <w:rFonts w:hint="eastAsia"/>
          <w:lang w:eastAsia="zh-CN"/>
        </w:rPr>
        <w:t>9</w:t>
      </w:r>
      <w:r>
        <w:rPr>
          <w:rFonts w:hint="eastAsia"/>
          <w:lang w:eastAsia="zh-CN"/>
        </w:rPr>
        <w:t xml:space="preserve"> NTSC</w:t>
      </w:r>
      <w:r w:rsidR="00840B75">
        <w:rPr>
          <w:rFonts w:hint="eastAsia"/>
          <w:lang w:eastAsia="zh-CN"/>
        </w:rPr>
        <w:t>(</w:t>
      </w:r>
      <w:r w:rsidR="00840B75">
        <w:rPr>
          <w:rFonts w:hint="eastAsia"/>
          <w:lang w:eastAsia="zh-CN"/>
        </w:rPr>
        <w:t>待定</w:t>
      </w:r>
      <w:r w:rsidR="00840B75">
        <w:rPr>
          <w:rFonts w:hint="eastAsia"/>
          <w:lang w:eastAsia="zh-CN"/>
        </w:rPr>
        <w:t>)</w:t>
      </w:r>
    </w:p>
    <w:p w14:paraId="6BBEF260" w14:textId="7864E6CB" w:rsidR="0002711A" w:rsidRPr="00431857" w:rsidRDefault="0002711A" w:rsidP="0002711A">
      <w:pPr>
        <w:autoSpaceDE w:val="0"/>
        <w:autoSpaceDN w:val="0"/>
        <w:adjustRightInd w:val="0"/>
        <w:ind w:left="420"/>
        <w:rPr>
          <w:rFonts w:ascii="Cambria" w:eastAsia="宋体" w:hAnsi="Cambria" w:cs="Times New Roman"/>
          <w:color w:val="000000"/>
          <w:lang w:eastAsia="zh-CN"/>
        </w:rPr>
      </w:pPr>
      <w:r w:rsidRPr="00431857">
        <w:rPr>
          <w:rFonts w:ascii="Cambria" w:eastAsia="宋体" w:hAnsi="Cambria" w:cs="Times New Roman"/>
          <w:color w:val="000000"/>
          <w:lang w:eastAsia="zh-CN"/>
        </w:rPr>
        <w:t>&lt;response</w:t>
      </w:r>
      <w:r w:rsidRPr="00431857">
        <w:rPr>
          <w:rFonts w:ascii="Cambria" w:eastAsia="宋体" w:hAnsi="Cambria" w:cs="Times New Roman"/>
          <w:lang w:eastAsia="zh-CN"/>
        </w:rPr>
        <w:t xml:space="preserve"> message</w:t>
      </w:r>
      <w:r w:rsidRPr="00431857">
        <w:rPr>
          <w:rFonts w:ascii="Cambria" w:eastAsia="宋体" w:hAnsi="Cambria" w:cs="Times New Roman"/>
          <w:color w:val="000000"/>
          <w:lang w:eastAsia="zh-CN"/>
        </w:rPr>
        <w:t>&gt;::= “&lt;aid&gt;,&lt;type&gt;,</w:t>
      </w:r>
      <w:r w:rsidRPr="00431857">
        <w:rPr>
          <w:rFonts w:ascii="Cambria" w:eastAsia="宋体" w:hAnsi="Cambria" w:cs="Times New Roman" w:hint="eastAsia"/>
          <w:color w:val="000000"/>
          <w:lang w:eastAsia="zh-CN"/>
        </w:rPr>
        <w:t>[</w:t>
      </w:r>
      <w:r w:rsidRPr="00431857">
        <w:rPr>
          <w:rFonts w:ascii="Cambria" w:eastAsia="宋体" w:hAnsi="Cambria" w:cs="Times New Roman"/>
          <w:color w:val="000000"/>
          <w:lang w:eastAsia="zh-CN"/>
        </w:rPr>
        <w:t>&lt;version</w:t>
      </w:r>
      <w:r w:rsidRPr="00431857">
        <w:rPr>
          <w:rFonts w:ascii="Cambria" w:eastAsia="宋体" w:hAnsi="Cambria" w:cs="Times New Roman" w:hint="eastAsia"/>
          <w:color w:val="000000"/>
          <w:lang w:eastAsia="zh-CN"/>
        </w:rPr>
        <w:t>-MCU</w:t>
      </w:r>
      <w:r w:rsidRPr="00431857">
        <w:rPr>
          <w:rFonts w:ascii="Cambria" w:eastAsia="宋体" w:hAnsi="Cambria" w:cs="Times New Roman"/>
          <w:color w:val="000000"/>
          <w:lang w:eastAsia="zh-CN"/>
        </w:rPr>
        <w:t>&gt;</w:t>
      </w:r>
      <w:r w:rsidRPr="00431857">
        <w:rPr>
          <w:rFonts w:ascii="Cambria" w:eastAsia="宋体" w:hAnsi="Cambria" w:cs="Times New Roman" w:hint="eastAsia"/>
          <w:color w:val="000000"/>
          <w:lang w:eastAsia="zh-CN"/>
        </w:rPr>
        <w:t>]</w:t>
      </w:r>
      <w:r w:rsidRPr="00431857">
        <w:rPr>
          <w:rFonts w:ascii="Cambria" w:eastAsia="宋体" w:hAnsi="Cambria" w:cs="Times New Roman"/>
          <w:color w:val="000000"/>
          <w:lang w:eastAsia="zh-CN"/>
        </w:rPr>
        <w:t>,</w:t>
      </w:r>
      <w:r w:rsidRPr="00431857">
        <w:rPr>
          <w:rFonts w:ascii="Cambria" w:eastAsia="宋体" w:hAnsi="Cambria" w:cs="Times New Roman" w:hint="eastAsia"/>
          <w:color w:val="000000"/>
          <w:lang w:eastAsia="zh-CN"/>
        </w:rPr>
        <w:t>[</w:t>
      </w:r>
      <w:r w:rsidRPr="00431857">
        <w:rPr>
          <w:rFonts w:ascii="Cambria" w:eastAsia="宋体" w:hAnsi="Cambria" w:cs="Times New Roman"/>
          <w:color w:val="000000"/>
          <w:lang w:eastAsia="zh-CN"/>
        </w:rPr>
        <w:t>&lt;version</w:t>
      </w:r>
      <w:r w:rsidRPr="00431857">
        <w:rPr>
          <w:rFonts w:ascii="Cambria" w:eastAsia="宋体" w:hAnsi="Cambria" w:cs="Times New Roman" w:hint="eastAsia"/>
          <w:color w:val="000000"/>
          <w:lang w:eastAsia="zh-CN"/>
        </w:rPr>
        <w:t>-</w:t>
      </w:r>
      <w:r w:rsidRPr="00431857">
        <w:rPr>
          <w:rFonts w:ascii="Cambria" w:eastAsia="宋体" w:hAnsi="Cambria" w:cs="Times New Roman" w:hint="eastAsia"/>
          <w:lang w:eastAsia="zh-CN"/>
        </w:rPr>
        <w:t>FPGA</w:t>
      </w:r>
      <w:r w:rsidRPr="00431857">
        <w:rPr>
          <w:rFonts w:ascii="Cambria" w:eastAsia="宋体" w:hAnsi="Cambria" w:cs="Times New Roman"/>
          <w:color w:val="000000"/>
          <w:lang w:eastAsia="zh-CN"/>
        </w:rPr>
        <w:t>&gt;</w:t>
      </w:r>
      <w:r w:rsidRPr="00431857">
        <w:rPr>
          <w:rFonts w:ascii="Cambria" w:eastAsia="宋体" w:hAnsi="Cambria" w:cs="Times New Roman" w:hint="eastAsia"/>
          <w:color w:val="000000"/>
          <w:lang w:eastAsia="zh-CN"/>
        </w:rPr>
        <w:t>]</w:t>
      </w:r>
      <w:r w:rsidRPr="00431857">
        <w:rPr>
          <w:rFonts w:ascii="Cambria" w:eastAsia="宋体" w:hAnsi="Cambria" w:cs="Times New Roman"/>
          <w:color w:val="000000"/>
          <w:lang w:eastAsia="zh-CN"/>
        </w:rPr>
        <w:t>,</w:t>
      </w:r>
      <w:r w:rsidRPr="00431857">
        <w:rPr>
          <w:rFonts w:ascii="Cambria" w:eastAsia="宋体" w:hAnsi="Cambria" w:cs="Times New Roman" w:hint="eastAsia"/>
          <w:lang w:eastAsia="zh-CN"/>
        </w:rPr>
        <w:t xml:space="preserve"> [</w:t>
      </w:r>
      <w:r w:rsidRPr="00431857">
        <w:rPr>
          <w:rFonts w:ascii="Cambria" w:eastAsia="宋体" w:hAnsi="Cambria" w:cs="Times New Roman"/>
          <w:color w:val="000000"/>
          <w:lang w:eastAsia="zh-CN"/>
        </w:rPr>
        <w:t>&lt;version</w:t>
      </w:r>
      <w:r w:rsidRPr="00431857">
        <w:rPr>
          <w:rFonts w:ascii="Cambria" w:eastAsia="宋体" w:hAnsi="Cambria" w:cs="Times New Roman" w:hint="eastAsia"/>
          <w:color w:val="000000"/>
          <w:lang w:eastAsia="zh-CN"/>
        </w:rPr>
        <w:t>-</w:t>
      </w:r>
      <w:r w:rsidRPr="00431857">
        <w:rPr>
          <w:rFonts w:ascii="Cambria" w:eastAsia="宋体" w:hAnsi="Cambria" w:cs="Times New Roman" w:hint="eastAsia"/>
          <w:lang w:eastAsia="zh-CN"/>
        </w:rPr>
        <w:t>CPLD</w:t>
      </w:r>
      <w:r w:rsidRPr="00431857">
        <w:rPr>
          <w:rFonts w:ascii="Cambria" w:eastAsia="宋体" w:hAnsi="Cambria" w:cs="Times New Roman"/>
          <w:color w:val="000000"/>
          <w:lang w:eastAsia="zh-CN"/>
        </w:rPr>
        <w:t>&gt;</w:t>
      </w:r>
      <w:r w:rsidRPr="00431857">
        <w:rPr>
          <w:rFonts w:ascii="Cambria" w:eastAsia="宋体" w:hAnsi="Cambria" w:cs="Times New Roman" w:hint="eastAsia"/>
          <w:color w:val="000000"/>
          <w:lang w:eastAsia="zh-CN"/>
        </w:rPr>
        <w:t>]</w:t>
      </w:r>
      <w:r w:rsidRPr="00431857">
        <w:rPr>
          <w:rFonts w:ascii="Cambria" w:eastAsia="宋体" w:hAnsi="Cambria" w:cs="Times New Roman"/>
          <w:color w:val="000000"/>
          <w:lang w:eastAsia="zh-CN"/>
        </w:rPr>
        <w:t>,</w:t>
      </w:r>
      <w:r w:rsidRPr="00431857">
        <w:rPr>
          <w:rFonts w:ascii="Cambria" w:eastAsia="宋体" w:hAnsi="Cambria" w:cs="Times New Roman" w:hint="eastAsia"/>
          <w:lang w:eastAsia="zh-CN"/>
        </w:rPr>
        <w:t>[</w:t>
      </w:r>
      <w:r w:rsidRPr="00431857">
        <w:rPr>
          <w:rFonts w:ascii="Cambria" w:eastAsia="宋体" w:hAnsi="Cambria" w:cs="Times New Roman"/>
          <w:color w:val="000000"/>
          <w:lang w:eastAsia="zh-CN"/>
        </w:rPr>
        <w:t>&lt;version</w:t>
      </w:r>
      <w:r w:rsidRPr="00431857">
        <w:rPr>
          <w:rFonts w:ascii="Cambria" w:eastAsia="宋体" w:hAnsi="Cambria" w:cs="Times New Roman" w:hint="eastAsia"/>
          <w:color w:val="000000"/>
          <w:lang w:eastAsia="zh-CN"/>
        </w:rPr>
        <w:t>-</w:t>
      </w:r>
      <w:r w:rsidRPr="00431857">
        <w:rPr>
          <w:rFonts w:ascii="Cambria" w:eastAsia="宋体" w:hAnsi="Cambria" w:cs="Times New Roman" w:hint="eastAsia"/>
          <w:lang w:eastAsia="zh-CN"/>
        </w:rPr>
        <w:t>PCB</w:t>
      </w:r>
      <w:r w:rsidRPr="00431857">
        <w:rPr>
          <w:rFonts w:ascii="Cambria" w:eastAsia="宋体" w:hAnsi="Cambria" w:cs="Times New Roman"/>
          <w:color w:val="000000"/>
          <w:lang w:eastAsia="zh-CN"/>
        </w:rPr>
        <w:t>&gt;</w:t>
      </w:r>
      <w:r>
        <w:rPr>
          <w:rFonts w:ascii="Cambria" w:eastAsia="宋体" w:hAnsi="Cambria" w:cs="Times New Roman" w:hint="eastAsia"/>
          <w:color w:val="000000"/>
          <w:lang w:eastAsia="zh-CN"/>
        </w:rPr>
        <w:t>]</w:t>
      </w:r>
      <w:r w:rsidR="00840B75">
        <w:rPr>
          <w:rFonts w:hint="eastAsia"/>
          <w:color w:val="000000"/>
          <w:lang w:eastAsia="zh-CN"/>
        </w:rPr>
        <w:t>,&lt;</w:t>
      </w:r>
      <w:r w:rsidR="00AA3584">
        <w:rPr>
          <w:rFonts w:hint="eastAsia"/>
          <w:color w:val="000000"/>
          <w:lang w:eastAsia="zh-CN"/>
        </w:rPr>
        <w:t>wavelength</w:t>
      </w:r>
      <w:r w:rsidR="00840B75">
        <w:rPr>
          <w:rFonts w:hint="eastAsia"/>
          <w:color w:val="000000"/>
          <w:lang w:eastAsia="zh-CN"/>
        </w:rPr>
        <w:t>&gt;</w:t>
      </w:r>
      <w:r w:rsidR="00AA3584">
        <w:rPr>
          <w:rFonts w:hint="eastAsia"/>
          <w:color w:val="000000"/>
          <w:lang w:eastAsia="zh-CN"/>
        </w:rPr>
        <w:t>,&lt;delay&gt;</w:t>
      </w:r>
      <w:r w:rsidR="007F3A1B">
        <w:rPr>
          <w:rFonts w:hint="eastAsia"/>
          <w:color w:val="000000"/>
          <w:lang w:eastAsia="zh-CN"/>
        </w:rPr>
        <w:t>,&lt;power_in&gt;,&lt;</w:t>
      </w:r>
      <w:r w:rsidR="007F3A1B" w:rsidRPr="007F3A1B">
        <w:rPr>
          <w:rFonts w:hint="eastAsia"/>
          <w:color w:val="000000"/>
          <w:lang w:eastAsia="zh-CN"/>
        </w:rPr>
        <w:t xml:space="preserve"> </w:t>
      </w:r>
      <w:proofErr w:type="spellStart"/>
      <w:r w:rsidR="007F3A1B">
        <w:rPr>
          <w:rFonts w:hint="eastAsia"/>
          <w:color w:val="000000"/>
          <w:lang w:eastAsia="zh-CN"/>
        </w:rPr>
        <w:t>power_out</w:t>
      </w:r>
      <w:proofErr w:type="spellEnd"/>
      <w:r w:rsidR="007F3A1B">
        <w:rPr>
          <w:rFonts w:hint="eastAsia"/>
          <w:color w:val="000000"/>
          <w:lang w:eastAsia="zh-CN"/>
        </w:rPr>
        <w:t>&gt;,</w:t>
      </w:r>
      <w:ins w:id="10" w:author="yang fan" w:date="2020-03-19T18:05:00Z">
        <w:r w:rsidR="00987B55">
          <w:rPr>
            <w:rFonts w:hint="eastAsia"/>
            <w:color w:val="000000"/>
            <w:lang w:eastAsia="zh-CN"/>
          </w:rPr>
          <w:t>&lt;</w:t>
        </w:r>
        <w:proofErr w:type="spellStart"/>
        <w:r w:rsidR="00987B55">
          <w:rPr>
            <w:color w:val="000000"/>
            <w:lang w:eastAsia="zh-CN"/>
          </w:rPr>
          <w:t>lock_</w:t>
        </w:r>
        <w:r w:rsidR="00987B55">
          <w:rPr>
            <w:rFonts w:hint="eastAsia"/>
            <w:color w:val="000000"/>
            <w:lang w:eastAsia="zh-CN"/>
          </w:rPr>
          <w:t>sta</w:t>
        </w:r>
        <w:r w:rsidR="00987B55">
          <w:rPr>
            <w:color w:val="000000"/>
            <w:lang w:eastAsia="zh-CN"/>
          </w:rPr>
          <w:t>tus</w:t>
        </w:r>
        <w:proofErr w:type="spellEnd"/>
        <w:r w:rsidR="00987B55">
          <w:rPr>
            <w:rFonts w:hint="eastAsia"/>
            <w:color w:val="000000"/>
            <w:lang w:eastAsia="zh-CN"/>
          </w:rPr>
          <w:t>&gt;</w:t>
        </w:r>
      </w:ins>
      <w:ins w:id="11" w:author="yang fan" w:date="2020-03-19T18:06:00Z">
        <w:r w:rsidR="00987B55">
          <w:rPr>
            <w:rFonts w:hint="eastAsia"/>
            <w:color w:val="000000"/>
            <w:lang w:eastAsia="zh-CN"/>
          </w:rPr>
          <w:t>,&lt;</w:t>
        </w:r>
        <w:proofErr w:type="spellStart"/>
        <w:r w:rsidR="00987B55">
          <w:rPr>
            <w:color w:val="000000"/>
            <w:lang w:eastAsia="zh-CN"/>
          </w:rPr>
          <w:t>running_</w:t>
        </w:r>
        <w:r w:rsidR="00987B55">
          <w:rPr>
            <w:rFonts w:hint="eastAsia"/>
            <w:color w:val="000000"/>
            <w:lang w:eastAsia="zh-CN"/>
          </w:rPr>
          <w:t>status</w:t>
        </w:r>
        <w:proofErr w:type="spellEnd"/>
        <w:r w:rsidR="00987B55">
          <w:rPr>
            <w:rFonts w:hint="eastAsia"/>
            <w:color w:val="000000"/>
            <w:lang w:eastAsia="zh-CN"/>
          </w:rPr>
          <w:t>&gt;</w:t>
        </w:r>
      </w:ins>
      <w:r w:rsidR="007F3A1B">
        <w:rPr>
          <w:rFonts w:hint="eastAsia"/>
          <w:color w:val="000000"/>
          <w:lang w:eastAsia="zh-CN"/>
        </w:rPr>
        <w:t>,&lt;id&gt;</w:t>
      </w:r>
      <w:r w:rsidRPr="00431857">
        <w:rPr>
          <w:rFonts w:ascii="Cambria" w:eastAsia="宋体" w:hAnsi="Cambria" w:cs="Times New Roman"/>
          <w:color w:val="000000"/>
          <w:lang w:eastAsia="zh-CN"/>
        </w:rPr>
        <w:t>”</w:t>
      </w:r>
    </w:p>
    <w:p w14:paraId="176540CB" w14:textId="77777777" w:rsidR="0002711A" w:rsidRPr="00431857" w:rsidRDefault="0002711A" w:rsidP="0002711A">
      <w:pPr>
        <w:autoSpaceDE w:val="0"/>
        <w:autoSpaceDN w:val="0"/>
        <w:adjustRightInd w:val="0"/>
        <w:ind w:left="420"/>
        <w:rPr>
          <w:rFonts w:ascii="Cambria" w:eastAsia="宋体" w:hAnsi="Cambria" w:cs="Times New Roman"/>
          <w:color w:val="000000"/>
          <w:lang w:eastAsia="zh-CN"/>
        </w:rPr>
      </w:pPr>
      <w:r w:rsidRPr="00431857">
        <w:rPr>
          <w:rFonts w:ascii="Cambria" w:eastAsia="宋体" w:hAnsi="Cambria" w:cs="Times New Roman"/>
          <w:color w:val="000000"/>
        </w:rPr>
        <w:t>&lt;type&gt;</w:t>
      </w:r>
      <w:r w:rsidRPr="00431857">
        <w:rPr>
          <w:rFonts w:ascii="Cambria" w:eastAsia="宋体" w:hAnsi="Cambria" w:cs="Times New Roman" w:hint="eastAsia"/>
          <w:color w:val="000000"/>
        </w:rPr>
        <w:t>::=</w:t>
      </w:r>
      <w:r>
        <w:rPr>
          <w:rFonts w:ascii="Cambria" w:eastAsia="宋体" w:hAnsi="Cambria" w:cs="Times New Roman" w:hint="eastAsia"/>
          <w:color w:val="000000"/>
          <w:lang w:eastAsia="zh-CN"/>
        </w:rPr>
        <w:t>Y</w:t>
      </w:r>
    </w:p>
    <w:p w14:paraId="22735F39" w14:textId="77777777" w:rsidR="00C476C5" w:rsidRDefault="007F3A1B" w:rsidP="007F3A1B">
      <w:pPr>
        <w:ind w:firstLine="420"/>
        <w:rPr>
          <w:color w:val="000000"/>
          <w:lang w:eastAsia="zh-CN"/>
        </w:rPr>
      </w:pPr>
      <w:r>
        <w:rPr>
          <w:rFonts w:hint="eastAsia"/>
          <w:color w:val="000000"/>
          <w:lang w:eastAsia="zh-CN"/>
        </w:rPr>
        <w:t>&lt;wavelength&gt;::</w:t>
      </w:r>
      <w:r>
        <w:rPr>
          <w:rFonts w:hint="eastAsia"/>
          <w:color w:val="000000"/>
          <w:lang w:eastAsia="zh-CN"/>
        </w:rPr>
        <w:t>光输出波长</w:t>
      </w:r>
    </w:p>
    <w:p w14:paraId="3F18DF61" w14:textId="77777777" w:rsidR="007F3A1B" w:rsidRDefault="007F3A1B" w:rsidP="007F3A1B">
      <w:pPr>
        <w:ind w:firstLine="420"/>
        <w:rPr>
          <w:color w:val="000000"/>
          <w:lang w:eastAsia="zh-CN"/>
        </w:rPr>
      </w:pPr>
      <w:r>
        <w:rPr>
          <w:rFonts w:hint="eastAsia"/>
          <w:color w:val="000000"/>
          <w:lang w:eastAsia="zh-CN"/>
        </w:rPr>
        <w:t>&lt;delay&gt;::</w:t>
      </w:r>
      <w:r w:rsidR="00012E86">
        <w:rPr>
          <w:rFonts w:hint="eastAsia"/>
          <w:color w:val="000000"/>
          <w:lang w:eastAsia="zh-CN"/>
        </w:rPr>
        <w:t>链路实时延时</w:t>
      </w:r>
    </w:p>
    <w:p w14:paraId="383E65A1" w14:textId="22716717" w:rsidR="00AF27CB" w:rsidRDefault="00AF27CB" w:rsidP="007F3A1B">
      <w:pPr>
        <w:ind w:firstLine="420"/>
        <w:rPr>
          <w:ins w:id="12" w:author="yang fan" w:date="2020-03-19T18:26:00Z"/>
          <w:color w:val="000000"/>
          <w:lang w:eastAsia="zh-CN"/>
        </w:rPr>
      </w:pPr>
      <w:r>
        <w:rPr>
          <w:rFonts w:hint="eastAsia"/>
          <w:color w:val="000000"/>
          <w:lang w:eastAsia="zh-CN"/>
        </w:rPr>
        <w:t>&lt;</w:t>
      </w:r>
      <w:proofErr w:type="spellStart"/>
      <w:r>
        <w:rPr>
          <w:rFonts w:hint="eastAsia"/>
          <w:color w:val="000000"/>
          <w:lang w:eastAsia="zh-CN"/>
        </w:rPr>
        <w:t>power_in</w:t>
      </w:r>
      <w:proofErr w:type="spellEnd"/>
      <w:r>
        <w:rPr>
          <w:rFonts w:hint="eastAsia"/>
          <w:color w:val="000000"/>
          <w:lang w:eastAsia="zh-CN"/>
        </w:rPr>
        <w:t>&gt;::</w:t>
      </w:r>
      <w:ins w:id="13" w:author="yang fan" w:date="2020-03-19T18:30:00Z">
        <w:r w:rsidR="003667C6">
          <w:rPr>
            <w:rFonts w:hint="eastAsia"/>
            <w:color w:val="000000"/>
            <w:lang w:eastAsia="zh-CN"/>
          </w:rPr>
          <w:t>=x</w:t>
        </w:r>
      </w:ins>
      <w:ins w:id="14" w:author="yang fan" w:date="2020-03-19T18:31:00Z">
        <w:r w:rsidR="003667C6">
          <w:rPr>
            <w:rFonts w:hint="eastAsia"/>
            <w:color w:val="000000"/>
            <w:lang w:eastAsia="zh-CN"/>
          </w:rPr>
          <w:t>，</w:t>
        </w:r>
      </w:ins>
      <w:r w:rsidR="00012E86">
        <w:rPr>
          <w:rFonts w:hint="eastAsia"/>
          <w:color w:val="000000"/>
          <w:lang w:eastAsia="zh-CN"/>
        </w:rPr>
        <w:t>输入功率</w:t>
      </w:r>
      <w:ins w:id="15" w:author="yang fan" w:date="2020-03-19T18:37:00Z">
        <w:r w:rsidR="00D302EA">
          <w:rPr>
            <w:rFonts w:hint="eastAsia"/>
            <w:color w:val="000000"/>
            <w:lang w:eastAsia="zh-CN"/>
          </w:rPr>
          <w:t>(</w:t>
        </w:r>
        <w:r w:rsidR="00D302EA" w:rsidRPr="00DB3B4E">
          <w:rPr>
            <w:rFonts w:hint="eastAsia"/>
            <w:color w:val="FF0000"/>
            <w:lang w:eastAsia="zh-CN"/>
          </w:rPr>
          <w:t>通过光纤输入到设备内部光电探测模块的光功率大小</w:t>
        </w:r>
        <w:r w:rsidR="00D302EA">
          <w:rPr>
            <w:color w:val="000000"/>
            <w:lang w:eastAsia="zh-CN"/>
          </w:rPr>
          <w:t>)</w:t>
        </w:r>
      </w:ins>
    </w:p>
    <w:p w14:paraId="632E13A8" w14:textId="1B5B0AAD" w:rsidR="00170E7F" w:rsidRDefault="00170E7F" w:rsidP="00170E7F">
      <w:pPr>
        <w:ind w:left="420" w:firstLine="420"/>
        <w:rPr>
          <w:ins w:id="16" w:author="yang fan" w:date="2020-03-19T18:36:00Z"/>
          <w:color w:val="000000"/>
          <w:lang w:eastAsia="zh-CN"/>
        </w:rPr>
      </w:pPr>
      <w:ins w:id="17" w:author="yang fan" w:date="2020-03-19T18:36:00Z">
        <w:r>
          <w:rPr>
            <w:rFonts w:hint="eastAsia"/>
            <w:color w:val="000000"/>
            <w:lang w:eastAsia="zh-CN"/>
          </w:rPr>
          <w:t>当正常情况（</w:t>
        </w:r>
        <w:r>
          <w:rPr>
            <w:rFonts w:hint="eastAsia"/>
            <w:color w:val="000000"/>
            <w:lang w:eastAsia="zh-CN"/>
          </w:rPr>
          <w:t>-</w:t>
        </w:r>
        <w:r w:rsidRPr="00982277">
          <w:rPr>
            <w:color w:val="000000"/>
            <w:lang w:eastAsia="zh-CN"/>
          </w:rPr>
          <w:t>5</w:t>
        </w:r>
        <w:r w:rsidRPr="00982277">
          <w:rPr>
            <w:rFonts w:hint="eastAsia"/>
            <w:color w:val="000000"/>
            <w:lang w:eastAsia="zh-CN"/>
          </w:rPr>
          <w:t>0.00</w:t>
        </w:r>
        <w:r>
          <w:rPr>
            <w:rFonts w:hint="eastAsia"/>
            <w:color w:val="000000"/>
            <w:lang w:eastAsia="zh-CN"/>
          </w:rPr>
          <w:t>≤</w:t>
        </w:r>
        <w:r>
          <w:rPr>
            <w:rFonts w:hint="eastAsia"/>
            <w:color w:val="000000"/>
            <w:lang w:eastAsia="zh-CN"/>
          </w:rPr>
          <w:t>x</w:t>
        </w:r>
        <w:r>
          <w:rPr>
            <w:rFonts w:hint="eastAsia"/>
            <w:color w:val="000000"/>
            <w:lang w:eastAsia="zh-CN"/>
          </w:rPr>
          <w:t>≤</w:t>
        </w:r>
        <w:r w:rsidRPr="00982277">
          <w:rPr>
            <w:color w:val="000000"/>
            <w:lang w:eastAsia="zh-CN"/>
          </w:rPr>
          <w:t>2</w:t>
        </w:r>
        <w:r w:rsidRPr="00982277">
          <w:rPr>
            <w:rFonts w:hint="eastAsia"/>
            <w:color w:val="000000"/>
            <w:lang w:eastAsia="zh-CN"/>
          </w:rPr>
          <w:t>0.0</w:t>
        </w:r>
        <w:r>
          <w:rPr>
            <w:color w:val="000000"/>
            <w:lang w:eastAsia="zh-CN"/>
          </w:rPr>
          <w:t>0</w:t>
        </w:r>
        <w:r>
          <w:rPr>
            <w:rFonts w:hint="eastAsia"/>
            <w:color w:val="000000"/>
            <w:lang w:eastAsia="zh-CN"/>
          </w:rPr>
          <w:t>），显示当前数值，单位为</w:t>
        </w:r>
        <w:r>
          <w:rPr>
            <w:rFonts w:hint="eastAsia"/>
            <w:color w:val="000000"/>
            <w:lang w:eastAsia="zh-CN"/>
          </w:rPr>
          <w:t>d</w:t>
        </w:r>
        <w:r>
          <w:rPr>
            <w:color w:val="000000"/>
            <w:lang w:eastAsia="zh-CN"/>
          </w:rPr>
          <w:t>B</w:t>
        </w:r>
        <w:r>
          <w:rPr>
            <w:rFonts w:hint="eastAsia"/>
            <w:color w:val="000000"/>
            <w:lang w:eastAsia="zh-CN"/>
          </w:rPr>
          <w:t>m</w:t>
        </w:r>
        <w:r>
          <w:rPr>
            <w:rFonts w:hint="eastAsia"/>
            <w:color w:val="000000"/>
            <w:lang w:eastAsia="zh-CN"/>
          </w:rPr>
          <w:t>，保留</w:t>
        </w:r>
        <w:r>
          <w:rPr>
            <w:rFonts w:hint="eastAsia"/>
            <w:color w:val="000000"/>
            <w:lang w:eastAsia="zh-CN"/>
          </w:rPr>
          <w:t>2</w:t>
        </w:r>
        <w:r>
          <w:rPr>
            <w:rFonts w:hint="eastAsia"/>
            <w:color w:val="000000"/>
            <w:lang w:eastAsia="zh-CN"/>
          </w:rPr>
          <w:t>位小数</w:t>
        </w:r>
      </w:ins>
    </w:p>
    <w:p w14:paraId="51B1EFC7" w14:textId="6DF32DCA" w:rsidR="00982277" w:rsidRDefault="00982277" w:rsidP="00982277">
      <w:pPr>
        <w:ind w:left="420" w:firstLine="420"/>
        <w:rPr>
          <w:ins w:id="18" w:author="yang fan" w:date="2020-03-19T18:33:00Z"/>
          <w:color w:val="000000"/>
          <w:lang w:eastAsia="zh-CN"/>
        </w:rPr>
      </w:pPr>
      <w:ins w:id="19" w:author="yang fan" w:date="2020-03-19T18:29:00Z">
        <w:r>
          <w:rPr>
            <w:rFonts w:hint="eastAsia"/>
            <w:color w:val="000000"/>
            <w:lang w:eastAsia="zh-CN"/>
          </w:rPr>
          <w:t>当</w:t>
        </w:r>
      </w:ins>
      <w:ins w:id="20" w:author="yang fan" w:date="2020-03-19T18:28:00Z">
        <w:r>
          <w:rPr>
            <w:rFonts w:hint="eastAsia"/>
            <w:color w:val="000000"/>
            <w:lang w:eastAsia="zh-CN"/>
          </w:rPr>
          <w:t>异常</w:t>
        </w:r>
      </w:ins>
      <w:ins w:id="21" w:author="yang fan" w:date="2020-03-19T18:29:00Z">
        <w:r>
          <w:rPr>
            <w:rFonts w:hint="eastAsia"/>
            <w:color w:val="000000"/>
            <w:lang w:eastAsia="zh-CN"/>
          </w:rPr>
          <w:t>情况（</w:t>
        </w:r>
      </w:ins>
      <w:ins w:id="22" w:author="yang fan" w:date="2020-03-19T18:36:00Z">
        <w:r w:rsidR="00170E7F">
          <w:rPr>
            <w:rFonts w:hint="eastAsia"/>
            <w:color w:val="000000"/>
            <w:lang w:eastAsia="zh-CN"/>
          </w:rPr>
          <w:t>x</w:t>
        </w:r>
      </w:ins>
      <w:ins w:id="23" w:author="yang fan" w:date="2020-03-19T18:34:00Z">
        <w:r w:rsidR="00A735F9">
          <w:rPr>
            <w:rFonts w:asciiTheme="minorEastAsia" w:hAnsiTheme="minorEastAsia" w:hint="eastAsia"/>
            <w:color w:val="FF0000"/>
            <w:szCs w:val="21"/>
            <w:lang w:eastAsia="zh-CN"/>
          </w:rPr>
          <w:t>＞</w:t>
        </w:r>
      </w:ins>
      <w:ins w:id="24" w:author="yang fan" w:date="2020-03-19T18:30:00Z">
        <w:r w:rsidR="003667C6" w:rsidRPr="00DB3B4E">
          <w:rPr>
            <w:color w:val="FF0000"/>
            <w:szCs w:val="21"/>
            <w:lang w:eastAsia="zh-CN"/>
          </w:rPr>
          <w:t>2</w:t>
        </w:r>
        <w:r w:rsidR="003667C6" w:rsidRPr="00DB3B4E">
          <w:rPr>
            <w:rFonts w:hint="eastAsia"/>
            <w:color w:val="FF0000"/>
            <w:szCs w:val="21"/>
            <w:lang w:eastAsia="zh-CN"/>
          </w:rPr>
          <w:t>0.00</w:t>
        </w:r>
      </w:ins>
      <w:ins w:id="25" w:author="yang fan" w:date="2020-03-19T18:29:00Z">
        <w:r>
          <w:rPr>
            <w:rFonts w:hint="eastAsia"/>
            <w:color w:val="000000"/>
            <w:lang w:eastAsia="zh-CN"/>
          </w:rPr>
          <w:t>），</w:t>
        </w:r>
      </w:ins>
      <w:ins w:id="26" w:author="yang fan" w:date="2020-03-19T18:32:00Z">
        <w:r w:rsidR="0063702A">
          <w:rPr>
            <w:rFonts w:hint="eastAsia"/>
            <w:color w:val="000000"/>
            <w:lang w:eastAsia="zh-CN"/>
          </w:rPr>
          <w:t>显示“</w:t>
        </w:r>
      </w:ins>
      <w:ins w:id="27" w:author="yang fan" w:date="2020-03-19T18:34:00Z">
        <w:r w:rsidR="00A735F9">
          <w:rPr>
            <w:rFonts w:asciiTheme="minorEastAsia" w:hAnsiTheme="minorEastAsia" w:hint="eastAsia"/>
            <w:color w:val="FF0000"/>
            <w:szCs w:val="21"/>
            <w:lang w:eastAsia="zh-CN"/>
          </w:rPr>
          <w:t>＞</w:t>
        </w:r>
      </w:ins>
      <w:ins w:id="28" w:author="yang fan" w:date="2020-03-19T18:33:00Z">
        <w:r w:rsidR="0063702A" w:rsidRPr="00DB3B4E">
          <w:rPr>
            <w:color w:val="FF0000"/>
            <w:szCs w:val="21"/>
            <w:lang w:eastAsia="zh-CN"/>
          </w:rPr>
          <w:t>2</w:t>
        </w:r>
        <w:r w:rsidR="0063702A" w:rsidRPr="00DB3B4E">
          <w:rPr>
            <w:rFonts w:hint="eastAsia"/>
            <w:color w:val="FF0000"/>
            <w:szCs w:val="21"/>
            <w:lang w:eastAsia="zh-CN"/>
          </w:rPr>
          <w:t>0.00dBm</w:t>
        </w:r>
      </w:ins>
      <w:ins w:id="29" w:author="yang fan" w:date="2020-03-19T18:32:00Z">
        <w:r w:rsidR="0063702A">
          <w:rPr>
            <w:rFonts w:hint="eastAsia"/>
            <w:color w:val="000000"/>
            <w:lang w:eastAsia="zh-CN"/>
          </w:rPr>
          <w:t>”</w:t>
        </w:r>
      </w:ins>
    </w:p>
    <w:p w14:paraId="0CE2775C" w14:textId="253090CD" w:rsidR="00A735F9" w:rsidRPr="00A735F9" w:rsidRDefault="00A735F9" w:rsidP="00A735F9">
      <w:pPr>
        <w:ind w:left="420" w:firstLine="420"/>
        <w:rPr>
          <w:rFonts w:hint="eastAsia"/>
          <w:color w:val="000000"/>
          <w:lang w:eastAsia="zh-CN"/>
        </w:rPr>
        <w:pPrChange w:id="30" w:author="yang fan" w:date="2020-03-19T18:33:00Z">
          <w:pPr>
            <w:ind w:firstLine="420"/>
          </w:pPr>
        </w:pPrChange>
      </w:pPr>
      <w:ins w:id="31" w:author="yang fan" w:date="2020-03-19T18:33:00Z">
        <w:r>
          <w:rPr>
            <w:rFonts w:hint="eastAsia"/>
            <w:color w:val="000000"/>
            <w:lang w:eastAsia="zh-CN"/>
          </w:rPr>
          <w:t>当</w:t>
        </w:r>
        <w:r>
          <w:rPr>
            <w:rFonts w:hint="eastAsia"/>
            <w:color w:val="000000"/>
            <w:lang w:eastAsia="zh-CN"/>
          </w:rPr>
          <w:t>报警</w:t>
        </w:r>
        <w:r>
          <w:rPr>
            <w:rFonts w:hint="eastAsia"/>
            <w:color w:val="000000"/>
            <w:lang w:eastAsia="zh-CN"/>
          </w:rPr>
          <w:t>情况（</w:t>
        </w:r>
      </w:ins>
      <w:ins w:id="32" w:author="yang fan" w:date="2020-03-19T18:36:00Z">
        <w:r w:rsidR="00170E7F">
          <w:rPr>
            <w:rFonts w:hint="eastAsia"/>
            <w:color w:val="000000"/>
            <w:lang w:eastAsia="zh-CN"/>
          </w:rPr>
          <w:t>x</w:t>
        </w:r>
      </w:ins>
      <w:ins w:id="33" w:author="yang fan" w:date="2020-03-19T18:34:00Z">
        <w:r>
          <w:rPr>
            <w:rFonts w:asciiTheme="minorEastAsia" w:hAnsiTheme="minorEastAsia" w:hint="eastAsia"/>
            <w:color w:val="FF0000"/>
            <w:szCs w:val="21"/>
            <w:lang w:eastAsia="zh-CN"/>
          </w:rPr>
          <w:t>＜</w:t>
        </w:r>
        <w:r w:rsidR="00D76C92">
          <w:rPr>
            <w:rFonts w:hint="eastAsia"/>
            <w:color w:val="000000"/>
            <w:lang w:eastAsia="zh-CN"/>
          </w:rPr>
          <w:t>-</w:t>
        </w:r>
        <w:r w:rsidR="00D76C92" w:rsidRPr="00982277">
          <w:rPr>
            <w:color w:val="000000"/>
            <w:lang w:eastAsia="zh-CN"/>
          </w:rPr>
          <w:t>5</w:t>
        </w:r>
        <w:r w:rsidR="00D76C92" w:rsidRPr="00982277">
          <w:rPr>
            <w:rFonts w:hint="eastAsia"/>
            <w:color w:val="000000"/>
            <w:lang w:eastAsia="zh-CN"/>
          </w:rPr>
          <w:t>0.00</w:t>
        </w:r>
      </w:ins>
      <w:ins w:id="34" w:author="yang fan" w:date="2020-03-19T18:33:00Z">
        <w:r>
          <w:rPr>
            <w:rFonts w:hint="eastAsia"/>
            <w:color w:val="000000"/>
            <w:lang w:eastAsia="zh-CN"/>
          </w:rPr>
          <w:t>），显示“</w:t>
        </w:r>
      </w:ins>
      <w:ins w:id="35" w:author="yang fan" w:date="2020-03-19T18:34:00Z">
        <w:r>
          <w:rPr>
            <w:rFonts w:asciiTheme="minorEastAsia" w:hAnsiTheme="minorEastAsia" w:hint="eastAsia"/>
            <w:color w:val="FF0000"/>
            <w:szCs w:val="21"/>
            <w:lang w:eastAsia="zh-CN"/>
          </w:rPr>
          <w:t>＜</w:t>
        </w:r>
        <w:r w:rsidR="00D76C92">
          <w:rPr>
            <w:rFonts w:hint="eastAsia"/>
            <w:color w:val="000000"/>
            <w:lang w:eastAsia="zh-CN"/>
          </w:rPr>
          <w:t>-</w:t>
        </w:r>
        <w:r w:rsidR="00D76C92" w:rsidRPr="00982277">
          <w:rPr>
            <w:color w:val="000000"/>
            <w:lang w:eastAsia="zh-CN"/>
          </w:rPr>
          <w:t>5</w:t>
        </w:r>
        <w:r w:rsidR="00D76C92" w:rsidRPr="00982277">
          <w:rPr>
            <w:rFonts w:hint="eastAsia"/>
            <w:color w:val="000000"/>
            <w:lang w:eastAsia="zh-CN"/>
          </w:rPr>
          <w:t>0.00</w:t>
        </w:r>
      </w:ins>
      <w:ins w:id="36" w:author="yang fan" w:date="2020-03-19T18:33:00Z">
        <w:r w:rsidRPr="00DB3B4E">
          <w:rPr>
            <w:rFonts w:hint="eastAsia"/>
            <w:color w:val="FF0000"/>
            <w:szCs w:val="21"/>
            <w:lang w:eastAsia="zh-CN"/>
          </w:rPr>
          <w:t>dBm</w:t>
        </w:r>
        <w:r>
          <w:rPr>
            <w:rFonts w:hint="eastAsia"/>
            <w:color w:val="000000"/>
            <w:lang w:eastAsia="zh-CN"/>
          </w:rPr>
          <w:t>”</w:t>
        </w:r>
      </w:ins>
    </w:p>
    <w:p w14:paraId="64FD978E" w14:textId="47CB2258" w:rsidR="005244AC" w:rsidDel="00D76C92" w:rsidRDefault="00AF27CB" w:rsidP="00705A5E">
      <w:pPr>
        <w:ind w:firstLine="420"/>
        <w:rPr>
          <w:del w:id="37" w:author="yang fan" w:date="2020-03-19T18:17:00Z"/>
          <w:color w:val="000000"/>
          <w:lang w:eastAsia="zh-CN"/>
        </w:rPr>
      </w:pPr>
      <w:r>
        <w:rPr>
          <w:rFonts w:hint="eastAsia"/>
          <w:color w:val="000000"/>
          <w:lang w:eastAsia="zh-CN"/>
        </w:rPr>
        <w:t>&lt;</w:t>
      </w:r>
      <w:proofErr w:type="spellStart"/>
      <w:r>
        <w:rPr>
          <w:rFonts w:hint="eastAsia"/>
          <w:color w:val="000000"/>
          <w:lang w:eastAsia="zh-CN"/>
        </w:rPr>
        <w:t>power_out</w:t>
      </w:r>
      <w:proofErr w:type="spellEnd"/>
      <w:r>
        <w:rPr>
          <w:rFonts w:hint="eastAsia"/>
          <w:color w:val="000000"/>
          <w:lang w:eastAsia="zh-CN"/>
        </w:rPr>
        <w:t>&gt;::</w:t>
      </w:r>
      <w:ins w:id="38" w:author="yang fan" w:date="2020-03-19T18:35:00Z">
        <w:r w:rsidR="00D76C92">
          <w:rPr>
            <w:rFonts w:hint="eastAsia"/>
            <w:color w:val="000000"/>
            <w:lang w:eastAsia="zh-CN"/>
          </w:rPr>
          <w:t>=x</w:t>
        </w:r>
        <w:r w:rsidR="00D76C92">
          <w:rPr>
            <w:rFonts w:hint="eastAsia"/>
            <w:color w:val="000000"/>
            <w:lang w:eastAsia="zh-CN"/>
          </w:rPr>
          <w:t>，</w:t>
        </w:r>
      </w:ins>
      <w:r w:rsidR="00012E86">
        <w:rPr>
          <w:rFonts w:hint="eastAsia"/>
          <w:color w:val="000000"/>
          <w:lang w:eastAsia="zh-CN"/>
        </w:rPr>
        <w:t>输出功率</w:t>
      </w:r>
      <w:ins w:id="39" w:author="yang fan" w:date="2020-03-19T18:37:00Z">
        <w:r w:rsidR="00D302EA">
          <w:rPr>
            <w:rFonts w:hint="eastAsia"/>
            <w:color w:val="000000"/>
            <w:lang w:eastAsia="zh-CN"/>
          </w:rPr>
          <w:t>(</w:t>
        </w:r>
        <w:r w:rsidR="00D302EA" w:rsidRPr="00DB3B4E">
          <w:rPr>
            <w:rFonts w:hint="eastAsia"/>
            <w:color w:val="FF0000"/>
            <w:lang w:eastAsia="zh-CN"/>
          </w:rPr>
          <w:t>设备通过光纤输出的光功率大小</w:t>
        </w:r>
        <w:r w:rsidR="00D302EA">
          <w:rPr>
            <w:color w:val="000000"/>
            <w:lang w:eastAsia="zh-CN"/>
          </w:rPr>
          <w:t>)</w:t>
        </w:r>
      </w:ins>
    </w:p>
    <w:p w14:paraId="3FF48DC1" w14:textId="13902152" w:rsidR="00781D22" w:rsidRDefault="00781D22" w:rsidP="00781D22">
      <w:pPr>
        <w:ind w:left="420" w:firstLine="420"/>
        <w:rPr>
          <w:ins w:id="40" w:author="yang fan" w:date="2020-03-19T18:35:00Z"/>
          <w:color w:val="000000"/>
          <w:lang w:eastAsia="zh-CN"/>
        </w:rPr>
      </w:pPr>
      <w:ins w:id="41" w:author="yang fan" w:date="2020-03-19T18:35:00Z">
        <w:r>
          <w:rPr>
            <w:rFonts w:hint="eastAsia"/>
            <w:color w:val="000000"/>
            <w:lang w:eastAsia="zh-CN"/>
          </w:rPr>
          <w:lastRenderedPageBreak/>
          <w:t>当正常</w:t>
        </w:r>
        <w:r w:rsidR="00114E07">
          <w:rPr>
            <w:rFonts w:hint="eastAsia"/>
            <w:color w:val="000000"/>
            <w:lang w:eastAsia="zh-CN"/>
          </w:rPr>
          <w:t>情况</w:t>
        </w:r>
        <w:r>
          <w:rPr>
            <w:rFonts w:hint="eastAsia"/>
            <w:color w:val="000000"/>
            <w:lang w:eastAsia="zh-CN"/>
          </w:rPr>
          <w:t>（</w:t>
        </w:r>
        <w:r>
          <w:rPr>
            <w:rFonts w:hint="eastAsia"/>
            <w:color w:val="000000"/>
            <w:lang w:eastAsia="zh-CN"/>
          </w:rPr>
          <w:t>-</w:t>
        </w:r>
        <w:r w:rsidRPr="00982277">
          <w:rPr>
            <w:color w:val="000000"/>
            <w:lang w:eastAsia="zh-CN"/>
          </w:rPr>
          <w:t>5</w:t>
        </w:r>
        <w:r w:rsidRPr="00982277">
          <w:rPr>
            <w:rFonts w:hint="eastAsia"/>
            <w:color w:val="000000"/>
            <w:lang w:eastAsia="zh-CN"/>
          </w:rPr>
          <w:t>0.00</w:t>
        </w:r>
        <w:r>
          <w:rPr>
            <w:rFonts w:hint="eastAsia"/>
            <w:color w:val="000000"/>
            <w:lang w:eastAsia="zh-CN"/>
          </w:rPr>
          <w:t>≤</w:t>
        </w:r>
        <w:r>
          <w:rPr>
            <w:rFonts w:hint="eastAsia"/>
            <w:color w:val="000000"/>
            <w:lang w:eastAsia="zh-CN"/>
          </w:rPr>
          <w:t>x</w:t>
        </w:r>
        <w:r>
          <w:rPr>
            <w:rFonts w:hint="eastAsia"/>
            <w:color w:val="000000"/>
            <w:lang w:eastAsia="zh-CN"/>
          </w:rPr>
          <w:t>≤</w:t>
        </w:r>
        <w:r w:rsidRPr="00982277">
          <w:rPr>
            <w:color w:val="000000"/>
            <w:lang w:eastAsia="zh-CN"/>
          </w:rPr>
          <w:t>2</w:t>
        </w:r>
        <w:r w:rsidRPr="00982277">
          <w:rPr>
            <w:rFonts w:hint="eastAsia"/>
            <w:color w:val="000000"/>
            <w:lang w:eastAsia="zh-CN"/>
          </w:rPr>
          <w:t>0.0</w:t>
        </w:r>
        <w:r>
          <w:rPr>
            <w:color w:val="000000"/>
            <w:lang w:eastAsia="zh-CN"/>
          </w:rPr>
          <w:t>0</w:t>
        </w:r>
        <w:r>
          <w:rPr>
            <w:rFonts w:hint="eastAsia"/>
            <w:color w:val="000000"/>
            <w:lang w:eastAsia="zh-CN"/>
          </w:rPr>
          <w:t>），显示当前数值</w:t>
        </w:r>
        <w:r w:rsidR="00114E07">
          <w:rPr>
            <w:rFonts w:hint="eastAsia"/>
            <w:color w:val="000000"/>
            <w:lang w:eastAsia="zh-CN"/>
          </w:rPr>
          <w:t>，</w:t>
        </w:r>
        <w:r w:rsidR="00114E07">
          <w:rPr>
            <w:rFonts w:hint="eastAsia"/>
            <w:color w:val="000000"/>
            <w:lang w:eastAsia="zh-CN"/>
          </w:rPr>
          <w:t>单位为</w:t>
        </w:r>
        <w:r w:rsidR="00114E07">
          <w:rPr>
            <w:rFonts w:hint="eastAsia"/>
            <w:color w:val="000000"/>
            <w:lang w:eastAsia="zh-CN"/>
          </w:rPr>
          <w:t>d</w:t>
        </w:r>
        <w:r w:rsidR="00114E07">
          <w:rPr>
            <w:color w:val="000000"/>
            <w:lang w:eastAsia="zh-CN"/>
          </w:rPr>
          <w:t>B</w:t>
        </w:r>
        <w:r w:rsidR="00114E07">
          <w:rPr>
            <w:rFonts w:hint="eastAsia"/>
            <w:color w:val="000000"/>
            <w:lang w:eastAsia="zh-CN"/>
          </w:rPr>
          <w:t>m</w:t>
        </w:r>
        <w:r w:rsidR="00114E07">
          <w:rPr>
            <w:rFonts w:hint="eastAsia"/>
            <w:color w:val="000000"/>
            <w:lang w:eastAsia="zh-CN"/>
          </w:rPr>
          <w:t>，保留</w:t>
        </w:r>
        <w:r w:rsidR="00114E07">
          <w:rPr>
            <w:rFonts w:hint="eastAsia"/>
            <w:color w:val="000000"/>
            <w:lang w:eastAsia="zh-CN"/>
          </w:rPr>
          <w:t>2</w:t>
        </w:r>
        <w:r w:rsidR="00114E07">
          <w:rPr>
            <w:rFonts w:hint="eastAsia"/>
            <w:color w:val="000000"/>
            <w:lang w:eastAsia="zh-CN"/>
          </w:rPr>
          <w:t>位小数</w:t>
        </w:r>
      </w:ins>
    </w:p>
    <w:p w14:paraId="23EEF5BD" w14:textId="33A291C2" w:rsidR="00781D22" w:rsidRDefault="00781D22" w:rsidP="00781D22">
      <w:pPr>
        <w:ind w:left="420" w:firstLine="420"/>
        <w:rPr>
          <w:ins w:id="42" w:author="yang fan" w:date="2020-03-19T18:35:00Z"/>
          <w:color w:val="000000"/>
          <w:lang w:eastAsia="zh-CN"/>
        </w:rPr>
      </w:pPr>
      <w:ins w:id="43" w:author="yang fan" w:date="2020-03-19T18:35:00Z">
        <w:r>
          <w:rPr>
            <w:rFonts w:hint="eastAsia"/>
            <w:color w:val="000000"/>
            <w:lang w:eastAsia="zh-CN"/>
          </w:rPr>
          <w:t>当异常情况（</w:t>
        </w:r>
      </w:ins>
      <w:ins w:id="44" w:author="yang fan" w:date="2020-03-19T18:36:00Z">
        <w:r w:rsidR="00170E7F">
          <w:rPr>
            <w:rFonts w:hint="eastAsia"/>
            <w:color w:val="000000"/>
            <w:lang w:eastAsia="zh-CN"/>
          </w:rPr>
          <w:t>x</w:t>
        </w:r>
      </w:ins>
      <w:ins w:id="45" w:author="yang fan" w:date="2020-03-19T18:35:00Z">
        <w:r>
          <w:rPr>
            <w:rFonts w:asciiTheme="minorEastAsia" w:hAnsiTheme="minorEastAsia" w:hint="eastAsia"/>
            <w:color w:val="FF0000"/>
            <w:szCs w:val="21"/>
            <w:lang w:eastAsia="zh-CN"/>
          </w:rPr>
          <w:t>＞</w:t>
        </w:r>
        <w:r w:rsidRPr="00DB3B4E">
          <w:rPr>
            <w:color w:val="FF0000"/>
            <w:szCs w:val="21"/>
            <w:lang w:eastAsia="zh-CN"/>
          </w:rPr>
          <w:t>2</w:t>
        </w:r>
        <w:r w:rsidRPr="00DB3B4E">
          <w:rPr>
            <w:rFonts w:hint="eastAsia"/>
            <w:color w:val="FF0000"/>
            <w:szCs w:val="21"/>
            <w:lang w:eastAsia="zh-CN"/>
          </w:rPr>
          <w:t>0.00</w:t>
        </w:r>
        <w:r>
          <w:rPr>
            <w:rFonts w:hint="eastAsia"/>
            <w:color w:val="000000"/>
            <w:lang w:eastAsia="zh-CN"/>
          </w:rPr>
          <w:t>），显示“</w:t>
        </w:r>
        <w:r>
          <w:rPr>
            <w:rFonts w:asciiTheme="minorEastAsia" w:hAnsiTheme="minorEastAsia" w:hint="eastAsia"/>
            <w:color w:val="FF0000"/>
            <w:szCs w:val="21"/>
            <w:lang w:eastAsia="zh-CN"/>
          </w:rPr>
          <w:t>＞</w:t>
        </w:r>
        <w:r w:rsidRPr="00DB3B4E">
          <w:rPr>
            <w:color w:val="FF0000"/>
            <w:szCs w:val="21"/>
            <w:lang w:eastAsia="zh-CN"/>
          </w:rPr>
          <w:t>2</w:t>
        </w:r>
        <w:r w:rsidRPr="00DB3B4E">
          <w:rPr>
            <w:rFonts w:hint="eastAsia"/>
            <w:color w:val="FF0000"/>
            <w:szCs w:val="21"/>
            <w:lang w:eastAsia="zh-CN"/>
          </w:rPr>
          <w:t>0.00dBm</w:t>
        </w:r>
        <w:r>
          <w:rPr>
            <w:rFonts w:hint="eastAsia"/>
            <w:color w:val="000000"/>
            <w:lang w:eastAsia="zh-CN"/>
          </w:rPr>
          <w:t>”</w:t>
        </w:r>
      </w:ins>
    </w:p>
    <w:p w14:paraId="21561839" w14:textId="7EBE84A2" w:rsidR="00781D22" w:rsidRPr="00A735F9" w:rsidRDefault="00781D22" w:rsidP="00781D22">
      <w:pPr>
        <w:ind w:left="420" w:firstLine="420"/>
        <w:rPr>
          <w:ins w:id="46" w:author="yang fan" w:date="2020-03-19T18:35:00Z"/>
          <w:rFonts w:hint="eastAsia"/>
          <w:color w:val="000000"/>
          <w:lang w:eastAsia="zh-CN"/>
        </w:rPr>
      </w:pPr>
      <w:ins w:id="47" w:author="yang fan" w:date="2020-03-19T18:35:00Z">
        <w:r>
          <w:rPr>
            <w:rFonts w:hint="eastAsia"/>
            <w:color w:val="000000"/>
            <w:lang w:eastAsia="zh-CN"/>
          </w:rPr>
          <w:t>当报警情况（</w:t>
        </w:r>
      </w:ins>
      <w:ins w:id="48" w:author="yang fan" w:date="2020-03-19T18:36:00Z">
        <w:r w:rsidR="00170E7F">
          <w:rPr>
            <w:rFonts w:hint="eastAsia"/>
            <w:color w:val="000000"/>
            <w:lang w:eastAsia="zh-CN"/>
          </w:rPr>
          <w:t>x</w:t>
        </w:r>
      </w:ins>
      <w:ins w:id="49" w:author="yang fan" w:date="2020-03-19T18:35:00Z">
        <w:r>
          <w:rPr>
            <w:rFonts w:asciiTheme="minorEastAsia" w:hAnsiTheme="minorEastAsia" w:hint="eastAsia"/>
            <w:color w:val="FF0000"/>
            <w:szCs w:val="21"/>
            <w:lang w:eastAsia="zh-CN"/>
          </w:rPr>
          <w:t>＜</w:t>
        </w:r>
        <w:r>
          <w:rPr>
            <w:rFonts w:hint="eastAsia"/>
            <w:color w:val="000000"/>
            <w:lang w:eastAsia="zh-CN"/>
          </w:rPr>
          <w:t>-</w:t>
        </w:r>
        <w:r w:rsidRPr="00982277">
          <w:rPr>
            <w:color w:val="000000"/>
            <w:lang w:eastAsia="zh-CN"/>
          </w:rPr>
          <w:t>5</w:t>
        </w:r>
        <w:r w:rsidRPr="00982277">
          <w:rPr>
            <w:rFonts w:hint="eastAsia"/>
            <w:color w:val="000000"/>
            <w:lang w:eastAsia="zh-CN"/>
          </w:rPr>
          <w:t>0.00</w:t>
        </w:r>
        <w:r>
          <w:rPr>
            <w:rFonts w:hint="eastAsia"/>
            <w:color w:val="000000"/>
            <w:lang w:eastAsia="zh-CN"/>
          </w:rPr>
          <w:t>），显示“</w:t>
        </w:r>
        <w:r>
          <w:rPr>
            <w:rFonts w:asciiTheme="minorEastAsia" w:hAnsiTheme="minorEastAsia" w:hint="eastAsia"/>
            <w:color w:val="FF0000"/>
            <w:szCs w:val="21"/>
            <w:lang w:eastAsia="zh-CN"/>
          </w:rPr>
          <w:t>＜</w:t>
        </w:r>
        <w:r>
          <w:rPr>
            <w:rFonts w:hint="eastAsia"/>
            <w:color w:val="000000"/>
            <w:lang w:eastAsia="zh-CN"/>
          </w:rPr>
          <w:t>-</w:t>
        </w:r>
        <w:r w:rsidRPr="00982277">
          <w:rPr>
            <w:color w:val="000000"/>
            <w:lang w:eastAsia="zh-CN"/>
          </w:rPr>
          <w:t>5</w:t>
        </w:r>
        <w:r w:rsidRPr="00982277">
          <w:rPr>
            <w:rFonts w:hint="eastAsia"/>
            <w:color w:val="000000"/>
            <w:lang w:eastAsia="zh-CN"/>
          </w:rPr>
          <w:t>0.00</w:t>
        </w:r>
        <w:r w:rsidRPr="00DB3B4E">
          <w:rPr>
            <w:rFonts w:hint="eastAsia"/>
            <w:color w:val="FF0000"/>
            <w:szCs w:val="21"/>
            <w:lang w:eastAsia="zh-CN"/>
          </w:rPr>
          <w:t>dBm</w:t>
        </w:r>
        <w:r>
          <w:rPr>
            <w:rFonts w:hint="eastAsia"/>
            <w:color w:val="000000"/>
            <w:lang w:eastAsia="zh-CN"/>
          </w:rPr>
          <w:t>”</w:t>
        </w:r>
      </w:ins>
    </w:p>
    <w:p w14:paraId="0774FB3D" w14:textId="4A8A2054" w:rsidR="00AF27CB" w:rsidRDefault="00AF27CB" w:rsidP="007F3A1B">
      <w:pPr>
        <w:ind w:firstLine="420"/>
        <w:rPr>
          <w:ins w:id="50" w:author="yang fan" w:date="2020-03-19T18:12:00Z"/>
          <w:color w:val="000000"/>
          <w:lang w:eastAsia="zh-CN"/>
        </w:rPr>
      </w:pPr>
      <w:r>
        <w:rPr>
          <w:rFonts w:hint="eastAsia"/>
          <w:color w:val="000000"/>
          <w:lang w:eastAsia="zh-CN"/>
        </w:rPr>
        <w:t>&lt;</w:t>
      </w:r>
      <w:proofErr w:type="spellStart"/>
      <w:ins w:id="51" w:author="yang fan" w:date="2020-03-19T18:17:00Z">
        <w:r w:rsidR="005244AC">
          <w:rPr>
            <w:color w:val="000000"/>
            <w:lang w:eastAsia="zh-CN"/>
          </w:rPr>
          <w:t>running_</w:t>
        </w:r>
        <w:r w:rsidR="005244AC">
          <w:rPr>
            <w:rFonts w:hint="eastAsia"/>
            <w:color w:val="000000"/>
            <w:lang w:eastAsia="zh-CN"/>
          </w:rPr>
          <w:t>status</w:t>
        </w:r>
      </w:ins>
      <w:proofErr w:type="spellEnd"/>
      <w:r>
        <w:rPr>
          <w:rFonts w:hint="eastAsia"/>
          <w:color w:val="000000"/>
          <w:lang w:eastAsia="zh-CN"/>
        </w:rPr>
        <w:t>&gt;::</w:t>
      </w:r>
      <w:ins w:id="52" w:author="yang fan" w:date="2020-03-19T18:12:00Z">
        <w:r w:rsidR="00D6248D">
          <w:rPr>
            <w:color w:val="000000"/>
            <w:lang w:eastAsia="zh-CN"/>
          </w:rPr>
          <w:t>=x</w:t>
        </w:r>
        <w:r w:rsidR="00D6248D">
          <w:rPr>
            <w:color w:val="000000"/>
            <w:lang w:eastAsia="zh-CN"/>
          </w:rPr>
          <w:tab/>
        </w:r>
        <w:r w:rsidR="00D6248D">
          <w:rPr>
            <w:color w:val="000000"/>
            <w:lang w:eastAsia="zh-CN"/>
          </w:rPr>
          <w:tab/>
        </w:r>
      </w:ins>
      <w:ins w:id="53" w:author="yang fan" w:date="2020-03-19T18:13:00Z">
        <w:r w:rsidR="00D6248D">
          <w:rPr>
            <w:color w:val="000000"/>
            <w:lang w:eastAsia="zh-CN"/>
          </w:rPr>
          <w:t>x=0|1|2,</w:t>
        </w:r>
      </w:ins>
      <w:ins w:id="54" w:author="yang fan" w:date="2020-03-19T18:18:00Z">
        <w:r w:rsidR="00B518EA">
          <w:rPr>
            <w:rFonts w:hint="eastAsia"/>
            <w:color w:val="000000"/>
            <w:lang w:eastAsia="zh-CN"/>
          </w:rPr>
          <w:t>运行</w:t>
        </w:r>
      </w:ins>
      <w:ins w:id="55" w:author="yang fan" w:date="2020-03-19T18:05:00Z">
        <w:r w:rsidR="00987B55">
          <w:rPr>
            <w:rFonts w:hint="eastAsia"/>
            <w:color w:val="000000"/>
            <w:lang w:eastAsia="zh-CN"/>
          </w:rPr>
          <w:t>状态</w:t>
        </w:r>
      </w:ins>
      <w:ins w:id="56" w:author="yang fan" w:date="2020-03-19T18:16:00Z">
        <w:r w:rsidR="005244AC">
          <w:rPr>
            <w:rFonts w:hint="eastAsia"/>
            <w:color w:val="000000"/>
            <w:lang w:eastAsia="zh-CN"/>
          </w:rPr>
          <w:t>（</w:t>
        </w:r>
        <w:proofErr w:type="spellStart"/>
        <w:r w:rsidR="005244AC" w:rsidRPr="00DB3B4E">
          <w:rPr>
            <w:rFonts w:asciiTheme="minorEastAsia" w:hAnsiTheme="minorEastAsia"/>
            <w:color w:val="FF0000"/>
            <w:szCs w:val="21"/>
          </w:rPr>
          <w:t>设备内部</w:t>
        </w:r>
      </w:ins>
      <w:proofErr w:type="spellEnd"/>
      <w:ins w:id="57" w:author="yang fan" w:date="2020-03-19T18:18:00Z">
        <w:r w:rsidR="00B518EA">
          <w:rPr>
            <w:rFonts w:asciiTheme="minorEastAsia" w:hAnsiTheme="minorEastAsia" w:hint="eastAsia"/>
            <w:color w:val="FF0000"/>
            <w:szCs w:val="21"/>
            <w:lang w:eastAsia="zh-CN"/>
          </w:rPr>
          <w:t>当前</w:t>
        </w:r>
      </w:ins>
      <w:proofErr w:type="spellStart"/>
      <w:ins w:id="58" w:author="yang fan" w:date="2020-03-19T18:16:00Z">
        <w:r w:rsidR="005244AC" w:rsidRPr="00DB3B4E">
          <w:rPr>
            <w:rFonts w:asciiTheme="minorEastAsia" w:hAnsiTheme="minorEastAsia"/>
            <w:color w:val="FF0000"/>
            <w:szCs w:val="21"/>
          </w:rPr>
          <w:t>运行状态</w:t>
        </w:r>
        <w:proofErr w:type="spellEnd"/>
        <w:r w:rsidR="005244AC">
          <w:rPr>
            <w:rFonts w:hint="eastAsia"/>
            <w:color w:val="000000"/>
            <w:lang w:eastAsia="zh-CN"/>
          </w:rPr>
          <w:t>）</w:t>
        </w:r>
      </w:ins>
    </w:p>
    <w:p w14:paraId="08493766" w14:textId="0D753CEF" w:rsidR="00D6248D" w:rsidRDefault="00D6248D" w:rsidP="007F3A1B">
      <w:pPr>
        <w:ind w:firstLine="420"/>
        <w:rPr>
          <w:ins w:id="59" w:author="yang fan" w:date="2020-03-19T18:15:00Z"/>
          <w:color w:val="000000"/>
          <w:lang w:eastAsia="zh-CN"/>
        </w:rPr>
      </w:pPr>
      <w:ins w:id="60" w:author="yang fan" w:date="2020-03-19T18:13:00Z">
        <w:r>
          <w:rPr>
            <w:color w:val="000000"/>
            <w:lang w:eastAsia="zh-CN"/>
          </w:rPr>
          <w:tab/>
        </w:r>
      </w:ins>
      <w:ins w:id="61" w:author="yang fan" w:date="2020-03-19T18:14:00Z">
        <w:r>
          <w:rPr>
            <w:color w:val="000000"/>
            <w:lang w:eastAsia="zh-CN"/>
          </w:rPr>
          <w:t>0:</w:t>
        </w:r>
      </w:ins>
      <w:ins w:id="62" w:author="yang fan" w:date="2020-03-19T18:15:00Z">
        <w:r>
          <w:rPr>
            <w:color w:val="000000"/>
            <w:lang w:eastAsia="zh-CN"/>
          </w:rPr>
          <w:t xml:space="preserve"> </w:t>
        </w:r>
        <w:r>
          <w:rPr>
            <w:rFonts w:hint="eastAsia"/>
            <w:color w:val="000000"/>
            <w:lang w:eastAsia="zh-CN"/>
          </w:rPr>
          <w:t>正常</w:t>
        </w:r>
      </w:ins>
    </w:p>
    <w:p w14:paraId="65AF52FF" w14:textId="54CDD7F4" w:rsidR="00D6248D" w:rsidRDefault="00D6248D" w:rsidP="007F3A1B">
      <w:pPr>
        <w:ind w:firstLine="420"/>
        <w:rPr>
          <w:ins w:id="63" w:author="yang fan" w:date="2020-03-19T18:15:00Z"/>
          <w:color w:val="000000"/>
          <w:lang w:eastAsia="zh-CN"/>
        </w:rPr>
      </w:pPr>
      <w:ins w:id="64" w:author="yang fan" w:date="2020-03-19T18:15:00Z">
        <w:r>
          <w:rPr>
            <w:color w:val="000000"/>
            <w:lang w:eastAsia="zh-CN"/>
          </w:rPr>
          <w:tab/>
          <w:t>1</w:t>
        </w:r>
        <w:r>
          <w:rPr>
            <w:rFonts w:hint="eastAsia"/>
            <w:color w:val="000000"/>
            <w:lang w:eastAsia="zh-CN"/>
          </w:rPr>
          <w:t>：预警</w:t>
        </w:r>
      </w:ins>
    </w:p>
    <w:p w14:paraId="77E28D92" w14:textId="444FC0AD" w:rsidR="00D6248D" w:rsidRDefault="00D6248D" w:rsidP="007F3A1B">
      <w:pPr>
        <w:ind w:firstLine="420"/>
        <w:rPr>
          <w:ins w:id="65" w:author="yang fan" w:date="2020-03-19T18:04:00Z"/>
          <w:rFonts w:hint="eastAsia"/>
          <w:color w:val="000000"/>
          <w:lang w:eastAsia="zh-CN"/>
        </w:rPr>
      </w:pPr>
      <w:ins w:id="66" w:author="yang fan" w:date="2020-03-19T18:15:00Z">
        <w:r>
          <w:rPr>
            <w:color w:val="000000"/>
            <w:lang w:eastAsia="zh-CN"/>
          </w:rPr>
          <w:tab/>
          <w:t>2</w:t>
        </w:r>
        <w:r>
          <w:rPr>
            <w:rFonts w:hint="eastAsia"/>
            <w:color w:val="000000"/>
            <w:lang w:eastAsia="zh-CN"/>
          </w:rPr>
          <w:t>：异常</w:t>
        </w:r>
      </w:ins>
    </w:p>
    <w:p w14:paraId="5F632D95" w14:textId="386FAB6C" w:rsidR="005244AC" w:rsidRDefault="005244AC" w:rsidP="005244AC">
      <w:pPr>
        <w:ind w:firstLine="420"/>
        <w:rPr>
          <w:ins w:id="67" w:author="yang fan" w:date="2020-03-19T18:20:00Z"/>
          <w:color w:val="000000"/>
          <w:lang w:eastAsia="zh-CN"/>
        </w:rPr>
      </w:pPr>
      <w:ins w:id="68" w:author="yang fan" w:date="2020-03-19T18:17:00Z">
        <w:r>
          <w:rPr>
            <w:rFonts w:hint="eastAsia"/>
            <w:color w:val="000000"/>
            <w:lang w:eastAsia="zh-CN"/>
          </w:rPr>
          <w:t>&lt;</w:t>
        </w:r>
        <w:r>
          <w:rPr>
            <w:rFonts w:hint="eastAsia"/>
            <w:color w:val="000000"/>
            <w:lang w:eastAsia="zh-CN"/>
          </w:rPr>
          <w:t xml:space="preserve"> </w:t>
        </w:r>
        <w:proofErr w:type="spellStart"/>
        <w:r>
          <w:rPr>
            <w:color w:val="000000"/>
            <w:lang w:eastAsia="zh-CN"/>
          </w:rPr>
          <w:t>lock_</w:t>
        </w:r>
        <w:r>
          <w:rPr>
            <w:rFonts w:hint="eastAsia"/>
            <w:color w:val="000000"/>
            <w:lang w:eastAsia="zh-CN"/>
          </w:rPr>
          <w:t>sta</w:t>
        </w:r>
        <w:r>
          <w:rPr>
            <w:color w:val="000000"/>
            <w:lang w:eastAsia="zh-CN"/>
          </w:rPr>
          <w:t>tus</w:t>
        </w:r>
        <w:proofErr w:type="spellEnd"/>
        <w:r>
          <w:rPr>
            <w:rFonts w:hint="eastAsia"/>
            <w:color w:val="000000"/>
            <w:lang w:eastAsia="zh-CN"/>
          </w:rPr>
          <w:t xml:space="preserve"> </w:t>
        </w:r>
        <w:r>
          <w:rPr>
            <w:rFonts w:hint="eastAsia"/>
            <w:color w:val="000000"/>
            <w:lang w:eastAsia="zh-CN"/>
          </w:rPr>
          <w:t>&gt;::</w:t>
        </w:r>
        <w:r>
          <w:rPr>
            <w:color w:val="000000"/>
            <w:lang w:eastAsia="zh-CN"/>
          </w:rPr>
          <w:t>x</w:t>
        </w:r>
        <w:r>
          <w:rPr>
            <w:color w:val="000000"/>
            <w:lang w:eastAsia="zh-CN"/>
          </w:rPr>
          <w:tab/>
        </w:r>
        <w:r>
          <w:rPr>
            <w:color w:val="000000"/>
            <w:lang w:eastAsia="zh-CN"/>
          </w:rPr>
          <w:tab/>
        </w:r>
      </w:ins>
      <w:ins w:id="69" w:author="yang fan" w:date="2020-03-19T18:19:00Z">
        <w:r w:rsidR="003E722E">
          <w:rPr>
            <w:color w:val="000000"/>
            <w:lang w:eastAsia="zh-CN"/>
          </w:rPr>
          <w:t>x=0|1|2</w:t>
        </w:r>
        <w:r w:rsidR="004153B0">
          <w:rPr>
            <w:color w:val="000000"/>
            <w:lang w:eastAsia="zh-CN"/>
          </w:rPr>
          <w:t>,</w:t>
        </w:r>
        <w:r w:rsidR="004153B0">
          <w:rPr>
            <w:rFonts w:hint="eastAsia"/>
            <w:color w:val="000000"/>
            <w:lang w:eastAsia="zh-CN"/>
          </w:rPr>
          <w:t>锁定</w:t>
        </w:r>
      </w:ins>
      <w:ins w:id="70" w:author="yang fan" w:date="2020-03-19T18:17:00Z">
        <w:r>
          <w:rPr>
            <w:rFonts w:hint="eastAsia"/>
            <w:color w:val="000000"/>
            <w:lang w:eastAsia="zh-CN"/>
          </w:rPr>
          <w:t>状态</w:t>
        </w:r>
      </w:ins>
      <w:ins w:id="71" w:author="yang fan" w:date="2020-03-19T18:20:00Z">
        <w:r w:rsidR="004153B0">
          <w:rPr>
            <w:rFonts w:hint="eastAsia"/>
            <w:color w:val="000000"/>
            <w:lang w:eastAsia="zh-CN"/>
          </w:rPr>
          <w:t>（</w:t>
        </w:r>
        <w:r w:rsidR="004153B0" w:rsidRPr="000C5740">
          <w:rPr>
            <w:rFonts w:asciiTheme="minorEastAsia" w:hAnsiTheme="minorEastAsia" w:hint="eastAsia"/>
            <w:color w:val="FF0000"/>
            <w:szCs w:val="21"/>
            <w:lang w:eastAsia="zh-CN"/>
          </w:rPr>
          <w:t>光纤时间同步远程端设备锁定状态</w:t>
        </w:r>
        <w:r w:rsidR="004153B0">
          <w:rPr>
            <w:rFonts w:hint="eastAsia"/>
            <w:color w:val="000000"/>
            <w:lang w:eastAsia="zh-CN"/>
          </w:rPr>
          <w:t>）</w:t>
        </w:r>
      </w:ins>
    </w:p>
    <w:p w14:paraId="0645F38B" w14:textId="541AE3D0" w:rsidR="004153B0" w:rsidRDefault="004153B0" w:rsidP="004153B0">
      <w:pPr>
        <w:ind w:firstLine="420"/>
        <w:rPr>
          <w:ins w:id="72" w:author="yang fan" w:date="2020-03-19T18:20:00Z"/>
          <w:color w:val="000000"/>
          <w:lang w:eastAsia="zh-CN"/>
        </w:rPr>
      </w:pPr>
      <w:ins w:id="73" w:author="yang fan" w:date="2020-03-19T18:20:00Z">
        <w:r>
          <w:rPr>
            <w:color w:val="000000"/>
            <w:lang w:eastAsia="zh-CN"/>
          </w:rPr>
          <w:tab/>
        </w:r>
        <w:r>
          <w:rPr>
            <w:color w:val="000000"/>
            <w:lang w:eastAsia="zh-CN"/>
          </w:rPr>
          <w:t xml:space="preserve">0: </w:t>
        </w:r>
        <w:r>
          <w:rPr>
            <w:rFonts w:hint="eastAsia"/>
            <w:color w:val="000000"/>
            <w:lang w:eastAsia="zh-CN"/>
          </w:rPr>
          <w:t>已锁定</w:t>
        </w:r>
      </w:ins>
    </w:p>
    <w:p w14:paraId="449CCBC0" w14:textId="6B1118C8" w:rsidR="004153B0" w:rsidRDefault="004153B0" w:rsidP="004153B0">
      <w:pPr>
        <w:ind w:firstLine="420"/>
        <w:rPr>
          <w:ins w:id="74" w:author="yang fan" w:date="2020-03-19T18:20:00Z"/>
          <w:color w:val="000000"/>
          <w:lang w:eastAsia="zh-CN"/>
        </w:rPr>
      </w:pPr>
      <w:ins w:id="75" w:author="yang fan" w:date="2020-03-19T18:20:00Z">
        <w:r>
          <w:rPr>
            <w:color w:val="000000"/>
            <w:lang w:eastAsia="zh-CN"/>
          </w:rPr>
          <w:tab/>
          <w:t>1</w:t>
        </w:r>
        <w:r>
          <w:rPr>
            <w:rFonts w:hint="eastAsia"/>
            <w:color w:val="000000"/>
            <w:lang w:eastAsia="zh-CN"/>
          </w:rPr>
          <w:t>：</w:t>
        </w:r>
        <w:r>
          <w:rPr>
            <w:rFonts w:hint="eastAsia"/>
            <w:color w:val="000000"/>
            <w:lang w:eastAsia="zh-CN"/>
          </w:rPr>
          <w:t>锁定中</w:t>
        </w:r>
      </w:ins>
    </w:p>
    <w:p w14:paraId="2E2DA473" w14:textId="51F6E87D" w:rsidR="00987B55" w:rsidDel="005244AC" w:rsidRDefault="004153B0" w:rsidP="00982277">
      <w:pPr>
        <w:ind w:firstLine="420"/>
        <w:rPr>
          <w:del w:id="76" w:author="yang fan" w:date="2020-03-19T18:17:00Z"/>
          <w:rFonts w:hint="eastAsia"/>
          <w:color w:val="000000"/>
          <w:lang w:eastAsia="zh-CN"/>
        </w:rPr>
      </w:pPr>
      <w:ins w:id="77" w:author="yang fan" w:date="2020-03-19T18:20:00Z">
        <w:r>
          <w:rPr>
            <w:color w:val="000000"/>
            <w:lang w:eastAsia="zh-CN"/>
          </w:rPr>
          <w:tab/>
          <w:t>2</w:t>
        </w:r>
        <w:r>
          <w:rPr>
            <w:rFonts w:hint="eastAsia"/>
            <w:color w:val="000000"/>
            <w:lang w:eastAsia="zh-CN"/>
          </w:rPr>
          <w:t>：</w:t>
        </w:r>
        <w:r>
          <w:rPr>
            <w:rFonts w:hint="eastAsia"/>
            <w:color w:val="000000"/>
            <w:lang w:eastAsia="zh-CN"/>
          </w:rPr>
          <w:t>未锁定</w:t>
        </w:r>
      </w:ins>
    </w:p>
    <w:p w14:paraId="2DD6F8C7" w14:textId="77777777" w:rsidR="00AF27CB" w:rsidRDefault="00AF27CB" w:rsidP="007F3A1B">
      <w:pPr>
        <w:ind w:firstLine="420"/>
        <w:rPr>
          <w:lang w:eastAsia="zh-CN"/>
        </w:rPr>
      </w:pPr>
      <w:r>
        <w:rPr>
          <w:rFonts w:hint="eastAsia"/>
          <w:color w:val="000000"/>
          <w:lang w:eastAsia="zh-CN"/>
        </w:rPr>
        <w:t>&lt;id&gt;::</w:t>
      </w:r>
      <w:r w:rsidR="00012E86">
        <w:rPr>
          <w:rFonts w:hint="eastAsia"/>
          <w:color w:val="000000"/>
          <w:lang w:eastAsia="zh-CN"/>
        </w:rPr>
        <w:t>设备</w:t>
      </w:r>
      <w:r w:rsidR="00012E86">
        <w:rPr>
          <w:rFonts w:hint="eastAsia"/>
          <w:color w:val="000000"/>
          <w:lang w:eastAsia="zh-CN"/>
        </w:rPr>
        <w:t>ID</w:t>
      </w:r>
    </w:p>
    <w:p w14:paraId="2B12A4D0" w14:textId="77777777" w:rsidR="00826F6E" w:rsidRDefault="00324FAA" w:rsidP="00220107">
      <w:pPr>
        <w:pStyle w:val="4"/>
        <w:rPr>
          <w:lang w:eastAsia="zh-CN"/>
        </w:rPr>
      </w:pPr>
      <w:r>
        <w:rPr>
          <w:rFonts w:hint="eastAsia"/>
          <w:lang w:eastAsia="zh-CN"/>
        </w:rPr>
        <w:t>2.2.2.</w:t>
      </w:r>
      <w:r w:rsidR="00BA3320">
        <w:rPr>
          <w:rFonts w:hint="eastAsia"/>
          <w:lang w:eastAsia="zh-CN"/>
        </w:rPr>
        <w:t>10</w:t>
      </w:r>
      <w:r>
        <w:rPr>
          <w:rFonts w:hint="eastAsia"/>
          <w:lang w:eastAsia="zh-CN"/>
        </w:rPr>
        <w:t xml:space="preserve"> PWR-AC</w:t>
      </w:r>
    </w:p>
    <w:p w14:paraId="05499416" w14:textId="77777777" w:rsidR="00C93D45" w:rsidRDefault="00416ACD" w:rsidP="00C93D45">
      <w:pPr>
        <w:rPr>
          <w:color w:val="000000"/>
          <w:lang w:eastAsia="zh-CN"/>
        </w:rPr>
      </w:pPr>
      <w:r>
        <w:rPr>
          <w:rFonts w:hint="eastAsia"/>
          <w:lang w:eastAsia="zh-CN"/>
        </w:rPr>
        <w:tab/>
      </w:r>
      <w:r w:rsidR="00C93D45">
        <w:rPr>
          <w:color w:val="000000"/>
          <w:lang w:eastAsia="zh-CN"/>
        </w:rPr>
        <w:t>&lt;response</w:t>
      </w:r>
      <w:r w:rsidR="00C93D45">
        <w:rPr>
          <w:lang w:eastAsia="zh-CN"/>
        </w:rPr>
        <w:t xml:space="preserve"> message</w:t>
      </w:r>
      <w:r w:rsidR="00C93D45">
        <w:rPr>
          <w:color w:val="000000"/>
          <w:lang w:eastAsia="zh-CN"/>
        </w:rPr>
        <w:t>&gt;::= “&lt;aid&gt;,&lt;type</w:t>
      </w:r>
      <w:r w:rsidR="00C93D45">
        <w:rPr>
          <w:rFonts w:hint="eastAsia"/>
          <w:color w:val="000000"/>
          <w:lang w:eastAsia="zh-CN"/>
        </w:rPr>
        <w:t>&gt;</w:t>
      </w:r>
      <w:r w:rsidR="00C93D45">
        <w:rPr>
          <w:color w:val="000000"/>
          <w:lang w:eastAsia="zh-CN"/>
        </w:rPr>
        <w:t>”</w:t>
      </w:r>
    </w:p>
    <w:p w14:paraId="72C2BF45" w14:textId="77777777" w:rsidR="00C93D45" w:rsidRDefault="00C93D45" w:rsidP="00C93D45">
      <w:pPr>
        <w:autoSpaceDE w:val="0"/>
        <w:autoSpaceDN w:val="0"/>
        <w:adjustRightInd w:val="0"/>
        <w:ind w:left="420"/>
        <w:rPr>
          <w:color w:val="000000"/>
          <w:lang w:eastAsia="zh-CN"/>
        </w:rPr>
      </w:pPr>
      <w:r>
        <w:rPr>
          <w:color w:val="000000"/>
        </w:rPr>
        <w:t>&lt;aid&gt;::=</w:t>
      </w:r>
      <w:proofErr w:type="spellStart"/>
      <w:r w:rsidR="00661E0A">
        <w:rPr>
          <w:rFonts w:hint="eastAsia"/>
          <w:color w:val="000000"/>
          <w:lang w:eastAsia="zh-CN"/>
        </w:rPr>
        <w:t>a</w:t>
      </w:r>
      <w:r>
        <w:rPr>
          <w:rFonts w:hint="eastAsia"/>
          <w:color w:val="000000"/>
          <w:lang w:eastAsia="zh-CN"/>
        </w:rPr>
        <w:t>|</w:t>
      </w:r>
      <w:r w:rsidR="00661E0A">
        <w:rPr>
          <w:rFonts w:hint="eastAsia"/>
          <w:color w:val="000000"/>
          <w:lang w:eastAsia="zh-CN"/>
        </w:rPr>
        <w:t>b</w:t>
      </w:r>
      <w:proofErr w:type="spellEnd"/>
    </w:p>
    <w:p w14:paraId="3430AB82" w14:textId="77777777" w:rsidR="00C93D45" w:rsidRDefault="00C93D45" w:rsidP="00C93D45">
      <w:pPr>
        <w:autoSpaceDE w:val="0"/>
        <w:autoSpaceDN w:val="0"/>
        <w:adjustRightInd w:val="0"/>
        <w:ind w:left="420"/>
        <w:rPr>
          <w:color w:val="000000"/>
          <w:lang w:eastAsia="zh-CN"/>
        </w:rPr>
      </w:pPr>
      <w:r>
        <w:rPr>
          <w:color w:val="000000"/>
        </w:rPr>
        <w:t>&lt;type&gt;</w:t>
      </w:r>
      <w:r>
        <w:rPr>
          <w:rFonts w:hint="eastAsia"/>
          <w:color w:val="000000"/>
        </w:rPr>
        <w:t>::=</w:t>
      </w:r>
      <w:r w:rsidR="00124E45">
        <w:rPr>
          <w:rFonts w:hint="eastAsia"/>
          <w:color w:val="000000"/>
          <w:lang w:eastAsia="zh-CN"/>
        </w:rPr>
        <w:t>Q</w:t>
      </w:r>
    </w:p>
    <w:p w14:paraId="4A30745D" w14:textId="77777777" w:rsidR="00324FAA" w:rsidRDefault="00324FAA" w:rsidP="00220107">
      <w:pPr>
        <w:pStyle w:val="4"/>
        <w:rPr>
          <w:lang w:eastAsia="zh-CN"/>
        </w:rPr>
      </w:pPr>
      <w:r>
        <w:rPr>
          <w:rFonts w:hint="eastAsia"/>
          <w:lang w:eastAsia="zh-CN"/>
        </w:rPr>
        <w:t>2.2.2.</w:t>
      </w:r>
      <w:r w:rsidR="00BF10B4">
        <w:rPr>
          <w:rFonts w:hint="eastAsia"/>
          <w:lang w:eastAsia="zh-CN"/>
        </w:rPr>
        <w:t>1</w:t>
      </w:r>
      <w:r w:rsidR="00BA3320">
        <w:rPr>
          <w:rFonts w:hint="eastAsia"/>
          <w:lang w:eastAsia="zh-CN"/>
        </w:rPr>
        <w:t>1</w:t>
      </w:r>
      <w:r>
        <w:rPr>
          <w:rFonts w:hint="eastAsia"/>
          <w:lang w:eastAsia="zh-CN"/>
        </w:rPr>
        <w:t xml:space="preserve"> PWR-DC</w:t>
      </w:r>
    </w:p>
    <w:p w14:paraId="3FED0155" w14:textId="77777777" w:rsidR="00124E45" w:rsidRDefault="00124E45" w:rsidP="00124E45">
      <w:pPr>
        <w:ind w:firstLine="420"/>
        <w:rPr>
          <w:color w:val="000000"/>
          <w:lang w:eastAsia="zh-CN"/>
        </w:rPr>
      </w:pPr>
      <w:r>
        <w:rPr>
          <w:color w:val="000000"/>
          <w:lang w:eastAsia="zh-CN"/>
        </w:rPr>
        <w:t>&lt;response</w:t>
      </w:r>
      <w:r>
        <w:rPr>
          <w:lang w:eastAsia="zh-CN"/>
        </w:rPr>
        <w:t xml:space="preserve"> message</w:t>
      </w:r>
      <w:r>
        <w:rPr>
          <w:color w:val="000000"/>
          <w:lang w:eastAsia="zh-CN"/>
        </w:rPr>
        <w:t>&gt;::= “&lt;aid&gt;,&lt;type</w:t>
      </w:r>
      <w:r>
        <w:rPr>
          <w:rFonts w:hint="eastAsia"/>
          <w:color w:val="000000"/>
          <w:lang w:eastAsia="zh-CN"/>
        </w:rPr>
        <w:t>&gt;</w:t>
      </w:r>
      <w:r>
        <w:rPr>
          <w:color w:val="000000"/>
          <w:lang w:eastAsia="zh-CN"/>
        </w:rPr>
        <w:t>”</w:t>
      </w:r>
    </w:p>
    <w:p w14:paraId="0258E2CA" w14:textId="77777777" w:rsidR="00124E45" w:rsidRDefault="00124E45" w:rsidP="00124E45">
      <w:pPr>
        <w:autoSpaceDE w:val="0"/>
        <w:autoSpaceDN w:val="0"/>
        <w:adjustRightInd w:val="0"/>
        <w:ind w:left="420"/>
        <w:rPr>
          <w:color w:val="000000"/>
          <w:lang w:eastAsia="zh-CN"/>
        </w:rPr>
      </w:pPr>
      <w:r>
        <w:rPr>
          <w:color w:val="000000"/>
        </w:rPr>
        <w:t>&lt;aid&gt;::=</w:t>
      </w:r>
      <w:proofErr w:type="spellStart"/>
      <w:r w:rsidR="00661E0A">
        <w:rPr>
          <w:rFonts w:hint="eastAsia"/>
          <w:color w:val="000000"/>
          <w:lang w:eastAsia="zh-CN"/>
        </w:rPr>
        <w:t>a</w:t>
      </w:r>
      <w:r>
        <w:rPr>
          <w:rFonts w:hint="eastAsia"/>
          <w:color w:val="000000"/>
          <w:lang w:eastAsia="zh-CN"/>
        </w:rPr>
        <w:t>|</w:t>
      </w:r>
      <w:r w:rsidR="00661E0A">
        <w:rPr>
          <w:rFonts w:hint="eastAsia"/>
          <w:color w:val="000000"/>
          <w:lang w:eastAsia="zh-CN"/>
        </w:rPr>
        <w:t>b</w:t>
      </w:r>
      <w:proofErr w:type="spellEnd"/>
    </w:p>
    <w:p w14:paraId="270108BF" w14:textId="77777777" w:rsidR="00124E45" w:rsidRDefault="00124E45" w:rsidP="00124E45">
      <w:pPr>
        <w:ind w:firstLine="420"/>
        <w:rPr>
          <w:color w:val="000000"/>
          <w:lang w:eastAsia="zh-CN"/>
        </w:rPr>
      </w:pPr>
      <w:r>
        <w:rPr>
          <w:color w:val="000000"/>
        </w:rPr>
        <w:t>&lt;type&gt;</w:t>
      </w:r>
      <w:r>
        <w:rPr>
          <w:rFonts w:hint="eastAsia"/>
          <w:color w:val="000000"/>
        </w:rPr>
        <w:t>::=</w:t>
      </w:r>
      <w:r>
        <w:rPr>
          <w:rFonts w:hint="eastAsia"/>
          <w:color w:val="000000"/>
          <w:lang w:eastAsia="zh-CN"/>
        </w:rPr>
        <w:t>R</w:t>
      </w:r>
    </w:p>
    <w:p w14:paraId="6DB9450D" w14:textId="77777777" w:rsidR="00D4704B" w:rsidRDefault="00D4704B" w:rsidP="00E17ACE">
      <w:pPr>
        <w:pStyle w:val="2"/>
        <w:rPr>
          <w:lang w:eastAsia="zh-CN"/>
        </w:rPr>
      </w:pPr>
      <w:r w:rsidRPr="00E17ACE">
        <w:rPr>
          <w:rFonts w:hint="eastAsia"/>
          <w:lang w:eastAsia="zh-CN"/>
        </w:rPr>
        <w:t xml:space="preserve">2.3 </w:t>
      </w:r>
      <w:r w:rsidRPr="00E17ACE">
        <w:rPr>
          <w:rFonts w:hint="eastAsia"/>
          <w:lang w:eastAsia="zh-CN"/>
        </w:rPr>
        <w:t>自发或定时信息上报</w:t>
      </w:r>
    </w:p>
    <w:p w14:paraId="779B075E" w14:textId="77777777" w:rsidR="00366A0B" w:rsidRPr="00366A0B" w:rsidRDefault="00366A0B" w:rsidP="00366A0B">
      <w:pPr>
        <w:pStyle w:val="3"/>
        <w:rPr>
          <w:lang w:eastAsia="zh-CN"/>
        </w:rPr>
      </w:pPr>
      <w:r>
        <w:rPr>
          <w:rFonts w:hint="eastAsia"/>
          <w:lang w:eastAsia="zh-CN"/>
        </w:rPr>
        <w:t>2.3.1</w:t>
      </w:r>
      <w:r>
        <w:rPr>
          <w:rFonts w:hint="eastAsia"/>
          <w:lang w:eastAsia="zh-CN"/>
        </w:rPr>
        <w:t>告警相关</w:t>
      </w:r>
    </w:p>
    <w:p w14:paraId="1176A6E6" w14:textId="77777777" w:rsidR="00E17ACE" w:rsidRDefault="00E17ACE" w:rsidP="00B77FD7">
      <w:pPr>
        <w:ind w:firstLine="420"/>
        <w:rPr>
          <w:lang w:eastAsia="zh-CN"/>
        </w:rPr>
      </w:pPr>
      <w:r w:rsidRPr="00E17ACE">
        <w:rPr>
          <w:rFonts w:hint="eastAsia"/>
          <w:lang w:eastAsia="zh-CN"/>
        </w:rPr>
        <w:t>故障及告警清除信息的上报格式</w:t>
      </w:r>
    </w:p>
    <w:p w14:paraId="0FED81E0" w14:textId="77777777" w:rsidR="00E17ACE" w:rsidRDefault="00E17ACE" w:rsidP="00E17ACE">
      <w:pPr>
        <w:autoSpaceDE w:val="0"/>
        <w:autoSpaceDN w:val="0"/>
        <w:adjustRightInd w:val="0"/>
        <w:ind w:firstLine="420"/>
        <w:rPr>
          <w:lang w:eastAsia="zh-CN"/>
        </w:rPr>
      </w:pPr>
      <w:r>
        <w:rPr>
          <w:rFonts w:ascii="宋体" w:hint="eastAsia"/>
          <w:lang w:val="zh-CN" w:eastAsia="zh-CN"/>
        </w:rPr>
        <w:t>命令格式</w:t>
      </w:r>
      <w:r>
        <w:rPr>
          <w:rFonts w:ascii="宋体" w:hint="eastAsia"/>
          <w:lang w:eastAsia="zh-CN"/>
        </w:rPr>
        <w:t>：</w:t>
      </w:r>
    </w:p>
    <w:p w14:paraId="259C2A52" w14:textId="77777777" w:rsidR="00E17ACE" w:rsidRDefault="00E17ACE" w:rsidP="00E17ACE">
      <w:pPr>
        <w:rPr>
          <w:lang w:eastAsia="zh-CN"/>
        </w:rPr>
      </w:pPr>
      <w:r>
        <w:rPr>
          <w:rFonts w:hint="eastAsia"/>
          <w:lang w:eastAsia="zh-CN"/>
        </w:rPr>
        <w:lastRenderedPageBreak/>
        <w:tab/>
      </w:r>
      <w:r>
        <w:rPr>
          <w:lang w:eastAsia="zh-CN"/>
        </w:rPr>
        <w:t>&lt;</w:t>
      </w:r>
      <w:proofErr w:type="spellStart"/>
      <w:r>
        <w:rPr>
          <w:lang w:eastAsia="zh-CN"/>
        </w:rPr>
        <w:t>cr</w:t>
      </w:r>
      <w:proofErr w:type="spellEnd"/>
      <w:r>
        <w:rPr>
          <w:lang w:eastAsia="zh-CN"/>
        </w:rPr>
        <w:t>&gt;&lt;</w:t>
      </w:r>
      <w:proofErr w:type="spellStart"/>
      <w:r>
        <w:rPr>
          <w:lang w:eastAsia="zh-CN"/>
        </w:rPr>
        <w:t>lf</w:t>
      </w:r>
      <w:proofErr w:type="spellEnd"/>
      <w:r>
        <w:rPr>
          <w:lang w:eastAsia="zh-CN"/>
        </w:rPr>
        <w:t>&gt;&lt;</w:t>
      </w:r>
      <w:proofErr w:type="spellStart"/>
      <w:r>
        <w:rPr>
          <w:lang w:eastAsia="zh-CN"/>
        </w:rPr>
        <w:t>lf</w:t>
      </w:r>
      <w:proofErr w:type="spellEnd"/>
      <w:r>
        <w:rPr>
          <w:lang w:eastAsia="zh-CN"/>
        </w:rPr>
        <w:t>&gt;</w:t>
      </w:r>
    </w:p>
    <w:p w14:paraId="73104B40" w14:textId="77777777" w:rsidR="00E17ACE" w:rsidRDefault="00E17ACE" w:rsidP="009B4128">
      <w:pPr>
        <w:ind w:firstLine="420"/>
        <w:rPr>
          <w:lang w:eastAsia="zh-CN"/>
        </w:rPr>
      </w:pPr>
      <w:r>
        <w:rPr>
          <w:lang w:eastAsia="zh-CN"/>
        </w:rPr>
        <w:t>^^^&lt;</w:t>
      </w:r>
      <w:proofErr w:type="spellStart"/>
      <w:r>
        <w:rPr>
          <w:lang w:eastAsia="zh-CN"/>
        </w:rPr>
        <w:t>sid</w:t>
      </w:r>
      <w:proofErr w:type="spellEnd"/>
      <w:r>
        <w:rPr>
          <w:lang w:eastAsia="zh-CN"/>
        </w:rPr>
        <w:t>&gt;^&lt;date&gt;^&lt;time&gt;&lt;</w:t>
      </w:r>
      <w:proofErr w:type="spellStart"/>
      <w:r>
        <w:rPr>
          <w:lang w:eastAsia="zh-CN"/>
        </w:rPr>
        <w:t>cr</w:t>
      </w:r>
      <w:proofErr w:type="spellEnd"/>
      <w:r>
        <w:rPr>
          <w:lang w:eastAsia="zh-CN"/>
        </w:rPr>
        <w:t>&gt;&lt;</w:t>
      </w:r>
      <w:proofErr w:type="spellStart"/>
      <w:r>
        <w:rPr>
          <w:lang w:eastAsia="zh-CN"/>
        </w:rPr>
        <w:t>lf</w:t>
      </w:r>
      <w:proofErr w:type="spellEnd"/>
      <w:r>
        <w:rPr>
          <w:lang w:eastAsia="zh-CN"/>
        </w:rPr>
        <w:t>&gt;</w:t>
      </w:r>
    </w:p>
    <w:p w14:paraId="5323D0AF" w14:textId="77777777" w:rsidR="00834833" w:rsidRDefault="004F2F1C">
      <w:pPr>
        <w:ind w:firstLine="420"/>
        <w:rPr>
          <w:lang w:eastAsia="zh-CN"/>
        </w:rPr>
      </w:pPr>
      <w:r>
        <w:rPr>
          <w:rFonts w:hint="eastAsia"/>
          <w:lang w:eastAsia="zh-CN"/>
        </w:rPr>
        <w:t>M</w:t>
      </w:r>
      <w:r w:rsidR="00E17ACE">
        <w:rPr>
          <w:lang w:eastAsia="zh-CN"/>
        </w:rPr>
        <w:t>^&lt;</w:t>
      </w:r>
      <w:proofErr w:type="spellStart"/>
      <w:r w:rsidR="00E17ACE">
        <w:rPr>
          <w:lang w:eastAsia="zh-CN"/>
        </w:rPr>
        <w:t>atag</w:t>
      </w:r>
      <w:proofErr w:type="spellEnd"/>
      <w:r w:rsidR="00E17ACE">
        <w:rPr>
          <w:lang w:eastAsia="zh-CN"/>
        </w:rPr>
        <w:t>&gt;^REPT</w:t>
      </w:r>
      <w:r w:rsidR="00F023F5">
        <w:rPr>
          <w:rFonts w:hint="eastAsia"/>
          <w:lang w:eastAsia="zh-CN"/>
        </w:rPr>
        <w:t>-</w:t>
      </w:r>
      <w:r w:rsidR="00E17ACE">
        <w:rPr>
          <w:lang w:eastAsia="zh-CN"/>
        </w:rPr>
        <w:t>ALRM&lt;</w:t>
      </w:r>
      <w:proofErr w:type="spellStart"/>
      <w:r w:rsidR="00E17ACE">
        <w:rPr>
          <w:lang w:eastAsia="zh-CN"/>
        </w:rPr>
        <w:t>cr</w:t>
      </w:r>
      <w:proofErr w:type="spellEnd"/>
      <w:r w:rsidR="00E17ACE">
        <w:rPr>
          <w:lang w:eastAsia="zh-CN"/>
        </w:rPr>
        <w:t>&gt;&lt;</w:t>
      </w:r>
      <w:proofErr w:type="spellStart"/>
      <w:r w:rsidR="00E17ACE">
        <w:rPr>
          <w:lang w:eastAsia="zh-CN"/>
        </w:rPr>
        <w:t>lf</w:t>
      </w:r>
      <w:proofErr w:type="spellEnd"/>
      <w:r w:rsidR="00E17ACE">
        <w:rPr>
          <w:lang w:eastAsia="zh-CN"/>
        </w:rPr>
        <w:t>&gt;</w:t>
      </w:r>
    </w:p>
    <w:p w14:paraId="20099BEC" w14:textId="77777777" w:rsidR="00E17ACE" w:rsidRDefault="00E17ACE" w:rsidP="009B4128">
      <w:pPr>
        <w:ind w:firstLine="420"/>
        <w:rPr>
          <w:lang w:eastAsia="zh-CN"/>
        </w:rPr>
      </w:pPr>
      <w:r>
        <w:rPr>
          <w:lang w:eastAsia="zh-CN"/>
        </w:rPr>
        <w:t>^^^&lt;aid&gt;</w:t>
      </w:r>
      <w:r w:rsidR="00BA7207">
        <w:rPr>
          <w:rFonts w:hint="eastAsia"/>
          <w:lang w:eastAsia="zh-CN"/>
        </w:rPr>
        <w:t>,</w:t>
      </w:r>
      <w:r>
        <w:rPr>
          <w:lang w:eastAsia="zh-CN"/>
        </w:rPr>
        <w:t>&lt;</w:t>
      </w:r>
      <w:proofErr w:type="spellStart"/>
      <w:r>
        <w:rPr>
          <w:lang w:eastAsia="zh-CN"/>
        </w:rPr>
        <w:t>ntfcncde</w:t>
      </w:r>
      <w:proofErr w:type="spellEnd"/>
      <w:r>
        <w:rPr>
          <w:lang w:eastAsia="zh-CN"/>
        </w:rPr>
        <w:t>&gt;,&lt;</w:t>
      </w:r>
      <w:proofErr w:type="spellStart"/>
      <w:r>
        <w:rPr>
          <w:lang w:eastAsia="zh-CN"/>
        </w:rPr>
        <w:t>condty</w:t>
      </w:r>
      <w:r w:rsidR="004C713C">
        <w:rPr>
          <w:lang w:eastAsia="zh-CN"/>
        </w:rPr>
        <w:t>pe</w:t>
      </w:r>
      <w:proofErr w:type="spellEnd"/>
      <w:r w:rsidR="004C713C">
        <w:rPr>
          <w:lang w:eastAsia="zh-CN"/>
        </w:rPr>
        <w:t>&gt;,&lt;</w:t>
      </w:r>
      <w:proofErr w:type="spellStart"/>
      <w:r w:rsidR="004C713C">
        <w:rPr>
          <w:lang w:eastAsia="zh-CN"/>
        </w:rPr>
        <w:t>serveff</w:t>
      </w:r>
      <w:proofErr w:type="spellEnd"/>
      <w:r w:rsidR="004C713C">
        <w:rPr>
          <w:lang w:eastAsia="zh-CN"/>
        </w:rPr>
        <w:t>&gt;</w:t>
      </w:r>
      <w:r>
        <w:rPr>
          <w:lang w:eastAsia="zh-CN"/>
        </w:rPr>
        <w:t>&lt;</w:t>
      </w:r>
      <w:proofErr w:type="spellStart"/>
      <w:r>
        <w:rPr>
          <w:lang w:eastAsia="zh-CN"/>
        </w:rPr>
        <w:t>cr</w:t>
      </w:r>
      <w:proofErr w:type="spellEnd"/>
      <w:r>
        <w:rPr>
          <w:lang w:eastAsia="zh-CN"/>
        </w:rPr>
        <w:t>&gt;&lt;</w:t>
      </w:r>
      <w:proofErr w:type="spellStart"/>
      <w:r>
        <w:rPr>
          <w:lang w:eastAsia="zh-CN"/>
        </w:rPr>
        <w:t>lf</w:t>
      </w:r>
      <w:proofErr w:type="spellEnd"/>
      <w:r>
        <w:rPr>
          <w:lang w:eastAsia="zh-CN"/>
        </w:rPr>
        <w:t>&gt;;</w:t>
      </w:r>
    </w:p>
    <w:p w14:paraId="2BAF781D" w14:textId="77777777" w:rsidR="00E17ACE" w:rsidRDefault="00E17ACE" w:rsidP="00E17ACE">
      <w:pPr>
        <w:rPr>
          <w:lang w:eastAsia="zh-CN"/>
        </w:rPr>
      </w:pPr>
      <w:r>
        <w:rPr>
          <w:rFonts w:hint="eastAsia"/>
          <w:lang w:eastAsia="zh-CN"/>
        </w:rPr>
        <w:t>关键字</w:t>
      </w:r>
      <w:r>
        <w:rPr>
          <w:rFonts w:hint="eastAsia"/>
          <w:lang w:eastAsia="zh-CN"/>
        </w:rPr>
        <w:t>REPT</w:t>
      </w:r>
      <w:r w:rsidR="00F023F5">
        <w:rPr>
          <w:rFonts w:hint="eastAsia"/>
          <w:lang w:eastAsia="zh-CN"/>
        </w:rPr>
        <w:t>-</w:t>
      </w:r>
      <w:r>
        <w:rPr>
          <w:rFonts w:hint="eastAsia"/>
          <w:lang w:eastAsia="zh-CN"/>
        </w:rPr>
        <w:t>ALRM</w:t>
      </w:r>
      <w:r>
        <w:rPr>
          <w:rFonts w:hint="eastAsia"/>
          <w:lang w:eastAsia="zh-CN"/>
        </w:rPr>
        <w:t>表示是告警；</w:t>
      </w:r>
    </w:p>
    <w:p w14:paraId="059FC00A" w14:textId="77777777" w:rsidR="00E17ACE" w:rsidRDefault="00E17ACE" w:rsidP="00E17ACE">
      <w:pPr>
        <w:rPr>
          <w:lang w:eastAsia="zh-CN"/>
        </w:rPr>
      </w:pPr>
      <w:r>
        <w:rPr>
          <w:lang w:eastAsia="zh-CN"/>
        </w:rPr>
        <w:t>&lt;</w:t>
      </w:r>
      <w:proofErr w:type="spellStart"/>
      <w:r>
        <w:rPr>
          <w:lang w:eastAsia="zh-CN"/>
        </w:rPr>
        <w:t>ntfcncde</w:t>
      </w:r>
      <w:proofErr w:type="spellEnd"/>
      <w:r>
        <w:rPr>
          <w:lang w:eastAsia="zh-CN"/>
        </w:rPr>
        <w:t>&gt;::=CR|MJ|MN|CL</w:t>
      </w:r>
    </w:p>
    <w:p w14:paraId="5C96E864" w14:textId="77777777" w:rsidR="00E17ACE" w:rsidRDefault="00E17ACE" w:rsidP="00E17ACE">
      <w:pPr>
        <w:rPr>
          <w:lang w:eastAsia="zh-CN"/>
        </w:rPr>
      </w:pPr>
      <w:r>
        <w:rPr>
          <w:rFonts w:hint="eastAsia"/>
          <w:lang w:eastAsia="zh-CN"/>
        </w:rPr>
        <w:t>分别表示严重告警、主要告警、次要告警及告警清除信息；</w:t>
      </w:r>
      <w:r w:rsidR="005E354F">
        <w:rPr>
          <w:rFonts w:hint="eastAsia"/>
          <w:lang w:eastAsia="zh-CN"/>
        </w:rPr>
        <w:t>告警产生还是告警消失通过该字段判别，前面三个为告警产生，后面一个为告警消失。</w:t>
      </w:r>
    </w:p>
    <w:p w14:paraId="245E3D57" w14:textId="77777777" w:rsidR="0080492D" w:rsidRDefault="0080492D" w:rsidP="00E17ACE">
      <w:pPr>
        <w:rPr>
          <w:lang w:eastAsia="zh-CN"/>
        </w:rPr>
      </w:pPr>
      <w:r>
        <w:rPr>
          <w:lang w:eastAsia="zh-CN"/>
        </w:rPr>
        <w:t>&lt;</w:t>
      </w:r>
      <w:proofErr w:type="spellStart"/>
      <w:r>
        <w:rPr>
          <w:lang w:eastAsia="zh-CN"/>
        </w:rPr>
        <w:t>atag</w:t>
      </w:r>
      <w:proofErr w:type="spellEnd"/>
      <w:r>
        <w:rPr>
          <w:lang w:eastAsia="zh-CN"/>
        </w:rPr>
        <w:t>&gt;</w:t>
      </w:r>
      <w:r>
        <w:rPr>
          <w:rFonts w:hint="eastAsia"/>
          <w:lang w:eastAsia="zh-CN"/>
        </w:rPr>
        <w:t>:</w:t>
      </w:r>
      <w:r>
        <w:rPr>
          <w:rFonts w:hint="eastAsia"/>
          <w:lang w:eastAsia="zh-CN"/>
        </w:rPr>
        <w:t>告警为自动上报，此处固定为“</w:t>
      </w:r>
      <w:r>
        <w:rPr>
          <w:rFonts w:hint="eastAsia"/>
          <w:lang w:eastAsia="zh-CN"/>
        </w:rPr>
        <w:t>000000</w:t>
      </w:r>
      <w:r>
        <w:rPr>
          <w:rFonts w:hint="eastAsia"/>
          <w:lang w:eastAsia="zh-CN"/>
        </w:rPr>
        <w:t>“</w:t>
      </w:r>
    </w:p>
    <w:p w14:paraId="4E63F37E" w14:textId="77777777" w:rsidR="00E17ACE" w:rsidRDefault="00E17ACE" w:rsidP="00E17ACE">
      <w:pPr>
        <w:rPr>
          <w:lang w:eastAsia="zh-CN"/>
        </w:rPr>
      </w:pPr>
      <w:r>
        <w:rPr>
          <w:rFonts w:hint="eastAsia"/>
          <w:lang w:eastAsia="zh-CN"/>
        </w:rPr>
        <w:t>&lt;aid&gt;</w:t>
      </w:r>
      <w:r>
        <w:rPr>
          <w:rFonts w:hint="eastAsia"/>
          <w:lang w:eastAsia="zh-CN"/>
        </w:rPr>
        <w:t>：表示告警产生点</w:t>
      </w:r>
      <w:r w:rsidR="0080492D">
        <w:rPr>
          <w:rFonts w:hint="eastAsia"/>
          <w:lang w:eastAsia="zh-CN"/>
        </w:rPr>
        <w:t>，</w:t>
      </w:r>
      <w:r w:rsidR="00DE59B1">
        <w:rPr>
          <w:rFonts w:hint="eastAsia"/>
          <w:lang w:eastAsia="zh-CN"/>
        </w:rPr>
        <w:t>即槽位</w:t>
      </w:r>
      <w:r>
        <w:rPr>
          <w:rFonts w:hint="eastAsia"/>
          <w:lang w:eastAsia="zh-CN"/>
        </w:rPr>
        <w:t>；</w:t>
      </w:r>
    </w:p>
    <w:p w14:paraId="6B810E26" w14:textId="77777777" w:rsidR="00E17ACE" w:rsidRDefault="00E17ACE" w:rsidP="00E17ACE">
      <w:pPr>
        <w:rPr>
          <w:lang w:eastAsia="zh-CN"/>
        </w:rPr>
      </w:pPr>
      <w:r>
        <w:rPr>
          <w:rFonts w:hint="eastAsia"/>
          <w:lang w:eastAsia="zh-CN"/>
        </w:rPr>
        <w:t>&lt;</w:t>
      </w:r>
      <w:proofErr w:type="spellStart"/>
      <w:r>
        <w:rPr>
          <w:rFonts w:hint="eastAsia"/>
          <w:lang w:eastAsia="zh-CN"/>
        </w:rPr>
        <w:t>condtype</w:t>
      </w:r>
      <w:proofErr w:type="spellEnd"/>
      <w:r>
        <w:rPr>
          <w:rFonts w:hint="eastAsia"/>
          <w:lang w:eastAsia="zh-CN"/>
        </w:rPr>
        <w:t>&gt;</w:t>
      </w:r>
      <w:r>
        <w:rPr>
          <w:rFonts w:hint="eastAsia"/>
          <w:lang w:eastAsia="zh-CN"/>
        </w:rPr>
        <w:t>：表示告警的类型，字符位数不超过</w:t>
      </w:r>
      <w:r w:rsidR="00C96B27">
        <w:rPr>
          <w:rFonts w:hint="eastAsia"/>
          <w:lang w:eastAsia="zh-CN"/>
        </w:rPr>
        <w:t>2</w:t>
      </w:r>
      <w:r>
        <w:rPr>
          <w:rFonts w:hint="eastAsia"/>
          <w:lang w:eastAsia="zh-CN"/>
        </w:rPr>
        <w:t>位。</w:t>
      </w:r>
    </w:p>
    <w:p w14:paraId="5108BECA" w14:textId="77777777" w:rsidR="00E17ACE" w:rsidRDefault="00E17ACE" w:rsidP="00E17ACE">
      <w:pPr>
        <w:rPr>
          <w:lang w:eastAsia="zh-CN"/>
        </w:rPr>
      </w:pPr>
      <w:r>
        <w:rPr>
          <w:rFonts w:hint="eastAsia"/>
          <w:lang w:eastAsia="zh-CN"/>
        </w:rPr>
        <w:t>&lt;</w:t>
      </w:r>
      <w:proofErr w:type="spellStart"/>
      <w:r>
        <w:rPr>
          <w:rFonts w:hint="eastAsia"/>
          <w:lang w:eastAsia="zh-CN"/>
        </w:rPr>
        <w:t>serveff</w:t>
      </w:r>
      <w:proofErr w:type="spellEnd"/>
      <w:r>
        <w:rPr>
          <w:rFonts w:hint="eastAsia"/>
          <w:lang w:eastAsia="zh-CN"/>
        </w:rPr>
        <w:t>&gt;</w:t>
      </w:r>
      <w:r>
        <w:rPr>
          <w:rFonts w:hint="eastAsia"/>
          <w:lang w:eastAsia="zh-CN"/>
        </w:rPr>
        <w:t>：表示告警是否影响业务，格式为</w:t>
      </w:r>
      <w:r>
        <w:rPr>
          <w:rFonts w:hint="eastAsia"/>
          <w:lang w:eastAsia="zh-CN"/>
        </w:rPr>
        <w:t>&lt;</w:t>
      </w:r>
      <w:proofErr w:type="spellStart"/>
      <w:r>
        <w:rPr>
          <w:rFonts w:hint="eastAsia"/>
          <w:lang w:eastAsia="zh-CN"/>
        </w:rPr>
        <w:t>serveff</w:t>
      </w:r>
      <w:proofErr w:type="spellEnd"/>
      <w:r>
        <w:rPr>
          <w:rFonts w:hint="eastAsia"/>
          <w:lang w:eastAsia="zh-CN"/>
        </w:rPr>
        <w:t>&gt;::=SA|NSA</w:t>
      </w:r>
    </w:p>
    <w:p w14:paraId="578C364E" w14:textId="77777777" w:rsidR="000E1F5E" w:rsidRDefault="00E17ACE" w:rsidP="00E17ACE">
      <w:pPr>
        <w:rPr>
          <w:lang w:eastAsia="zh-CN"/>
        </w:rPr>
      </w:pPr>
      <w:r>
        <w:rPr>
          <w:rFonts w:hint="eastAsia"/>
          <w:lang w:eastAsia="zh-CN"/>
        </w:rPr>
        <w:t>告警清除信息与原始的告警信息应有关联性。</w:t>
      </w:r>
    </w:p>
    <w:p w14:paraId="390C2FE5" w14:textId="77777777" w:rsidR="00533771" w:rsidRDefault="00533771" w:rsidP="00366A0B">
      <w:pPr>
        <w:pStyle w:val="4"/>
        <w:rPr>
          <w:lang w:eastAsia="zh-CN"/>
        </w:rPr>
      </w:pPr>
      <w:r>
        <w:rPr>
          <w:rFonts w:hint="eastAsia"/>
          <w:lang w:eastAsia="zh-CN"/>
        </w:rPr>
        <w:t>2.3.</w:t>
      </w:r>
      <w:r w:rsidR="00366A0B">
        <w:rPr>
          <w:rFonts w:hint="eastAsia"/>
          <w:lang w:eastAsia="zh-CN"/>
        </w:rPr>
        <w:t>1.</w:t>
      </w:r>
      <w:r w:rsidR="0048070C">
        <w:rPr>
          <w:rFonts w:hint="eastAsia"/>
          <w:lang w:eastAsia="zh-CN"/>
        </w:rPr>
        <w:t>1</w:t>
      </w:r>
      <w:r w:rsidR="00161EFD">
        <w:rPr>
          <w:rFonts w:hint="eastAsia"/>
          <w:lang w:eastAsia="zh-CN"/>
        </w:rPr>
        <w:t xml:space="preserve"> </w:t>
      </w:r>
      <w:r w:rsidR="00AE0130" w:rsidRPr="00AE0130">
        <w:rPr>
          <w:rFonts w:hint="eastAsia"/>
          <w:lang w:eastAsia="zh-CN"/>
        </w:rPr>
        <w:t>告警变化自发上报</w:t>
      </w:r>
    </w:p>
    <w:p w14:paraId="23962AB3" w14:textId="77777777" w:rsidR="00AE0130" w:rsidRPr="00AE0130" w:rsidRDefault="00AE0130" w:rsidP="00BC5127">
      <w:pPr>
        <w:spacing w:before="240" w:line="240" w:lineRule="auto"/>
        <w:ind w:firstLine="420"/>
        <w:rPr>
          <w:rFonts w:ascii="宋体"/>
          <w:lang w:eastAsia="zh-CN"/>
        </w:rPr>
      </w:pPr>
      <w:r w:rsidRPr="00AE0130">
        <w:rPr>
          <w:rFonts w:ascii="宋体" w:hint="eastAsia"/>
          <w:lang w:val="zh-CN" w:eastAsia="zh-CN"/>
        </w:rPr>
        <w:t>设备告警变化应及时上报网管。只要有告警变化（告警产生或告警消失），则立即上报网管告警信息，以槽位为单位。如果槽位无盘，则不上报告警信息。</w:t>
      </w:r>
    </w:p>
    <w:p w14:paraId="52F0EBF1" w14:textId="77777777" w:rsidR="00AE0130" w:rsidRPr="00AE0130" w:rsidRDefault="00AE0130" w:rsidP="009D4E76">
      <w:pPr>
        <w:spacing w:line="240" w:lineRule="auto"/>
        <w:rPr>
          <w:rFonts w:ascii="宋体"/>
          <w:lang w:eastAsia="zh-CN"/>
        </w:rPr>
      </w:pPr>
      <w:r w:rsidRPr="00AE0130">
        <w:rPr>
          <w:rFonts w:ascii="宋体"/>
          <w:lang w:eastAsia="zh-CN"/>
        </w:rPr>
        <w:tab/>
      </w:r>
      <w:r w:rsidRPr="00AE0130">
        <w:rPr>
          <w:rFonts w:ascii="宋体" w:hint="eastAsia"/>
          <w:lang w:val="zh-CN" w:eastAsia="zh-CN"/>
        </w:rPr>
        <w:t>这里将槽位的告警信息变化作为事件信息上报，网管收到该事件信息后判断告警位的变化并产生相应的告警变化和清除信息。</w:t>
      </w:r>
    </w:p>
    <w:p w14:paraId="7F98715C" w14:textId="77777777" w:rsidR="00AE0130" w:rsidRPr="0027695B" w:rsidRDefault="00AE0130" w:rsidP="009D4E76">
      <w:pPr>
        <w:spacing w:line="240" w:lineRule="auto"/>
        <w:rPr>
          <w:rFonts w:ascii="宋体"/>
          <w:lang w:eastAsia="zh-CN"/>
        </w:rPr>
      </w:pPr>
      <w:r w:rsidRPr="00AE0130">
        <w:rPr>
          <w:rFonts w:ascii="宋体"/>
          <w:lang w:eastAsia="zh-CN"/>
        </w:rPr>
        <w:t>&lt;aid&gt;::=</w:t>
      </w:r>
      <w:r w:rsidRPr="00AE0130">
        <w:rPr>
          <w:rFonts w:ascii="宋体" w:hint="eastAsia"/>
          <w:lang w:val="zh-CN" w:eastAsia="zh-CN"/>
        </w:rPr>
        <w:t>槽位号。</w:t>
      </w:r>
      <w:r w:rsidR="00393382" w:rsidRPr="001C255F">
        <w:rPr>
          <w:rFonts w:ascii="宋体" w:hint="eastAsia"/>
          <w:lang w:eastAsia="zh-CN"/>
        </w:rPr>
        <w:t>a-</w:t>
      </w:r>
      <w:r w:rsidR="001E7E38" w:rsidRPr="001C255F">
        <w:rPr>
          <w:rFonts w:ascii="宋体" w:hint="eastAsia"/>
          <w:lang w:eastAsia="zh-CN"/>
        </w:rPr>
        <w:t>r</w:t>
      </w:r>
      <w:r w:rsidRPr="00AE0130">
        <w:rPr>
          <w:rFonts w:ascii="宋体" w:hint="eastAsia"/>
          <w:lang w:val="zh-CN" w:eastAsia="zh-CN"/>
        </w:rPr>
        <w:t>依次表示</w:t>
      </w:r>
      <w:r>
        <w:rPr>
          <w:rFonts w:ascii="宋体" w:hint="eastAsia"/>
          <w:lang w:eastAsia="zh-CN"/>
        </w:rPr>
        <w:t>1~18</w:t>
      </w:r>
      <w:r w:rsidRPr="00AE0130">
        <w:rPr>
          <w:rFonts w:ascii="宋体" w:hint="eastAsia"/>
          <w:lang w:val="zh-CN" w:eastAsia="zh-CN"/>
        </w:rPr>
        <w:t>号槽位。</w:t>
      </w:r>
    </w:p>
    <w:p w14:paraId="1641DD72" w14:textId="77777777" w:rsidR="00366A0B" w:rsidRDefault="00366A0B" w:rsidP="009D4E76">
      <w:pPr>
        <w:spacing w:line="240" w:lineRule="auto"/>
        <w:rPr>
          <w:lang w:eastAsia="zh-CN"/>
        </w:rPr>
      </w:pPr>
      <w:r>
        <w:rPr>
          <w:lang w:eastAsia="zh-CN"/>
        </w:rPr>
        <w:t>&lt;</w:t>
      </w:r>
      <w:proofErr w:type="spellStart"/>
      <w:r>
        <w:rPr>
          <w:lang w:eastAsia="zh-CN"/>
        </w:rPr>
        <w:t>ntfcncde</w:t>
      </w:r>
      <w:proofErr w:type="spellEnd"/>
      <w:r>
        <w:rPr>
          <w:lang w:eastAsia="zh-CN"/>
        </w:rPr>
        <w:t>&gt;::=CR|MJ|MN|CL</w:t>
      </w:r>
    </w:p>
    <w:p w14:paraId="77D91E2D" w14:textId="77777777" w:rsidR="00366A0B" w:rsidRPr="00366A0B" w:rsidRDefault="00366A0B" w:rsidP="009D4E76">
      <w:pPr>
        <w:spacing w:line="240" w:lineRule="auto"/>
        <w:rPr>
          <w:lang w:eastAsia="zh-CN"/>
        </w:rPr>
      </w:pPr>
      <w:r>
        <w:rPr>
          <w:rFonts w:hint="eastAsia"/>
          <w:lang w:eastAsia="zh-CN"/>
        </w:rPr>
        <w:t>分别表示严重告警、主要告警、次要告警及告警清除信息；</w:t>
      </w:r>
    </w:p>
    <w:p w14:paraId="5F67944A" w14:textId="77777777" w:rsidR="00AE0130" w:rsidRPr="00AE0130" w:rsidRDefault="00AE0130" w:rsidP="00AE0130">
      <w:pPr>
        <w:rPr>
          <w:rFonts w:ascii="宋体"/>
          <w:lang w:eastAsia="zh-CN"/>
        </w:rPr>
      </w:pPr>
      <w:r w:rsidRPr="00AE0130">
        <w:rPr>
          <w:rFonts w:ascii="宋体"/>
          <w:lang w:eastAsia="zh-CN"/>
        </w:rPr>
        <w:t>&lt;</w:t>
      </w:r>
      <w:proofErr w:type="spellStart"/>
      <w:r w:rsidRPr="00AE0130">
        <w:rPr>
          <w:rFonts w:ascii="宋体"/>
          <w:lang w:eastAsia="zh-CN"/>
        </w:rPr>
        <w:t>condtype</w:t>
      </w:r>
      <w:proofErr w:type="spellEnd"/>
      <w:r w:rsidRPr="00AE0130">
        <w:rPr>
          <w:rFonts w:ascii="宋体"/>
          <w:lang w:eastAsia="zh-CN"/>
        </w:rPr>
        <w:t>&gt;::=&lt;alarm&gt;</w:t>
      </w:r>
    </w:p>
    <w:p w14:paraId="23B0C31C" w14:textId="77777777" w:rsidR="00AE0130" w:rsidRPr="00AE0130" w:rsidRDefault="00AE0130" w:rsidP="00AE0130">
      <w:pPr>
        <w:rPr>
          <w:rFonts w:ascii="宋体"/>
          <w:lang w:eastAsia="zh-CN"/>
        </w:rPr>
      </w:pPr>
      <w:r w:rsidRPr="00AE0130">
        <w:rPr>
          <w:rFonts w:ascii="宋体"/>
          <w:lang w:eastAsia="zh-CN"/>
        </w:rPr>
        <w:t>&lt;</w:t>
      </w:r>
      <w:proofErr w:type="spellStart"/>
      <w:r w:rsidRPr="00AE0130">
        <w:rPr>
          <w:rFonts w:ascii="宋体"/>
          <w:lang w:eastAsia="zh-CN"/>
        </w:rPr>
        <w:t>serveff</w:t>
      </w:r>
      <w:proofErr w:type="spellEnd"/>
      <w:r w:rsidRPr="00AE0130">
        <w:rPr>
          <w:rFonts w:ascii="宋体"/>
          <w:lang w:eastAsia="zh-CN"/>
        </w:rPr>
        <w:t>&gt;::=NSA</w:t>
      </w:r>
    </w:p>
    <w:p w14:paraId="4F39D60C" w14:textId="77777777" w:rsidR="00AE0130" w:rsidRPr="00AE0130" w:rsidRDefault="00AE0130" w:rsidP="00AE0130">
      <w:pPr>
        <w:rPr>
          <w:rFonts w:ascii="宋体"/>
          <w:lang w:eastAsia="zh-CN"/>
        </w:rPr>
      </w:pPr>
      <w:r w:rsidRPr="00AE0130">
        <w:rPr>
          <w:rFonts w:ascii="宋体"/>
          <w:lang w:eastAsia="zh-CN"/>
        </w:rPr>
        <w:t>&lt;alarm&gt;</w:t>
      </w:r>
      <w:r w:rsidRPr="00AE0130">
        <w:rPr>
          <w:rFonts w:ascii="宋体" w:hint="eastAsia"/>
          <w:lang w:eastAsia="zh-CN"/>
        </w:rPr>
        <w:t>：告警名称和告警变化情况，长度为2个字节X</w:t>
      </w:r>
      <w:r w:rsidRPr="00AE0130">
        <w:rPr>
          <w:rFonts w:ascii="宋体"/>
          <w:lang w:eastAsia="zh-CN"/>
        </w:rPr>
        <w:t>X</w:t>
      </w:r>
    </w:p>
    <w:p w14:paraId="78D57222" w14:textId="77777777" w:rsidR="00AE0130" w:rsidRPr="00AE0130" w:rsidRDefault="00AE0130" w:rsidP="00AE0130">
      <w:pPr>
        <w:rPr>
          <w:rFonts w:ascii="宋体"/>
          <w:lang w:eastAsia="zh-CN"/>
        </w:rPr>
      </w:pPr>
      <w:r w:rsidRPr="00AE0130">
        <w:rPr>
          <w:rFonts w:ascii="宋体" w:hint="eastAsia"/>
          <w:lang w:eastAsia="zh-CN"/>
        </w:rPr>
        <w:t>X代表一个字节，每个X的高四位固定为</w:t>
      </w:r>
      <w:r w:rsidRPr="00AE0130">
        <w:rPr>
          <w:rFonts w:ascii="宋体"/>
          <w:lang w:eastAsia="zh-CN"/>
        </w:rPr>
        <w:t>0x6</w:t>
      </w:r>
      <w:r w:rsidRPr="00AE0130">
        <w:rPr>
          <w:rFonts w:ascii="宋体" w:hint="eastAsia"/>
          <w:lang w:eastAsia="zh-CN"/>
        </w:rPr>
        <w:t>，具体为：</w:t>
      </w:r>
    </w:p>
    <w:p w14:paraId="2F887225" w14:textId="77777777" w:rsidR="00AE0130" w:rsidRPr="00AE0130" w:rsidRDefault="00AE0130" w:rsidP="00AE0130">
      <w:pPr>
        <w:rPr>
          <w:rFonts w:ascii="宋体"/>
          <w:lang w:eastAsia="zh-CN"/>
        </w:rPr>
      </w:pPr>
      <w:r w:rsidRPr="00AE0130">
        <w:rPr>
          <w:rFonts w:ascii="宋体" w:hint="eastAsia"/>
          <w:lang w:eastAsia="zh-CN"/>
        </w:rPr>
        <w:tab/>
      </w:r>
      <w:r w:rsidRPr="00AE0130">
        <w:rPr>
          <w:rFonts w:ascii="宋体" w:hint="eastAsia"/>
          <w:lang w:eastAsia="zh-CN"/>
        </w:rPr>
        <w:tab/>
        <w:t>0110Z</w:t>
      </w:r>
      <w:r w:rsidRPr="00AE0130">
        <w:rPr>
          <w:rFonts w:ascii="宋体" w:hint="eastAsia"/>
          <w:vertAlign w:val="subscript"/>
          <w:lang w:eastAsia="zh-CN"/>
        </w:rPr>
        <w:t>3</w:t>
      </w:r>
      <w:r w:rsidRPr="00AE0130">
        <w:rPr>
          <w:rFonts w:ascii="宋体" w:hint="eastAsia"/>
          <w:lang w:eastAsia="zh-CN"/>
        </w:rPr>
        <w:t>Z</w:t>
      </w:r>
      <w:r w:rsidRPr="00AE0130">
        <w:rPr>
          <w:rFonts w:ascii="宋体" w:hint="eastAsia"/>
          <w:vertAlign w:val="subscript"/>
          <w:lang w:eastAsia="zh-CN"/>
        </w:rPr>
        <w:t>2</w:t>
      </w:r>
      <w:r w:rsidRPr="00AE0130">
        <w:rPr>
          <w:rFonts w:ascii="宋体" w:hint="eastAsia"/>
          <w:lang w:eastAsia="zh-CN"/>
        </w:rPr>
        <w:t>Z</w:t>
      </w:r>
      <w:r w:rsidRPr="00AE0130">
        <w:rPr>
          <w:rFonts w:ascii="宋体" w:hint="eastAsia"/>
          <w:vertAlign w:val="subscript"/>
          <w:lang w:eastAsia="zh-CN"/>
        </w:rPr>
        <w:t>1</w:t>
      </w:r>
      <w:r w:rsidRPr="00AE0130">
        <w:rPr>
          <w:rFonts w:ascii="宋体" w:hint="eastAsia"/>
          <w:lang w:eastAsia="zh-CN"/>
        </w:rPr>
        <w:t>Z</w:t>
      </w:r>
      <w:r w:rsidRPr="00AE0130">
        <w:rPr>
          <w:rFonts w:ascii="宋体" w:hint="eastAsia"/>
          <w:vertAlign w:val="subscript"/>
          <w:lang w:eastAsia="zh-CN"/>
        </w:rPr>
        <w:t>0</w:t>
      </w:r>
      <w:r w:rsidRPr="00AE0130">
        <w:rPr>
          <w:rFonts w:ascii="宋体" w:hint="eastAsia"/>
          <w:lang w:eastAsia="zh-CN"/>
        </w:rPr>
        <w:t>0110Z</w:t>
      </w:r>
      <w:r w:rsidRPr="00AE0130">
        <w:rPr>
          <w:rFonts w:ascii="宋体" w:hint="eastAsia"/>
          <w:vertAlign w:val="subscript"/>
          <w:lang w:eastAsia="zh-CN"/>
        </w:rPr>
        <w:t>7</w:t>
      </w:r>
      <w:r w:rsidRPr="00AE0130">
        <w:rPr>
          <w:rFonts w:ascii="宋体" w:hint="eastAsia"/>
          <w:lang w:eastAsia="zh-CN"/>
        </w:rPr>
        <w:t>Z</w:t>
      </w:r>
      <w:r w:rsidRPr="00AE0130">
        <w:rPr>
          <w:rFonts w:ascii="宋体" w:hint="eastAsia"/>
          <w:vertAlign w:val="subscript"/>
          <w:lang w:eastAsia="zh-CN"/>
        </w:rPr>
        <w:t>6</w:t>
      </w:r>
      <w:r w:rsidRPr="00AE0130">
        <w:rPr>
          <w:rFonts w:ascii="宋体" w:hint="eastAsia"/>
          <w:lang w:eastAsia="zh-CN"/>
        </w:rPr>
        <w:t>Z</w:t>
      </w:r>
      <w:r w:rsidRPr="00AE0130">
        <w:rPr>
          <w:rFonts w:ascii="宋体" w:hint="eastAsia"/>
          <w:vertAlign w:val="subscript"/>
          <w:lang w:eastAsia="zh-CN"/>
        </w:rPr>
        <w:t>5</w:t>
      </w:r>
      <w:r w:rsidRPr="00AE0130">
        <w:rPr>
          <w:rFonts w:ascii="宋体" w:hint="eastAsia"/>
          <w:lang w:eastAsia="zh-CN"/>
        </w:rPr>
        <w:t>Z</w:t>
      </w:r>
      <w:r w:rsidRPr="00AE0130">
        <w:rPr>
          <w:rFonts w:ascii="宋体" w:hint="eastAsia"/>
          <w:vertAlign w:val="subscript"/>
          <w:lang w:eastAsia="zh-CN"/>
        </w:rPr>
        <w:t>4</w:t>
      </w:r>
    </w:p>
    <w:p w14:paraId="208FCF95" w14:textId="77777777" w:rsidR="00533771" w:rsidRDefault="00366A0B" w:rsidP="00AE0130">
      <w:pPr>
        <w:rPr>
          <w:rFonts w:ascii="宋体"/>
          <w:lang w:eastAsia="zh-CN"/>
        </w:rPr>
      </w:pPr>
      <w:r w:rsidRPr="00AE0130">
        <w:rPr>
          <w:rFonts w:ascii="宋体" w:hint="eastAsia"/>
          <w:lang w:eastAsia="zh-CN"/>
        </w:rPr>
        <w:t>Z</w:t>
      </w:r>
      <w:r w:rsidRPr="00AE0130">
        <w:rPr>
          <w:rFonts w:ascii="宋体" w:hint="eastAsia"/>
          <w:vertAlign w:val="subscript"/>
          <w:lang w:eastAsia="zh-CN"/>
        </w:rPr>
        <w:t>7</w:t>
      </w:r>
      <w:r w:rsidRPr="00AE0130">
        <w:rPr>
          <w:rFonts w:ascii="宋体" w:hint="eastAsia"/>
          <w:lang w:eastAsia="zh-CN"/>
        </w:rPr>
        <w:t>Z</w:t>
      </w:r>
      <w:r w:rsidRPr="00AE0130">
        <w:rPr>
          <w:rFonts w:ascii="宋体" w:hint="eastAsia"/>
          <w:vertAlign w:val="subscript"/>
          <w:lang w:eastAsia="zh-CN"/>
        </w:rPr>
        <w:t>6</w:t>
      </w:r>
      <w:r w:rsidRPr="00AE0130">
        <w:rPr>
          <w:rFonts w:ascii="宋体" w:hint="eastAsia"/>
          <w:lang w:eastAsia="zh-CN"/>
        </w:rPr>
        <w:t>Z</w:t>
      </w:r>
      <w:r w:rsidRPr="00AE0130">
        <w:rPr>
          <w:rFonts w:ascii="宋体" w:hint="eastAsia"/>
          <w:vertAlign w:val="subscript"/>
          <w:lang w:eastAsia="zh-CN"/>
        </w:rPr>
        <w:t>5</w:t>
      </w:r>
      <w:r w:rsidRPr="00AE0130">
        <w:rPr>
          <w:rFonts w:ascii="宋体" w:hint="eastAsia"/>
          <w:lang w:eastAsia="zh-CN"/>
        </w:rPr>
        <w:t>Z</w:t>
      </w:r>
      <w:r w:rsidRPr="00AE0130">
        <w:rPr>
          <w:rFonts w:ascii="宋体" w:hint="eastAsia"/>
          <w:vertAlign w:val="subscript"/>
          <w:lang w:eastAsia="zh-CN"/>
        </w:rPr>
        <w:t>4</w:t>
      </w:r>
      <w:r w:rsidR="00AE0130" w:rsidRPr="00AE0130">
        <w:rPr>
          <w:rFonts w:ascii="宋体" w:hint="eastAsia"/>
          <w:lang w:eastAsia="zh-CN"/>
        </w:rPr>
        <w:t>Z</w:t>
      </w:r>
      <w:r w:rsidR="00AE0130" w:rsidRPr="00AE0130">
        <w:rPr>
          <w:rFonts w:ascii="宋体" w:hint="eastAsia"/>
          <w:vertAlign w:val="subscript"/>
          <w:lang w:eastAsia="zh-CN"/>
        </w:rPr>
        <w:t>3</w:t>
      </w:r>
      <w:r w:rsidR="00AE0130" w:rsidRPr="00AE0130">
        <w:rPr>
          <w:rFonts w:ascii="宋体" w:hint="eastAsia"/>
          <w:lang w:eastAsia="zh-CN"/>
        </w:rPr>
        <w:t>Z</w:t>
      </w:r>
      <w:r w:rsidR="00AE0130" w:rsidRPr="00AE0130">
        <w:rPr>
          <w:rFonts w:ascii="宋体" w:hint="eastAsia"/>
          <w:vertAlign w:val="subscript"/>
          <w:lang w:eastAsia="zh-CN"/>
        </w:rPr>
        <w:t>2</w:t>
      </w:r>
      <w:r w:rsidR="00AE0130" w:rsidRPr="00AE0130">
        <w:rPr>
          <w:rFonts w:ascii="宋体" w:hint="eastAsia"/>
          <w:lang w:eastAsia="zh-CN"/>
        </w:rPr>
        <w:t>Z</w:t>
      </w:r>
      <w:r w:rsidR="00AE0130" w:rsidRPr="00AE0130">
        <w:rPr>
          <w:rFonts w:ascii="宋体" w:hint="eastAsia"/>
          <w:vertAlign w:val="subscript"/>
          <w:lang w:eastAsia="zh-CN"/>
        </w:rPr>
        <w:t>1</w:t>
      </w:r>
      <w:r w:rsidR="00AE0130" w:rsidRPr="00AE0130">
        <w:rPr>
          <w:rFonts w:ascii="宋体" w:hint="eastAsia"/>
          <w:lang w:eastAsia="zh-CN"/>
        </w:rPr>
        <w:t>Z</w:t>
      </w:r>
      <w:r w:rsidR="00AE0130" w:rsidRPr="00AE0130">
        <w:rPr>
          <w:rFonts w:ascii="宋体" w:hint="eastAsia"/>
          <w:vertAlign w:val="subscript"/>
          <w:lang w:eastAsia="zh-CN"/>
        </w:rPr>
        <w:t>0</w:t>
      </w:r>
      <w:r w:rsidR="00AE0130" w:rsidRPr="00AE0130">
        <w:rPr>
          <w:rFonts w:ascii="宋体" w:hint="eastAsia"/>
          <w:lang w:eastAsia="zh-CN"/>
        </w:rPr>
        <w:t>表示告警Y的下标（见</w:t>
      </w:r>
      <w:r w:rsidR="00C729B4" w:rsidRPr="00AE0130">
        <w:rPr>
          <w:rFonts w:ascii="宋体"/>
          <w:lang w:eastAsia="zh-CN"/>
        </w:rPr>
        <w:fldChar w:fldCharType="begin"/>
      </w:r>
      <w:r w:rsidR="00AE0130" w:rsidRPr="00AE0130">
        <w:rPr>
          <w:rFonts w:ascii="宋体" w:hint="eastAsia"/>
          <w:lang w:eastAsia="zh-CN"/>
        </w:rPr>
        <w:instrText>REF _Ref292179858 \r \h</w:instrText>
      </w:r>
      <w:r w:rsidR="00C729B4" w:rsidRPr="00AE0130">
        <w:rPr>
          <w:rFonts w:ascii="宋体"/>
          <w:lang w:eastAsia="zh-CN"/>
        </w:rPr>
      </w:r>
      <w:r w:rsidR="00C729B4" w:rsidRPr="00AE0130">
        <w:rPr>
          <w:rFonts w:ascii="宋体"/>
          <w:lang w:eastAsia="zh-CN"/>
        </w:rPr>
        <w:fldChar w:fldCharType="separate"/>
      </w:r>
      <w:r w:rsidR="00AE0130" w:rsidRPr="00AE0130">
        <w:rPr>
          <w:rFonts w:ascii="宋体"/>
          <w:lang w:eastAsia="zh-CN"/>
        </w:rPr>
        <w:t>2.</w:t>
      </w:r>
      <w:r w:rsidR="008F20D4">
        <w:rPr>
          <w:rFonts w:ascii="宋体" w:hint="eastAsia"/>
          <w:lang w:eastAsia="zh-CN"/>
        </w:rPr>
        <w:t>2.1</w:t>
      </w:r>
      <w:r w:rsidR="00C729B4" w:rsidRPr="00AE0130">
        <w:rPr>
          <w:rFonts w:ascii="宋体"/>
          <w:lang w:val="zh-CN" w:eastAsia="zh-CN"/>
        </w:rPr>
        <w:fldChar w:fldCharType="end"/>
      </w:r>
      <w:r w:rsidR="00AE0130" w:rsidRPr="00AE0130">
        <w:rPr>
          <w:rFonts w:ascii="宋体" w:hint="eastAsia"/>
          <w:lang w:eastAsia="zh-CN"/>
        </w:rPr>
        <w:t>），对应告警名称</w:t>
      </w:r>
    </w:p>
    <w:p w14:paraId="481B4E50" w14:textId="77777777" w:rsidR="00366A0B" w:rsidRPr="00366A0B" w:rsidRDefault="00366A0B" w:rsidP="00366A0B">
      <w:pPr>
        <w:pStyle w:val="3"/>
        <w:rPr>
          <w:lang w:eastAsia="zh-CN"/>
        </w:rPr>
      </w:pPr>
      <w:r>
        <w:rPr>
          <w:rFonts w:hint="eastAsia"/>
          <w:lang w:eastAsia="zh-CN"/>
        </w:rPr>
        <w:lastRenderedPageBreak/>
        <w:t>2.3.2</w:t>
      </w:r>
      <w:r>
        <w:rPr>
          <w:rFonts w:hint="eastAsia"/>
          <w:lang w:eastAsia="zh-CN"/>
        </w:rPr>
        <w:t>事件相关</w:t>
      </w:r>
    </w:p>
    <w:p w14:paraId="5A981BF7" w14:textId="77777777" w:rsidR="00366A0B" w:rsidRDefault="00366A0B" w:rsidP="008A79C0">
      <w:pPr>
        <w:pStyle w:val="4"/>
        <w:spacing w:line="360" w:lineRule="auto"/>
        <w:rPr>
          <w:lang w:eastAsia="zh-CN"/>
        </w:rPr>
      </w:pPr>
      <w:r w:rsidRPr="00366A0B">
        <w:rPr>
          <w:rFonts w:hint="eastAsia"/>
          <w:lang w:eastAsia="zh-CN"/>
        </w:rPr>
        <w:t>事件及事件清除信息的上报格式</w:t>
      </w:r>
    </w:p>
    <w:p w14:paraId="1875C8D2" w14:textId="77777777" w:rsidR="00366A0B" w:rsidRDefault="00366A0B" w:rsidP="008A79C0">
      <w:pPr>
        <w:autoSpaceDE w:val="0"/>
        <w:autoSpaceDN w:val="0"/>
        <w:adjustRightInd w:val="0"/>
        <w:spacing w:line="360" w:lineRule="auto"/>
        <w:ind w:firstLine="420"/>
        <w:rPr>
          <w:rFonts w:ascii="宋体"/>
          <w:lang w:eastAsia="zh-CN"/>
        </w:rPr>
      </w:pPr>
      <w:proofErr w:type="spellStart"/>
      <w:r>
        <w:rPr>
          <w:rFonts w:ascii="宋体" w:hint="eastAsia"/>
          <w:lang w:val="zh-CN"/>
        </w:rPr>
        <w:t>命令格式</w:t>
      </w:r>
      <w:proofErr w:type="spellEnd"/>
      <w:r>
        <w:rPr>
          <w:rFonts w:ascii="宋体" w:hint="eastAsia"/>
        </w:rPr>
        <w:t>：</w:t>
      </w:r>
    </w:p>
    <w:p w14:paraId="79A5DDF4" w14:textId="77777777" w:rsidR="00366A0B" w:rsidRPr="00CE05F2" w:rsidRDefault="00366A0B" w:rsidP="00366A0B">
      <w:pPr>
        <w:ind w:firstLine="420"/>
        <w:rPr>
          <w:lang w:eastAsia="zh-CN"/>
        </w:rPr>
      </w:pPr>
      <w:r w:rsidRPr="00CE05F2">
        <w:rPr>
          <w:lang w:eastAsia="zh-CN"/>
        </w:rPr>
        <w:t>&lt;</w:t>
      </w:r>
      <w:proofErr w:type="spellStart"/>
      <w:r w:rsidRPr="00CE05F2">
        <w:rPr>
          <w:lang w:eastAsia="zh-CN"/>
        </w:rPr>
        <w:t>cr</w:t>
      </w:r>
      <w:proofErr w:type="spellEnd"/>
      <w:r w:rsidRPr="00CE05F2">
        <w:rPr>
          <w:lang w:eastAsia="zh-CN"/>
        </w:rPr>
        <w:t>&gt;&lt;</w:t>
      </w:r>
      <w:proofErr w:type="spellStart"/>
      <w:r w:rsidRPr="00CE05F2">
        <w:rPr>
          <w:lang w:eastAsia="zh-CN"/>
        </w:rPr>
        <w:t>lf</w:t>
      </w:r>
      <w:proofErr w:type="spellEnd"/>
      <w:r w:rsidRPr="00CE05F2">
        <w:rPr>
          <w:lang w:eastAsia="zh-CN"/>
        </w:rPr>
        <w:t>&gt;&lt;</w:t>
      </w:r>
      <w:proofErr w:type="spellStart"/>
      <w:r w:rsidRPr="00CE05F2">
        <w:rPr>
          <w:lang w:eastAsia="zh-CN"/>
        </w:rPr>
        <w:t>lf</w:t>
      </w:r>
      <w:proofErr w:type="spellEnd"/>
      <w:r w:rsidRPr="00CE05F2">
        <w:rPr>
          <w:lang w:eastAsia="zh-CN"/>
        </w:rPr>
        <w:t>&gt;</w:t>
      </w:r>
    </w:p>
    <w:p w14:paraId="6B40C649" w14:textId="77777777" w:rsidR="00366A0B" w:rsidRPr="00CE05F2" w:rsidRDefault="00366A0B" w:rsidP="00366A0B">
      <w:pPr>
        <w:ind w:firstLine="420"/>
        <w:rPr>
          <w:lang w:eastAsia="zh-CN"/>
        </w:rPr>
      </w:pPr>
      <w:r w:rsidRPr="00CE05F2">
        <w:rPr>
          <w:lang w:eastAsia="zh-CN"/>
        </w:rPr>
        <w:t>^^^&lt;</w:t>
      </w:r>
      <w:proofErr w:type="spellStart"/>
      <w:r w:rsidRPr="00CE05F2">
        <w:rPr>
          <w:lang w:eastAsia="zh-CN"/>
        </w:rPr>
        <w:t>sid</w:t>
      </w:r>
      <w:proofErr w:type="spellEnd"/>
      <w:r w:rsidRPr="00CE05F2">
        <w:rPr>
          <w:lang w:eastAsia="zh-CN"/>
        </w:rPr>
        <w:t>&gt;^&lt;date&gt;^&lt;time&gt;&lt;</w:t>
      </w:r>
      <w:proofErr w:type="spellStart"/>
      <w:r w:rsidRPr="00CE05F2">
        <w:rPr>
          <w:lang w:eastAsia="zh-CN"/>
        </w:rPr>
        <w:t>cr</w:t>
      </w:r>
      <w:proofErr w:type="spellEnd"/>
      <w:r w:rsidRPr="00CE05F2">
        <w:rPr>
          <w:lang w:eastAsia="zh-CN"/>
        </w:rPr>
        <w:t>&gt;&lt;</w:t>
      </w:r>
      <w:proofErr w:type="spellStart"/>
      <w:r w:rsidRPr="00CE05F2">
        <w:rPr>
          <w:lang w:eastAsia="zh-CN"/>
        </w:rPr>
        <w:t>lf</w:t>
      </w:r>
      <w:proofErr w:type="spellEnd"/>
      <w:r w:rsidRPr="00CE05F2">
        <w:rPr>
          <w:lang w:eastAsia="zh-CN"/>
        </w:rPr>
        <w:t>&gt;</w:t>
      </w:r>
    </w:p>
    <w:p w14:paraId="2F03C70C" w14:textId="77777777" w:rsidR="00366A0B" w:rsidRPr="00CE05F2" w:rsidRDefault="004F2F1C" w:rsidP="00366A0B">
      <w:pPr>
        <w:ind w:firstLine="420"/>
        <w:rPr>
          <w:lang w:eastAsia="zh-CN"/>
        </w:rPr>
      </w:pPr>
      <w:r w:rsidRPr="00CE05F2">
        <w:rPr>
          <w:lang w:eastAsia="zh-CN"/>
        </w:rPr>
        <w:t>M</w:t>
      </w:r>
      <w:r w:rsidR="00366A0B" w:rsidRPr="00CE05F2">
        <w:rPr>
          <w:lang w:eastAsia="zh-CN"/>
        </w:rPr>
        <w:t>^&lt;</w:t>
      </w:r>
      <w:proofErr w:type="spellStart"/>
      <w:r w:rsidR="00366A0B" w:rsidRPr="00CE05F2">
        <w:rPr>
          <w:lang w:eastAsia="zh-CN"/>
        </w:rPr>
        <w:t>atag</w:t>
      </w:r>
      <w:proofErr w:type="spellEnd"/>
      <w:r w:rsidR="00366A0B" w:rsidRPr="00CE05F2">
        <w:rPr>
          <w:lang w:eastAsia="zh-CN"/>
        </w:rPr>
        <w:t>&gt;^REPT</w:t>
      </w:r>
      <w:r w:rsidR="00F023F5">
        <w:rPr>
          <w:rFonts w:hint="eastAsia"/>
          <w:lang w:eastAsia="zh-CN"/>
        </w:rPr>
        <w:t>-</w:t>
      </w:r>
      <w:r w:rsidR="00366A0B" w:rsidRPr="00CE05F2">
        <w:rPr>
          <w:lang w:eastAsia="zh-CN"/>
        </w:rPr>
        <w:t>EVNT^&lt;event&gt;&lt;</w:t>
      </w:r>
      <w:proofErr w:type="spellStart"/>
      <w:r w:rsidR="00366A0B" w:rsidRPr="00CE05F2">
        <w:rPr>
          <w:lang w:eastAsia="zh-CN"/>
        </w:rPr>
        <w:t>cr</w:t>
      </w:r>
      <w:proofErr w:type="spellEnd"/>
      <w:r w:rsidR="00366A0B" w:rsidRPr="00CE05F2">
        <w:rPr>
          <w:lang w:eastAsia="zh-CN"/>
        </w:rPr>
        <w:t>&gt;&lt;</w:t>
      </w:r>
      <w:proofErr w:type="spellStart"/>
      <w:r w:rsidR="00366A0B" w:rsidRPr="00CE05F2">
        <w:rPr>
          <w:lang w:eastAsia="zh-CN"/>
        </w:rPr>
        <w:t>lf</w:t>
      </w:r>
      <w:proofErr w:type="spellEnd"/>
      <w:r w:rsidR="00366A0B" w:rsidRPr="00CE05F2">
        <w:rPr>
          <w:lang w:eastAsia="zh-CN"/>
        </w:rPr>
        <w:t>&gt;</w:t>
      </w:r>
    </w:p>
    <w:p w14:paraId="3EF7D9D2" w14:textId="77777777" w:rsidR="00366A0B" w:rsidRPr="00CE05F2" w:rsidRDefault="00366A0B" w:rsidP="00366A0B">
      <w:pPr>
        <w:ind w:firstLine="420"/>
        <w:rPr>
          <w:lang w:eastAsia="zh-CN"/>
        </w:rPr>
      </w:pPr>
      <w:r w:rsidRPr="00CE05F2">
        <w:rPr>
          <w:lang w:eastAsia="zh-CN"/>
        </w:rPr>
        <w:t>^^^”&lt;aid&gt;</w:t>
      </w:r>
      <w:r w:rsidR="008632C0">
        <w:rPr>
          <w:rFonts w:hint="eastAsia"/>
          <w:lang w:eastAsia="zh-CN"/>
        </w:rPr>
        <w:t>,</w:t>
      </w:r>
      <w:r w:rsidRPr="00CE05F2">
        <w:rPr>
          <w:lang w:eastAsia="zh-CN"/>
        </w:rPr>
        <w:t>&lt;</w:t>
      </w:r>
      <w:proofErr w:type="spellStart"/>
      <w:r w:rsidRPr="00CE05F2">
        <w:rPr>
          <w:lang w:eastAsia="zh-CN"/>
        </w:rPr>
        <w:t>ntfcncde</w:t>
      </w:r>
      <w:proofErr w:type="spellEnd"/>
      <w:r w:rsidRPr="00CE05F2">
        <w:rPr>
          <w:lang w:eastAsia="zh-CN"/>
        </w:rPr>
        <w:t>&gt;,&lt;</w:t>
      </w:r>
      <w:proofErr w:type="spellStart"/>
      <w:r w:rsidRPr="00CE05F2">
        <w:rPr>
          <w:lang w:eastAsia="zh-CN"/>
        </w:rPr>
        <w:t>condtype</w:t>
      </w:r>
      <w:proofErr w:type="spellEnd"/>
      <w:r w:rsidRPr="00CE05F2">
        <w:rPr>
          <w:lang w:eastAsia="zh-CN"/>
        </w:rPr>
        <w:t>&gt;,&lt;</w:t>
      </w:r>
      <w:proofErr w:type="spellStart"/>
      <w:r w:rsidRPr="00CE05F2">
        <w:rPr>
          <w:lang w:eastAsia="zh-CN"/>
        </w:rPr>
        <w:t>serveff</w:t>
      </w:r>
      <w:proofErr w:type="spellEnd"/>
      <w:r w:rsidRPr="00CE05F2">
        <w:rPr>
          <w:lang w:eastAsia="zh-CN"/>
        </w:rPr>
        <w:t>&gt;,&lt;reason&gt;”&lt;</w:t>
      </w:r>
      <w:proofErr w:type="spellStart"/>
      <w:r w:rsidRPr="00CE05F2">
        <w:rPr>
          <w:lang w:eastAsia="zh-CN"/>
        </w:rPr>
        <w:t>cr</w:t>
      </w:r>
      <w:proofErr w:type="spellEnd"/>
      <w:r w:rsidRPr="00CE05F2">
        <w:rPr>
          <w:lang w:eastAsia="zh-CN"/>
        </w:rPr>
        <w:t>&gt;&lt;</w:t>
      </w:r>
      <w:proofErr w:type="spellStart"/>
      <w:r w:rsidRPr="00CE05F2">
        <w:rPr>
          <w:lang w:eastAsia="zh-CN"/>
        </w:rPr>
        <w:t>lf</w:t>
      </w:r>
      <w:proofErr w:type="spellEnd"/>
      <w:r w:rsidRPr="00CE05F2">
        <w:rPr>
          <w:lang w:eastAsia="zh-CN"/>
        </w:rPr>
        <w:t>&gt;;</w:t>
      </w:r>
    </w:p>
    <w:p w14:paraId="456C2B8D" w14:textId="77777777" w:rsidR="004376D1" w:rsidRPr="00CE05F2" w:rsidRDefault="004376D1" w:rsidP="004376D1">
      <w:pPr>
        <w:rPr>
          <w:lang w:eastAsia="zh-CN"/>
        </w:rPr>
      </w:pPr>
      <w:r w:rsidRPr="00CE05F2">
        <w:rPr>
          <w:lang w:eastAsia="zh-CN"/>
        </w:rPr>
        <w:t>&lt;event&gt;</w:t>
      </w:r>
      <w:r w:rsidRPr="00CE05F2">
        <w:rPr>
          <w:lang w:eastAsia="zh-CN"/>
        </w:rPr>
        <w:t>：事件的类型。</w:t>
      </w:r>
    </w:p>
    <w:p w14:paraId="61CF8707" w14:textId="77777777" w:rsidR="004376D1" w:rsidRDefault="004376D1" w:rsidP="004376D1">
      <w:pPr>
        <w:rPr>
          <w:lang w:eastAsia="zh-CN"/>
        </w:rPr>
      </w:pPr>
      <w:r w:rsidRPr="00CE05F2">
        <w:rPr>
          <w:lang w:eastAsia="zh-CN"/>
        </w:rPr>
        <w:t>&lt;aid&gt;</w:t>
      </w:r>
      <w:r w:rsidRPr="00CE05F2">
        <w:rPr>
          <w:lang w:eastAsia="zh-CN"/>
        </w:rPr>
        <w:t>：事件的产生点，</w:t>
      </w:r>
    </w:p>
    <w:p w14:paraId="717C0A55" w14:textId="77777777" w:rsidR="004376D1" w:rsidRPr="00CE05F2" w:rsidRDefault="00366A0B" w:rsidP="00743290">
      <w:pPr>
        <w:rPr>
          <w:lang w:eastAsia="zh-CN"/>
        </w:rPr>
      </w:pPr>
      <w:r w:rsidRPr="00CE05F2">
        <w:rPr>
          <w:lang w:eastAsia="zh-CN"/>
        </w:rPr>
        <w:t>&lt;</w:t>
      </w:r>
      <w:proofErr w:type="spellStart"/>
      <w:r w:rsidRPr="00CE05F2">
        <w:rPr>
          <w:lang w:eastAsia="zh-CN"/>
        </w:rPr>
        <w:t>ntfcncde</w:t>
      </w:r>
      <w:proofErr w:type="spellEnd"/>
      <w:r w:rsidRPr="00CE05F2">
        <w:rPr>
          <w:lang w:eastAsia="zh-CN"/>
        </w:rPr>
        <w:t xml:space="preserve">&gt;::=NA|CL    </w:t>
      </w:r>
      <w:r w:rsidRPr="00CE05F2">
        <w:rPr>
          <w:lang w:eastAsia="zh-CN"/>
        </w:rPr>
        <w:t>分别表示事件和事件清除信息；</w:t>
      </w:r>
    </w:p>
    <w:p w14:paraId="3EA54335" w14:textId="77777777" w:rsidR="00366A0B" w:rsidRPr="00CE05F2" w:rsidRDefault="00366A0B" w:rsidP="00366A0B">
      <w:pPr>
        <w:rPr>
          <w:lang w:eastAsia="zh-CN"/>
        </w:rPr>
      </w:pPr>
      <w:r w:rsidRPr="00CE05F2">
        <w:rPr>
          <w:lang w:eastAsia="zh-CN"/>
        </w:rPr>
        <w:t>&lt;</w:t>
      </w:r>
      <w:proofErr w:type="spellStart"/>
      <w:r w:rsidRPr="00CE05F2">
        <w:rPr>
          <w:lang w:eastAsia="zh-CN"/>
        </w:rPr>
        <w:t>condtype</w:t>
      </w:r>
      <w:proofErr w:type="spellEnd"/>
      <w:r w:rsidRPr="00CE05F2">
        <w:rPr>
          <w:lang w:eastAsia="zh-CN"/>
        </w:rPr>
        <w:t>&gt;</w:t>
      </w:r>
      <w:r w:rsidRPr="00CE05F2">
        <w:rPr>
          <w:lang w:eastAsia="zh-CN"/>
        </w:rPr>
        <w:t>：不同事件的属性值。</w:t>
      </w:r>
    </w:p>
    <w:p w14:paraId="65102A7C" w14:textId="77777777" w:rsidR="00366A0B" w:rsidRPr="00CE05F2" w:rsidRDefault="00366A0B" w:rsidP="00366A0B">
      <w:pPr>
        <w:rPr>
          <w:lang w:eastAsia="zh-CN"/>
        </w:rPr>
      </w:pPr>
      <w:r w:rsidRPr="00CE05F2">
        <w:rPr>
          <w:lang w:eastAsia="zh-CN"/>
        </w:rPr>
        <w:t>&lt;</w:t>
      </w:r>
      <w:proofErr w:type="spellStart"/>
      <w:r w:rsidRPr="00CE05F2">
        <w:rPr>
          <w:lang w:eastAsia="zh-CN"/>
        </w:rPr>
        <w:t>serveff</w:t>
      </w:r>
      <w:proofErr w:type="spellEnd"/>
      <w:r w:rsidRPr="00CE05F2">
        <w:rPr>
          <w:lang w:eastAsia="zh-CN"/>
        </w:rPr>
        <w:t>&gt;</w:t>
      </w:r>
      <w:r w:rsidRPr="00CE05F2">
        <w:rPr>
          <w:lang w:eastAsia="zh-CN"/>
        </w:rPr>
        <w:t>：是否影响业务。</w:t>
      </w:r>
      <w:r w:rsidRPr="00CE05F2">
        <w:rPr>
          <w:lang w:eastAsia="zh-CN"/>
        </w:rPr>
        <w:t>&lt;</w:t>
      </w:r>
      <w:proofErr w:type="spellStart"/>
      <w:r w:rsidRPr="00CE05F2">
        <w:rPr>
          <w:lang w:eastAsia="zh-CN"/>
        </w:rPr>
        <w:t>serveff</w:t>
      </w:r>
      <w:proofErr w:type="spellEnd"/>
      <w:r w:rsidRPr="00CE05F2">
        <w:rPr>
          <w:lang w:eastAsia="zh-CN"/>
        </w:rPr>
        <w:t>&gt;::=SA|NSA</w:t>
      </w:r>
    </w:p>
    <w:p w14:paraId="383AB5E8" w14:textId="77777777" w:rsidR="00CE05F2" w:rsidRDefault="00366A0B" w:rsidP="00366A0B">
      <w:pPr>
        <w:rPr>
          <w:rFonts w:ascii="宋体"/>
          <w:lang w:eastAsia="zh-CN"/>
        </w:rPr>
      </w:pPr>
      <w:r w:rsidRPr="00366A0B">
        <w:rPr>
          <w:rFonts w:ascii="宋体" w:hint="eastAsia"/>
          <w:lang w:eastAsia="zh-CN"/>
        </w:rPr>
        <w:t>&lt;reason&gt;：事件产生原因。&lt;reason&gt;::=AUTO|LMC     自动产生、本地网管设置引发事件和区域中心网管设置引发事件。</w:t>
      </w:r>
    </w:p>
    <w:p w14:paraId="3F615D79" w14:textId="77777777" w:rsidR="00CE05F2" w:rsidRDefault="00CE05F2" w:rsidP="00CE05F2">
      <w:pPr>
        <w:ind w:firstLineChars="100" w:firstLine="220"/>
        <w:rPr>
          <w:rFonts w:ascii="宋体"/>
          <w:lang w:eastAsia="zh-CN"/>
        </w:rPr>
      </w:pPr>
      <w:r w:rsidRPr="00CE05F2">
        <w:rPr>
          <w:lang w:eastAsia="zh-CN"/>
        </w:rPr>
        <w:t>&lt;</w:t>
      </w:r>
      <w:proofErr w:type="spellStart"/>
      <w:r w:rsidRPr="00CE05F2">
        <w:rPr>
          <w:lang w:eastAsia="zh-CN"/>
        </w:rPr>
        <w:t>atag</w:t>
      </w:r>
      <w:proofErr w:type="spellEnd"/>
      <w:r w:rsidRPr="00CE05F2">
        <w:rPr>
          <w:lang w:eastAsia="zh-CN"/>
        </w:rPr>
        <w:t>&gt;</w:t>
      </w:r>
      <w:r>
        <w:rPr>
          <w:rFonts w:hint="eastAsia"/>
          <w:lang w:eastAsia="zh-CN"/>
        </w:rPr>
        <w:t>:</w:t>
      </w:r>
      <w:r>
        <w:rPr>
          <w:rFonts w:hint="eastAsia"/>
          <w:lang w:eastAsia="zh-CN"/>
        </w:rPr>
        <w:t>如果该命令为网管下发的改变上报，则等于下发命令的</w:t>
      </w:r>
      <w:proofErr w:type="spellStart"/>
      <w:r w:rsidRPr="00366A0B">
        <w:rPr>
          <w:rFonts w:ascii="宋体" w:hint="eastAsia"/>
          <w:lang w:eastAsia="zh-CN"/>
        </w:rPr>
        <w:t>ctag</w:t>
      </w:r>
      <w:proofErr w:type="spellEnd"/>
      <w:r>
        <w:rPr>
          <w:rFonts w:ascii="宋体" w:hint="eastAsia"/>
          <w:lang w:eastAsia="zh-CN"/>
        </w:rPr>
        <w:t>；如果为自动上报的信息，</w:t>
      </w:r>
      <w:r w:rsidRPr="00CE05F2">
        <w:rPr>
          <w:rFonts w:ascii="宋体" w:hint="eastAsia"/>
          <w:lang w:eastAsia="zh-CN"/>
        </w:rPr>
        <w:t>此处固定为 “000000“</w:t>
      </w:r>
      <w:r>
        <w:rPr>
          <w:rFonts w:ascii="宋体" w:hint="eastAsia"/>
          <w:lang w:eastAsia="zh-CN"/>
        </w:rPr>
        <w:t>。</w:t>
      </w:r>
    </w:p>
    <w:p w14:paraId="154BBCC8" w14:textId="77777777" w:rsidR="00366A0B" w:rsidRPr="00366A0B" w:rsidRDefault="00366A0B" w:rsidP="00CE05F2">
      <w:pPr>
        <w:ind w:firstLine="420"/>
        <w:rPr>
          <w:rFonts w:ascii="宋体"/>
          <w:lang w:eastAsia="zh-CN"/>
        </w:rPr>
      </w:pPr>
      <w:r w:rsidRPr="00366A0B">
        <w:rPr>
          <w:rFonts w:ascii="宋体" w:hint="eastAsia"/>
          <w:lang w:eastAsia="zh-CN"/>
        </w:rPr>
        <w:t>在网管设置命令下发时，输入命令的</w:t>
      </w:r>
      <w:proofErr w:type="spellStart"/>
      <w:r w:rsidRPr="00366A0B">
        <w:rPr>
          <w:rFonts w:ascii="宋体" w:hint="eastAsia"/>
          <w:lang w:eastAsia="zh-CN"/>
        </w:rPr>
        <w:t>ctag</w:t>
      </w:r>
      <w:proofErr w:type="spellEnd"/>
      <w:r w:rsidRPr="00366A0B">
        <w:rPr>
          <w:rFonts w:ascii="宋体" w:hint="eastAsia"/>
          <w:lang w:eastAsia="zh-CN"/>
        </w:rPr>
        <w:t>的首字符表示了网管系统的级别，区域中心网管系统下发的命令的</w:t>
      </w:r>
      <w:proofErr w:type="spellStart"/>
      <w:r w:rsidRPr="00366A0B">
        <w:rPr>
          <w:rFonts w:ascii="宋体" w:hint="eastAsia"/>
          <w:lang w:eastAsia="zh-CN"/>
        </w:rPr>
        <w:t>ctag</w:t>
      </w:r>
      <w:proofErr w:type="spellEnd"/>
      <w:r w:rsidRPr="00366A0B">
        <w:rPr>
          <w:rFonts w:ascii="宋体" w:hint="eastAsia"/>
          <w:lang w:eastAsia="zh-CN"/>
        </w:rPr>
        <w:t>的首字符是“R”，而本地网管系统下发命令的</w:t>
      </w:r>
      <w:proofErr w:type="spellStart"/>
      <w:r w:rsidRPr="00366A0B">
        <w:rPr>
          <w:rFonts w:ascii="宋体" w:hint="eastAsia"/>
          <w:lang w:eastAsia="zh-CN"/>
        </w:rPr>
        <w:t>ctag</w:t>
      </w:r>
      <w:proofErr w:type="spellEnd"/>
      <w:r w:rsidRPr="00366A0B">
        <w:rPr>
          <w:rFonts w:ascii="宋体" w:hint="eastAsia"/>
          <w:lang w:eastAsia="zh-CN"/>
        </w:rPr>
        <w:t>的首字符是“L”。</w:t>
      </w:r>
    </w:p>
    <w:p w14:paraId="1596059F" w14:textId="77777777" w:rsidR="00403F27" w:rsidRDefault="00403F27" w:rsidP="00403F27">
      <w:pPr>
        <w:pStyle w:val="4"/>
        <w:rPr>
          <w:lang w:eastAsia="zh-CN"/>
        </w:rPr>
      </w:pPr>
      <w:r>
        <w:rPr>
          <w:rFonts w:hint="eastAsia"/>
          <w:lang w:eastAsia="zh-CN"/>
        </w:rPr>
        <w:t>2.3.2.</w:t>
      </w:r>
      <w:r w:rsidR="00844AE7">
        <w:rPr>
          <w:rFonts w:hint="eastAsia"/>
          <w:lang w:eastAsia="zh-CN"/>
        </w:rPr>
        <w:t>1</w:t>
      </w:r>
      <w:r w:rsidRPr="00403F27">
        <w:rPr>
          <w:rFonts w:hint="eastAsia"/>
          <w:lang w:eastAsia="zh-CN"/>
        </w:rPr>
        <w:t>设备槽位信息变化自发上报</w:t>
      </w:r>
    </w:p>
    <w:p w14:paraId="37626ABF" w14:textId="77777777" w:rsidR="00403F27" w:rsidRDefault="00403F27" w:rsidP="00253785">
      <w:pPr>
        <w:spacing w:before="240"/>
        <w:ind w:firstLine="420"/>
        <w:rPr>
          <w:lang w:eastAsia="zh-CN"/>
        </w:rPr>
      </w:pPr>
      <w:r>
        <w:rPr>
          <w:rFonts w:hint="eastAsia"/>
          <w:lang w:eastAsia="zh-CN"/>
        </w:rPr>
        <w:t>当发生插拔盘事件或者盘的槽位发生变化应该立即上报网管当前的槽位信息。</w:t>
      </w:r>
    </w:p>
    <w:p w14:paraId="55A5EDE3" w14:textId="77777777" w:rsidR="004376D1" w:rsidRPr="00403F27" w:rsidRDefault="004376D1" w:rsidP="004376D1">
      <w:pPr>
        <w:rPr>
          <w:lang w:eastAsia="zh-CN"/>
        </w:rPr>
      </w:pPr>
      <w:r>
        <w:rPr>
          <w:lang w:eastAsia="zh-CN"/>
        </w:rPr>
        <w:t>&lt;event&gt;::= C</w:t>
      </w:r>
      <w:r>
        <w:rPr>
          <w:rFonts w:hint="eastAsia"/>
          <w:lang w:eastAsia="zh-CN"/>
        </w:rPr>
        <w:t>00</w:t>
      </w:r>
    </w:p>
    <w:p w14:paraId="59A408C3" w14:textId="77777777" w:rsidR="00403F27" w:rsidRDefault="00403F27" w:rsidP="00403F27">
      <w:pPr>
        <w:rPr>
          <w:lang w:eastAsia="zh-CN"/>
        </w:rPr>
      </w:pPr>
      <w:r>
        <w:rPr>
          <w:rFonts w:hint="eastAsia"/>
          <w:lang w:eastAsia="zh-CN"/>
        </w:rPr>
        <w:t>&lt;aid&gt;::=</w:t>
      </w:r>
      <w:r>
        <w:rPr>
          <w:rFonts w:hint="eastAsia"/>
          <w:lang w:eastAsia="zh-CN"/>
        </w:rPr>
        <w:t>槽位号。依次表示</w:t>
      </w:r>
      <w:r>
        <w:rPr>
          <w:rFonts w:hint="eastAsia"/>
          <w:lang w:eastAsia="zh-CN"/>
        </w:rPr>
        <w:t>1~18</w:t>
      </w:r>
      <w:r>
        <w:rPr>
          <w:rFonts w:hint="eastAsia"/>
          <w:lang w:eastAsia="zh-CN"/>
        </w:rPr>
        <w:t>号槽位。</w:t>
      </w:r>
    </w:p>
    <w:p w14:paraId="04F0FEE1" w14:textId="77777777" w:rsidR="00403F27" w:rsidRDefault="00403F27" w:rsidP="00403F27">
      <w:pPr>
        <w:rPr>
          <w:lang w:eastAsia="zh-CN"/>
        </w:rPr>
      </w:pPr>
      <w:r w:rsidRPr="00403F27">
        <w:rPr>
          <w:rFonts w:hint="eastAsia"/>
          <w:lang w:eastAsia="zh-CN"/>
        </w:rPr>
        <w:t>&lt;</w:t>
      </w:r>
      <w:proofErr w:type="spellStart"/>
      <w:r w:rsidRPr="00403F27">
        <w:rPr>
          <w:rFonts w:hint="eastAsia"/>
          <w:lang w:eastAsia="zh-CN"/>
        </w:rPr>
        <w:t>ntfcncde</w:t>
      </w:r>
      <w:proofErr w:type="spellEnd"/>
      <w:r w:rsidRPr="00403F27">
        <w:rPr>
          <w:rFonts w:hint="eastAsia"/>
          <w:lang w:eastAsia="zh-CN"/>
        </w:rPr>
        <w:t xml:space="preserve">&gt;::=NA|CL    </w:t>
      </w:r>
      <w:r w:rsidRPr="00403F27">
        <w:rPr>
          <w:rFonts w:hint="eastAsia"/>
          <w:lang w:eastAsia="zh-CN"/>
        </w:rPr>
        <w:t>分别表示</w:t>
      </w:r>
      <w:r>
        <w:rPr>
          <w:rFonts w:hint="eastAsia"/>
          <w:lang w:eastAsia="zh-CN"/>
        </w:rPr>
        <w:t>单盘被拔出</w:t>
      </w:r>
      <w:r w:rsidRPr="00403F27">
        <w:rPr>
          <w:rFonts w:hint="eastAsia"/>
          <w:lang w:eastAsia="zh-CN"/>
        </w:rPr>
        <w:t>和</w:t>
      </w:r>
      <w:r w:rsidR="004376D1">
        <w:rPr>
          <w:rFonts w:hint="eastAsia"/>
          <w:lang w:eastAsia="zh-CN"/>
        </w:rPr>
        <w:t>拔盘</w:t>
      </w:r>
      <w:r w:rsidRPr="00403F27">
        <w:rPr>
          <w:rFonts w:hint="eastAsia"/>
          <w:lang w:eastAsia="zh-CN"/>
        </w:rPr>
        <w:t>事件清除；</w:t>
      </w:r>
    </w:p>
    <w:p w14:paraId="2C6EAFA4" w14:textId="77777777" w:rsidR="00403F27" w:rsidRDefault="00403F27" w:rsidP="00403F27">
      <w:pPr>
        <w:rPr>
          <w:lang w:eastAsia="zh-CN"/>
        </w:rPr>
      </w:pPr>
      <w:r>
        <w:rPr>
          <w:lang w:eastAsia="zh-CN"/>
        </w:rPr>
        <w:t>&lt;</w:t>
      </w:r>
      <w:proofErr w:type="spellStart"/>
      <w:r>
        <w:rPr>
          <w:lang w:eastAsia="zh-CN"/>
        </w:rPr>
        <w:t>condtype</w:t>
      </w:r>
      <w:proofErr w:type="spellEnd"/>
      <w:r>
        <w:rPr>
          <w:lang w:eastAsia="zh-CN"/>
        </w:rPr>
        <w:t>&gt;::=&lt;type&gt;</w:t>
      </w:r>
    </w:p>
    <w:p w14:paraId="2D54FF5F" w14:textId="77777777" w:rsidR="00403F27" w:rsidRDefault="00403F27" w:rsidP="00087FCC">
      <w:pPr>
        <w:ind w:firstLine="420"/>
        <w:rPr>
          <w:lang w:eastAsia="zh-CN"/>
        </w:rPr>
      </w:pPr>
      <w:r>
        <w:rPr>
          <w:rFonts w:hint="eastAsia"/>
          <w:lang w:eastAsia="zh-CN"/>
        </w:rPr>
        <w:lastRenderedPageBreak/>
        <w:t>&lt;type&gt;::= A|B|C|D|E|F|G|H|I|J|K|L|M|N|O</w:t>
      </w:r>
      <w:r w:rsidR="0081278E">
        <w:rPr>
          <w:rFonts w:hint="eastAsia"/>
          <w:lang w:eastAsia="zh-CN"/>
        </w:rPr>
        <w:t>|P|Q|R</w:t>
      </w:r>
      <w:r>
        <w:rPr>
          <w:rFonts w:hint="eastAsia"/>
          <w:lang w:eastAsia="zh-CN"/>
        </w:rPr>
        <w:t>，表示盘类型。</w:t>
      </w:r>
      <w:r w:rsidR="004376D1">
        <w:rPr>
          <w:rFonts w:hint="eastAsia"/>
          <w:lang w:eastAsia="zh-CN"/>
        </w:rPr>
        <w:t>当单盘被拔出时，</w:t>
      </w:r>
      <w:r w:rsidR="00C07703">
        <w:rPr>
          <w:rFonts w:hint="eastAsia"/>
          <w:lang w:eastAsia="zh-CN"/>
        </w:rPr>
        <w:t>则为无盘，</w:t>
      </w:r>
      <w:r w:rsidR="004376D1">
        <w:rPr>
          <w:rFonts w:hint="eastAsia"/>
          <w:lang w:eastAsia="zh-CN"/>
        </w:rPr>
        <w:t>&lt;type&gt;</w:t>
      </w:r>
      <w:r w:rsidR="004376D1">
        <w:rPr>
          <w:rFonts w:hint="eastAsia"/>
          <w:lang w:eastAsia="zh-CN"/>
        </w:rPr>
        <w:t>为</w:t>
      </w:r>
      <w:r w:rsidR="004376D1">
        <w:rPr>
          <w:rFonts w:hint="eastAsia"/>
          <w:lang w:eastAsia="zh-CN"/>
        </w:rPr>
        <w:t>@</w:t>
      </w:r>
      <w:r w:rsidR="004376D1">
        <w:rPr>
          <w:rFonts w:hint="eastAsia"/>
          <w:lang w:eastAsia="zh-CN"/>
        </w:rPr>
        <w:t>。</w:t>
      </w:r>
    </w:p>
    <w:p w14:paraId="30D59C5B" w14:textId="77777777" w:rsidR="00403F27" w:rsidRDefault="00403F27" w:rsidP="00403F27">
      <w:pPr>
        <w:rPr>
          <w:lang w:eastAsia="zh-CN"/>
        </w:rPr>
      </w:pPr>
      <w:r>
        <w:rPr>
          <w:rFonts w:hint="eastAsia"/>
          <w:lang w:eastAsia="zh-CN"/>
        </w:rPr>
        <w:t xml:space="preserve">&lt;reason&gt;::=AUTO    </w:t>
      </w:r>
      <w:r>
        <w:rPr>
          <w:rFonts w:hint="eastAsia"/>
          <w:lang w:eastAsia="zh-CN"/>
        </w:rPr>
        <w:t>表示该事件是自动产生</w:t>
      </w:r>
    </w:p>
    <w:p w14:paraId="0DDC156B" w14:textId="77777777" w:rsidR="00403F27" w:rsidRDefault="00403F27" w:rsidP="00403F27">
      <w:pPr>
        <w:rPr>
          <w:lang w:eastAsia="zh-CN"/>
        </w:rPr>
      </w:pPr>
      <w:r>
        <w:rPr>
          <w:lang w:eastAsia="zh-CN"/>
        </w:rPr>
        <w:t>&lt;</w:t>
      </w:r>
      <w:proofErr w:type="spellStart"/>
      <w:r>
        <w:rPr>
          <w:lang w:eastAsia="zh-CN"/>
        </w:rPr>
        <w:t>serveff</w:t>
      </w:r>
      <w:proofErr w:type="spellEnd"/>
      <w:r>
        <w:rPr>
          <w:lang w:eastAsia="zh-CN"/>
        </w:rPr>
        <w:t>&gt;::=NSA</w:t>
      </w:r>
    </w:p>
    <w:p w14:paraId="4F2E72DA" w14:textId="77777777" w:rsidR="008477E2" w:rsidRDefault="008477E2" w:rsidP="00403F27">
      <w:pPr>
        <w:rPr>
          <w:lang w:eastAsia="zh-CN"/>
        </w:rPr>
      </w:pPr>
    </w:p>
    <w:sectPr w:rsidR="008477E2" w:rsidSect="00960FE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9E177" w14:textId="77777777" w:rsidR="00536C3A" w:rsidRDefault="00536C3A" w:rsidP="007F4049">
      <w:pPr>
        <w:spacing w:after="0" w:line="240" w:lineRule="auto"/>
      </w:pPr>
      <w:r>
        <w:separator/>
      </w:r>
    </w:p>
  </w:endnote>
  <w:endnote w:type="continuationSeparator" w:id="0">
    <w:p w14:paraId="170421B1" w14:textId="77777777" w:rsidR="00536C3A" w:rsidRDefault="00536C3A" w:rsidP="007F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255C7" w14:textId="77777777" w:rsidR="00536C3A" w:rsidRDefault="00536C3A" w:rsidP="007F4049">
      <w:pPr>
        <w:spacing w:after="0" w:line="240" w:lineRule="auto"/>
      </w:pPr>
      <w:r>
        <w:separator/>
      </w:r>
    </w:p>
  </w:footnote>
  <w:footnote w:type="continuationSeparator" w:id="0">
    <w:p w14:paraId="63E33EF5" w14:textId="77777777" w:rsidR="00536C3A" w:rsidRDefault="00536C3A" w:rsidP="007F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241FE" w14:textId="77777777" w:rsidR="00987B55" w:rsidRPr="00371DFD" w:rsidRDefault="00987B55" w:rsidP="00E174A9">
    <w:pPr>
      <w:pStyle w:val="a3"/>
      <w:ind w:firstLine="360"/>
      <w:rPr>
        <w:lang w:eastAsia="zh-CN"/>
      </w:rPr>
    </w:pPr>
    <w:r>
      <w:rPr>
        <w:rFonts w:hint="eastAsia"/>
        <w:lang w:eastAsia="zh-CN"/>
      </w:rPr>
      <w:t xml:space="preserve">                                                            </w:t>
    </w:r>
    <w:r>
      <w:rPr>
        <w:rFonts w:hint="eastAsia"/>
        <w:lang w:eastAsia="zh-CN"/>
      </w:rPr>
      <w:t>四川泰富网管通信协议</w:t>
    </w:r>
    <w:r>
      <w:rPr>
        <w:rFonts w:hint="eastAsia"/>
        <w:lang w:eastAsia="zh-CN"/>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lowerLetter"/>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multilevel"/>
    <w:tmpl w:val="0000000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0000007"/>
    <w:multiLevelType w:val="multilevel"/>
    <w:tmpl w:val="0000000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1930E56"/>
    <w:multiLevelType w:val="hybridMultilevel"/>
    <w:tmpl w:val="6C2EB0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8F722E4"/>
    <w:multiLevelType w:val="multilevel"/>
    <w:tmpl w:val="0000000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BC23641"/>
    <w:multiLevelType w:val="multilevel"/>
    <w:tmpl w:val="0000000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103A34BB"/>
    <w:multiLevelType w:val="multilevel"/>
    <w:tmpl w:val="0000000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25E91D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999134E"/>
    <w:multiLevelType w:val="hybridMultilevel"/>
    <w:tmpl w:val="A2C4E172"/>
    <w:lvl w:ilvl="0" w:tplc="EFC4E988">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96B7ABB"/>
    <w:multiLevelType w:val="multilevel"/>
    <w:tmpl w:val="0000000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15:restartNumberingAfterBreak="0">
    <w:nsid w:val="3A2B4329"/>
    <w:multiLevelType w:val="hybridMultilevel"/>
    <w:tmpl w:val="AEF8F41E"/>
    <w:lvl w:ilvl="0" w:tplc="EFC4E988">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471B07"/>
    <w:multiLevelType w:val="hybridMultilevel"/>
    <w:tmpl w:val="EE12C854"/>
    <w:lvl w:ilvl="0" w:tplc="EFC4E988">
      <w:numFmt w:val="decimal"/>
      <w:lvlText w:val="%1"/>
      <w:lvlJc w:val="left"/>
      <w:pPr>
        <w:ind w:left="1290" w:hanging="45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44A22F32"/>
    <w:multiLevelType w:val="multilevel"/>
    <w:tmpl w:val="0000000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3" w15:restartNumberingAfterBreak="0">
    <w:nsid w:val="49603E44"/>
    <w:multiLevelType w:val="multilevel"/>
    <w:tmpl w:val="0000000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15:restartNumberingAfterBreak="0">
    <w:nsid w:val="4DB4492C"/>
    <w:multiLevelType w:val="hybridMultilevel"/>
    <w:tmpl w:val="AEF8F41E"/>
    <w:lvl w:ilvl="0" w:tplc="EFC4E988">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BE77B31"/>
    <w:multiLevelType w:val="hybridMultilevel"/>
    <w:tmpl w:val="426C9388"/>
    <w:lvl w:ilvl="0" w:tplc="EA5A212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302AC6"/>
    <w:multiLevelType w:val="multilevel"/>
    <w:tmpl w:val="0000000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7" w15:restartNumberingAfterBreak="0">
    <w:nsid w:val="69C43F40"/>
    <w:multiLevelType w:val="hybridMultilevel"/>
    <w:tmpl w:val="AEF8F41E"/>
    <w:lvl w:ilvl="0" w:tplc="EFC4E988">
      <w:numFmt w:val="decimal"/>
      <w:lvlText w:val="%1"/>
      <w:lvlJc w:val="left"/>
      <w:pPr>
        <w:ind w:left="870" w:hanging="4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B1023D4"/>
    <w:multiLevelType w:val="hybridMultilevel"/>
    <w:tmpl w:val="AEF8F41E"/>
    <w:lvl w:ilvl="0" w:tplc="EFC4E988">
      <w:numFmt w:val="decimal"/>
      <w:lvlText w:val="%1"/>
      <w:lvlJc w:val="left"/>
      <w:pPr>
        <w:ind w:left="1290" w:hanging="45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6A32B97"/>
    <w:multiLevelType w:val="multilevel"/>
    <w:tmpl w:val="00000005"/>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0" w15:restartNumberingAfterBreak="0">
    <w:nsid w:val="78047DD8"/>
    <w:multiLevelType w:val="multilevel"/>
    <w:tmpl w:val="43766034"/>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8D64B6"/>
    <w:multiLevelType w:val="hybridMultilevel"/>
    <w:tmpl w:val="E7C03D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0"/>
  </w:num>
  <w:num w:numId="3">
    <w:abstractNumId w:val="2"/>
  </w:num>
  <w:num w:numId="4">
    <w:abstractNumId w:val="0"/>
  </w:num>
  <w:num w:numId="5">
    <w:abstractNumId w:val="1"/>
  </w:num>
  <w:num w:numId="6">
    <w:abstractNumId w:val="13"/>
  </w:num>
  <w:num w:numId="7">
    <w:abstractNumId w:val="6"/>
  </w:num>
  <w:num w:numId="8">
    <w:abstractNumId w:val="12"/>
  </w:num>
  <w:num w:numId="9">
    <w:abstractNumId w:val="19"/>
  </w:num>
  <w:num w:numId="10">
    <w:abstractNumId w:val="16"/>
  </w:num>
  <w:num w:numId="11">
    <w:abstractNumId w:val="5"/>
  </w:num>
  <w:num w:numId="12">
    <w:abstractNumId w:val="9"/>
  </w:num>
  <w:num w:numId="13">
    <w:abstractNumId w:val="4"/>
  </w:num>
  <w:num w:numId="14">
    <w:abstractNumId w:val="7"/>
  </w:num>
  <w:num w:numId="15">
    <w:abstractNumId w:val="15"/>
  </w:num>
  <w:num w:numId="16">
    <w:abstractNumId w:val="14"/>
  </w:num>
  <w:num w:numId="17">
    <w:abstractNumId w:val="8"/>
  </w:num>
  <w:num w:numId="18">
    <w:abstractNumId w:val="21"/>
  </w:num>
  <w:num w:numId="19">
    <w:abstractNumId w:val="17"/>
  </w:num>
  <w:num w:numId="20">
    <w:abstractNumId w:val="11"/>
  </w:num>
  <w:num w:numId="21">
    <w:abstractNumId w:val="18"/>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fan">
    <w15:presenceInfo w15:providerId="Windows Live" w15:userId="4c41564044f5f8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F4049"/>
    <w:rsid w:val="00001148"/>
    <w:rsid w:val="00002DCA"/>
    <w:rsid w:val="000045D6"/>
    <w:rsid w:val="00004C22"/>
    <w:rsid w:val="00006F42"/>
    <w:rsid w:val="00007105"/>
    <w:rsid w:val="000072F7"/>
    <w:rsid w:val="00010A49"/>
    <w:rsid w:val="00012E86"/>
    <w:rsid w:val="000143E6"/>
    <w:rsid w:val="000144BF"/>
    <w:rsid w:val="00017FEC"/>
    <w:rsid w:val="00020EDA"/>
    <w:rsid w:val="000230FA"/>
    <w:rsid w:val="0002711A"/>
    <w:rsid w:val="000322C5"/>
    <w:rsid w:val="00032887"/>
    <w:rsid w:val="000346AD"/>
    <w:rsid w:val="00036756"/>
    <w:rsid w:val="00037C25"/>
    <w:rsid w:val="00042E35"/>
    <w:rsid w:val="0004624D"/>
    <w:rsid w:val="000464A1"/>
    <w:rsid w:val="00046CCC"/>
    <w:rsid w:val="00051BCA"/>
    <w:rsid w:val="000520C1"/>
    <w:rsid w:val="0005342F"/>
    <w:rsid w:val="00056019"/>
    <w:rsid w:val="00057986"/>
    <w:rsid w:val="00060C05"/>
    <w:rsid w:val="00060F63"/>
    <w:rsid w:val="00062022"/>
    <w:rsid w:val="000640DC"/>
    <w:rsid w:val="000659DE"/>
    <w:rsid w:val="00065A6F"/>
    <w:rsid w:val="0006703B"/>
    <w:rsid w:val="000670FC"/>
    <w:rsid w:val="00067871"/>
    <w:rsid w:val="00067B50"/>
    <w:rsid w:val="00067CC7"/>
    <w:rsid w:val="00071815"/>
    <w:rsid w:val="000749C0"/>
    <w:rsid w:val="00074C50"/>
    <w:rsid w:val="00076516"/>
    <w:rsid w:val="00087FCC"/>
    <w:rsid w:val="0009086A"/>
    <w:rsid w:val="000914C9"/>
    <w:rsid w:val="000955A2"/>
    <w:rsid w:val="000973AB"/>
    <w:rsid w:val="000976F1"/>
    <w:rsid w:val="000A05D3"/>
    <w:rsid w:val="000A1F42"/>
    <w:rsid w:val="000A59AA"/>
    <w:rsid w:val="000A6AD0"/>
    <w:rsid w:val="000B0928"/>
    <w:rsid w:val="000B2C0F"/>
    <w:rsid w:val="000B39FB"/>
    <w:rsid w:val="000B4D0B"/>
    <w:rsid w:val="000B5DCC"/>
    <w:rsid w:val="000B7AB8"/>
    <w:rsid w:val="000B7AE7"/>
    <w:rsid w:val="000C02B2"/>
    <w:rsid w:val="000C30C5"/>
    <w:rsid w:val="000C54B1"/>
    <w:rsid w:val="000C63AA"/>
    <w:rsid w:val="000C67A6"/>
    <w:rsid w:val="000D10FC"/>
    <w:rsid w:val="000D1E41"/>
    <w:rsid w:val="000D2D9B"/>
    <w:rsid w:val="000D4253"/>
    <w:rsid w:val="000E1F5E"/>
    <w:rsid w:val="000E3D17"/>
    <w:rsid w:val="000E3E6B"/>
    <w:rsid w:val="000E4774"/>
    <w:rsid w:val="000E4E25"/>
    <w:rsid w:val="000E7CE1"/>
    <w:rsid w:val="000F2A04"/>
    <w:rsid w:val="000F5557"/>
    <w:rsid w:val="000F6C6E"/>
    <w:rsid w:val="0010064C"/>
    <w:rsid w:val="0010083C"/>
    <w:rsid w:val="00101212"/>
    <w:rsid w:val="00101AAB"/>
    <w:rsid w:val="00104089"/>
    <w:rsid w:val="0010532B"/>
    <w:rsid w:val="00112FD5"/>
    <w:rsid w:val="00114E07"/>
    <w:rsid w:val="0011511E"/>
    <w:rsid w:val="0012150C"/>
    <w:rsid w:val="00121665"/>
    <w:rsid w:val="0012192C"/>
    <w:rsid w:val="00123D53"/>
    <w:rsid w:val="00124E45"/>
    <w:rsid w:val="00125D19"/>
    <w:rsid w:val="00127015"/>
    <w:rsid w:val="00130E0C"/>
    <w:rsid w:val="00132820"/>
    <w:rsid w:val="00134840"/>
    <w:rsid w:val="001355F6"/>
    <w:rsid w:val="00135BE1"/>
    <w:rsid w:val="00135CD2"/>
    <w:rsid w:val="00136507"/>
    <w:rsid w:val="00136510"/>
    <w:rsid w:val="001370AD"/>
    <w:rsid w:val="001373BE"/>
    <w:rsid w:val="0013763C"/>
    <w:rsid w:val="00137EA6"/>
    <w:rsid w:val="001421CD"/>
    <w:rsid w:val="001429F8"/>
    <w:rsid w:val="00142D61"/>
    <w:rsid w:val="001434A9"/>
    <w:rsid w:val="00143E29"/>
    <w:rsid w:val="00145589"/>
    <w:rsid w:val="001460B2"/>
    <w:rsid w:val="00146537"/>
    <w:rsid w:val="0015041F"/>
    <w:rsid w:val="00150BB8"/>
    <w:rsid w:val="00151838"/>
    <w:rsid w:val="001526AD"/>
    <w:rsid w:val="00154E83"/>
    <w:rsid w:val="00154EB8"/>
    <w:rsid w:val="001568DA"/>
    <w:rsid w:val="00157677"/>
    <w:rsid w:val="001608EC"/>
    <w:rsid w:val="00160E85"/>
    <w:rsid w:val="00161494"/>
    <w:rsid w:val="00161BB9"/>
    <w:rsid w:val="00161EFD"/>
    <w:rsid w:val="00161F44"/>
    <w:rsid w:val="001637A0"/>
    <w:rsid w:val="00163E1A"/>
    <w:rsid w:val="00164CEC"/>
    <w:rsid w:val="001650E0"/>
    <w:rsid w:val="0017083D"/>
    <w:rsid w:val="00170E7F"/>
    <w:rsid w:val="0017146B"/>
    <w:rsid w:val="00171640"/>
    <w:rsid w:val="0017221F"/>
    <w:rsid w:val="00175026"/>
    <w:rsid w:val="00175573"/>
    <w:rsid w:val="00180652"/>
    <w:rsid w:val="00181D6A"/>
    <w:rsid w:val="00183770"/>
    <w:rsid w:val="001848F4"/>
    <w:rsid w:val="00185AD8"/>
    <w:rsid w:val="0018732C"/>
    <w:rsid w:val="001875C5"/>
    <w:rsid w:val="00191334"/>
    <w:rsid w:val="00191F0B"/>
    <w:rsid w:val="00193A3C"/>
    <w:rsid w:val="00194471"/>
    <w:rsid w:val="00194D56"/>
    <w:rsid w:val="00196818"/>
    <w:rsid w:val="00196A9D"/>
    <w:rsid w:val="001972AC"/>
    <w:rsid w:val="001A01B0"/>
    <w:rsid w:val="001A2782"/>
    <w:rsid w:val="001A2D9D"/>
    <w:rsid w:val="001A683B"/>
    <w:rsid w:val="001A6C57"/>
    <w:rsid w:val="001B0E24"/>
    <w:rsid w:val="001B1037"/>
    <w:rsid w:val="001B2C97"/>
    <w:rsid w:val="001B36AE"/>
    <w:rsid w:val="001B39F5"/>
    <w:rsid w:val="001B4A6E"/>
    <w:rsid w:val="001B4EB6"/>
    <w:rsid w:val="001B5737"/>
    <w:rsid w:val="001C0DF5"/>
    <w:rsid w:val="001C2115"/>
    <w:rsid w:val="001C255F"/>
    <w:rsid w:val="001C4F21"/>
    <w:rsid w:val="001C550B"/>
    <w:rsid w:val="001D0241"/>
    <w:rsid w:val="001D071E"/>
    <w:rsid w:val="001D2740"/>
    <w:rsid w:val="001D2C5C"/>
    <w:rsid w:val="001D3CF7"/>
    <w:rsid w:val="001D42C8"/>
    <w:rsid w:val="001D4F90"/>
    <w:rsid w:val="001D6695"/>
    <w:rsid w:val="001E005F"/>
    <w:rsid w:val="001E04F3"/>
    <w:rsid w:val="001E074F"/>
    <w:rsid w:val="001E136D"/>
    <w:rsid w:val="001E192A"/>
    <w:rsid w:val="001E2010"/>
    <w:rsid w:val="001E3844"/>
    <w:rsid w:val="001E4E36"/>
    <w:rsid w:val="001E5F44"/>
    <w:rsid w:val="001E636B"/>
    <w:rsid w:val="001E7491"/>
    <w:rsid w:val="001E7E38"/>
    <w:rsid w:val="001F3112"/>
    <w:rsid w:val="001F33E5"/>
    <w:rsid w:val="001F399E"/>
    <w:rsid w:val="001F4994"/>
    <w:rsid w:val="001F6061"/>
    <w:rsid w:val="001F6AB7"/>
    <w:rsid w:val="001F71DB"/>
    <w:rsid w:val="001F74A5"/>
    <w:rsid w:val="0020063D"/>
    <w:rsid w:val="00202563"/>
    <w:rsid w:val="00206264"/>
    <w:rsid w:val="00206D07"/>
    <w:rsid w:val="00207474"/>
    <w:rsid w:val="002075A6"/>
    <w:rsid w:val="00207959"/>
    <w:rsid w:val="002105B6"/>
    <w:rsid w:val="0021522F"/>
    <w:rsid w:val="00216E75"/>
    <w:rsid w:val="0021739F"/>
    <w:rsid w:val="00220107"/>
    <w:rsid w:val="00220832"/>
    <w:rsid w:val="00220D92"/>
    <w:rsid w:val="00220FCC"/>
    <w:rsid w:val="00223DF6"/>
    <w:rsid w:val="00224331"/>
    <w:rsid w:val="00224E37"/>
    <w:rsid w:val="00227292"/>
    <w:rsid w:val="0022756A"/>
    <w:rsid w:val="00232A87"/>
    <w:rsid w:val="002337D6"/>
    <w:rsid w:val="0023474E"/>
    <w:rsid w:val="00235A17"/>
    <w:rsid w:val="00236C89"/>
    <w:rsid w:val="00237571"/>
    <w:rsid w:val="00237A79"/>
    <w:rsid w:val="00241305"/>
    <w:rsid w:val="00244065"/>
    <w:rsid w:val="002453EF"/>
    <w:rsid w:val="00245832"/>
    <w:rsid w:val="00246E9B"/>
    <w:rsid w:val="00250329"/>
    <w:rsid w:val="00250786"/>
    <w:rsid w:val="0025251B"/>
    <w:rsid w:val="00253785"/>
    <w:rsid w:val="0025747A"/>
    <w:rsid w:val="002578A4"/>
    <w:rsid w:val="00260BF3"/>
    <w:rsid w:val="00261A4E"/>
    <w:rsid w:val="0026447B"/>
    <w:rsid w:val="00264A80"/>
    <w:rsid w:val="0026615F"/>
    <w:rsid w:val="00267365"/>
    <w:rsid w:val="00270A06"/>
    <w:rsid w:val="00271FDD"/>
    <w:rsid w:val="00272357"/>
    <w:rsid w:val="0027391C"/>
    <w:rsid w:val="00274773"/>
    <w:rsid w:val="0027671D"/>
    <w:rsid w:val="0027695B"/>
    <w:rsid w:val="00277F07"/>
    <w:rsid w:val="002824E4"/>
    <w:rsid w:val="00283424"/>
    <w:rsid w:val="002872EA"/>
    <w:rsid w:val="00290793"/>
    <w:rsid w:val="0029356B"/>
    <w:rsid w:val="00293A88"/>
    <w:rsid w:val="00295FF5"/>
    <w:rsid w:val="002A3ABC"/>
    <w:rsid w:val="002A3C08"/>
    <w:rsid w:val="002A45B6"/>
    <w:rsid w:val="002A5D15"/>
    <w:rsid w:val="002A60F3"/>
    <w:rsid w:val="002A6EF7"/>
    <w:rsid w:val="002A7469"/>
    <w:rsid w:val="002A7FDF"/>
    <w:rsid w:val="002B3596"/>
    <w:rsid w:val="002B41A2"/>
    <w:rsid w:val="002B7821"/>
    <w:rsid w:val="002C1143"/>
    <w:rsid w:val="002C123D"/>
    <w:rsid w:val="002C3451"/>
    <w:rsid w:val="002C54E7"/>
    <w:rsid w:val="002C7347"/>
    <w:rsid w:val="002C73DF"/>
    <w:rsid w:val="002D1235"/>
    <w:rsid w:val="002D13CF"/>
    <w:rsid w:val="002D27BC"/>
    <w:rsid w:val="002D4E6C"/>
    <w:rsid w:val="002D5648"/>
    <w:rsid w:val="002D59B3"/>
    <w:rsid w:val="002D601C"/>
    <w:rsid w:val="002E047E"/>
    <w:rsid w:val="002E1EA6"/>
    <w:rsid w:val="002E4526"/>
    <w:rsid w:val="002E4F06"/>
    <w:rsid w:val="002E6F8E"/>
    <w:rsid w:val="002E6FD4"/>
    <w:rsid w:val="002F3EF9"/>
    <w:rsid w:val="002F4701"/>
    <w:rsid w:val="002F7EC6"/>
    <w:rsid w:val="003003CC"/>
    <w:rsid w:val="00300AC6"/>
    <w:rsid w:val="0030184E"/>
    <w:rsid w:val="00304A8B"/>
    <w:rsid w:val="0030539D"/>
    <w:rsid w:val="0031001E"/>
    <w:rsid w:val="003103B9"/>
    <w:rsid w:val="00311982"/>
    <w:rsid w:val="00313DDD"/>
    <w:rsid w:val="003206FC"/>
    <w:rsid w:val="00321547"/>
    <w:rsid w:val="003220DC"/>
    <w:rsid w:val="00324277"/>
    <w:rsid w:val="00324FAA"/>
    <w:rsid w:val="003260BB"/>
    <w:rsid w:val="00326E45"/>
    <w:rsid w:val="0033423D"/>
    <w:rsid w:val="00334EBD"/>
    <w:rsid w:val="00335B68"/>
    <w:rsid w:val="00337246"/>
    <w:rsid w:val="00340775"/>
    <w:rsid w:val="00341EF0"/>
    <w:rsid w:val="00342C63"/>
    <w:rsid w:val="00343081"/>
    <w:rsid w:val="003454C1"/>
    <w:rsid w:val="003461C6"/>
    <w:rsid w:val="00346BD0"/>
    <w:rsid w:val="00346EE8"/>
    <w:rsid w:val="00350A9C"/>
    <w:rsid w:val="003517F6"/>
    <w:rsid w:val="00351B3A"/>
    <w:rsid w:val="0035332E"/>
    <w:rsid w:val="00353B63"/>
    <w:rsid w:val="00354ED2"/>
    <w:rsid w:val="00355D71"/>
    <w:rsid w:val="0035690D"/>
    <w:rsid w:val="00356C0F"/>
    <w:rsid w:val="00361105"/>
    <w:rsid w:val="003648F8"/>
    <w:rsid w:val="0036569B"/>
    <w:rsid w:val="00365C47"/>
    <w:rsid w:val="003667C6"/>
    <w:rsid w:val="00366A0B"/>
    <w:rsid w:val="00370D47"/>
    <w:rsid w:val="00371C1C"/>
    <w:rsid w:val="00371DFD"/>
    <w:rsid w:val="003721E8"/>
    <w:rsid w:val="00373252"/>
    <w:rsid w:val="00373CBD"/>
    <w:rsid w:val="0037421D"/>
    <w:rsid w:val="003743C1"/>
    <w:rsid w:val="00375136"/>
    <w:rsid w:val="003752B9"/>
    <w:rsid w:val="00376048"/>
    <w:rsid w:val="00376C4D"/>
    <w:rsid w:val="0037782E"/>
    <w:rsid w:val="00377D40"/>
    <w:rsid w:val="00381097"/>
    <w:rsid w:val="00381567"/>
    <w:rsid w:val="00381D94"/>
    <w:rsid w:val="00384AF9"/>
    <w:rsid w:val="00390A67"/>
    <w:rsid w:val="003913C0"/>
    <w:rsid w:val="003929DA"/>
    <w:rsid w:val="00393382"/>
    <w:rsid w:val="003935E8"/>
    <w:rsid w:val="00394A0A"/>
    <w:rsid w:val="003957A0"/>
    <w:rsid w:val="00395993"/>
    <w:rsid w:val="003A182D"/>
    <w:rsid w:val="003A31DC"/>
    <w:rsid w:val="003B0325"/>
    <w:rsid w:val="003B0D10"/>
    <w:rsid w:val="003B1DF4"/>
    <w:rsid w:val="003B2391"/>
    <w:rsid w:val="003B2436"/>
    <w:rsid w:val="003B32BB"/>
    <w:rsid w:val="003B419D"/>
    <w:rsid w:val="003B5745"/>
    <w:rsid w:val="003B5CB5"/>
    <w:rsid w:val="003B7F3A"/>
    <w:rsid w:val="003C0F4C"/>
    <w:rsid w:val="003C1585"/>
    <w:rsid w:val="003C20B8"/>
    <w:rsid w:val="003C3D7F"/>
    <w:rsid w:val="003C53D1"/>
    <w:rsid w:val="003C56A4"/>
    <w:rsid w:val="003C58D4"/>
    <w:rsid w:val="003C7958"/>
    <w:rsid w:val="003D0470"/>
    <w:rsid w:val="003D070E"/>
    <w:rsid w:val="003D11D5"/>
    <w:rsid w:val="003D2264"/>
    <w:rsid w:val="003D300C"/>
    <w:rsid w:val="003D329E"/>
    <w:rsid w:val="003D34AE"/>
    <w:rsid w:val="003D535A"/>
    <w:rsid w:val="003D556C"/>
    <w:rsid w:val="003D6CC9"/>
    <w:rsid w:val="003D719D"/>
    <w:rsid w:val="003D7397"/>
    <w:rsid w:val="003E019B"/>
    <w:rsid w:val="003E0CEF"/>
    <w:rsid w:val="003E12E9"/>
    <w:rsid w:val="003E1826"/>
    <w:rsid w:val="003E1CA8"/>
    <w:rsid w:val="003E50C4"/>
    <w:rsid w:val="003E6632"/>
    <w:rsid w:val="003E6EA4"/>
    <w:rsid w:val="003E722E"/>
    <w:rsid w:val="003F038C"/>
    <w:rsid w:val="003F0467"/>
    <w:rsid w:val="003F090E"/>
    <w:rsid w:val="003F0DC1"/>
    <w:rsid w:val="003F0E80"/>
    <w:rsid w:val="003F1551"/>
    <w:rsid w:val="003F22B9"/>
    <w:rsid w:val="003F27B9"/>
    <w:rsid w:val="003F2B95"/>
    <w:rsid w:val="003F3F3F"/>
    <w:rsid w:val="003F7C92"/>
    <w:rsid w:val="004009CC"/>
    <w:rsid w:val="00402B31"/>
    <w:rsid w:val="004033E3"/>
    <w:rsid w:val="00403F27"/>
    <w:rsid w:val="00405EC5"/>
    <w:rsid w:val="00406C45"/>
    <w:rsid w:val="00406E91"/>
    <w:rsid w:val="0041234F"/>
    <w:rsid w:val="0041269C"/>
    <w:rsid w:val="00412F86"/>
    <w:rsid w:val="00413488"/>
    <w:rsid w:val="00414D95"/>
    <w:rsid w:val="004153B0"/>
    <w:rsid w:val="00415EE6"/>
    <w:rsid w:val="00416ACD"/>
    <w:rsid w:val="0041716B"/>
    <w:rsid w:val="00421333"/>
    <w:rsid w:val="00423032"/>
    <w:rsid w:val="00423D6C"/>
    <w:rsid w:val="004243E2"/>
    <w:rsid w:val="00425654"/>
    <w:rsid w:val="004261E6"/>
    <w:rsid w:val="00426935"/>
    <w:rsid w:val="0042709A"/>
    <w:rsid w:val="004276F5"/>
    <w:rsid w:val="004305A6"/>
    <w:rsid w:val="004309E6"/>
    <w:rsid w:val="00430AE5"/>
    <w:rsid w:val="00431640"/>
    <w:rsid w:val="00431B2D"/>
    <w:rsid w:val="00432306"/>
    <w:rsid w:val="00434163"/>
    <w:rsid w:val="004365EF"/>
    <w:rsid w:val="004368F6"/>
    <w:rsid w:val="00436902"/>
    <w:rsid w:val="004372CF"/>
    <w:rsid w:val="004376D1"/>
    <w:rsid w:val="00440F9A"/>
    <w:rsid w:val="00442177"/>
    <w:rsid w:val="004431C9"/>
    <w:rsid w:val="0044528B"/>
    <w:rsid w:val="004473BE"/>
    <w:rsid w:val="004507A9"/>
    <w:rsid w:val="00454CCC"/>
    <w:rsid w:val="00457423"/>
    <w:rsid w:val="00457A09"/>
    <w:rsid w:val="00457A88"/>
    <w:rsid w:val="00461D96"/>
    <w:rsid w:val="0046480C"/>
    <w:rsid w:val="004655CF"/>
    <w:rsid w:val="0046686E"/>
    <w:rsid w:val="0046799F"/>
    <w:rsid w:val="00472D7C"/>
    <w:rsid w:val="0047615D"/>
    <w:rsid w:val="00477D4F"/>
    <w:rsid w:val="0048070C"/>
    <w:rsid w:val="0048145A"/>
    <w:rsid w:val="0048263A"/>
    <w:rsid w:val="00482D92"/>
    <w:rsid w:val="00483D45"/>
    <w:rsid w:val="0048521B"/>
    <w:rsid w:val="00485BE8"/>
    <w:rsid w:val="00486331"/>
    <w:rsid w:val="00487C84"/>
    <w:rsid w:val="00491822"/>
    <w:rsid w:val="00491979"/>
    <w:rsid w:val="00491A9D"/>
    <w:rsid w:val="004924BC"/>
    <w:rsid w:val="004957C6"/>
    <w:rsid w:val="00495F93"/>
    <w:rsid w:val="0049709C"/>
    <w:rsid w:val="00497D03"/>
    <w:rsid w:val="004A079B"/>
    <w:rsid w:val="004A33FD"/>
    <w:rsid w:val="004A39B5"/>
    <w:rsid w:val="004A4BC1"/>
    <w:rsid w:val="004B0BCE"/>
    <w:rsid w:val="004B5BD6"/>
    <w:rsid w:val="004B6D5B"/>
    <w:rsid w:val="004C1335"/>
    <w:rsid w:val="004C1494"/>
    <w:rsid w:val="004C2048"/>
    <w:rsid w:val="004C2331"/>
    <w:rsid w:val="004C3A99"/>
    <w:rsid w:val="004C3E88"/>
    <w:rsid w:val="004C40D9"/>
    <w:rsid w:val="004C713C"/>
    <w:rsid w:val="004D0BD2"/>
    <w:rsid w:val="004D2D9E"/>
    <w:rsid w:val="004D2FD5"/>
    <w:rsid w:val="004D64DF"/>
    <w:rsid w:val="004D6DC4"/>
    <w:rsid w:val="004D6F7A"/>
    <w:rsid w:val="004D736B"/>
    <w:rsid w:val="004D783D"/>
    <w:rsid w:val="004E02F1"/>
    <w:rsid w:val="004E0A82"/>
    <w:rsid w:val="004E2B6B"/>
    <w:rsid w:val="004E2BB8"/>
    <w:rsid w:val="004E4FDC"/>
    <w:rsid w:val="004E60EF"/>
    <w:rsid w:val="004E6B94"/>
    <w:rsid w:val="004E7E35"/>
    <w:rsid w:val="004F2D60"/>
    <w:rsid w:val="004F2F1C"/>
    <w:rsid w:val="004F6C45"/>
    <w:rsid w:val="004F7B43"/>
    <w:rsid w:val="0050077F"/>
    <w:rsid w:val="005018AC"/>
    <w:rsid w:val="00501E20"/>
    <w:rsid w:val="0050220A"/>
    <w:rsid w:val="00504F84"/>
    <w:rsid w:val="00505978"/>
    <w:rsid w:val="0050643E"/>
    <w:rsid w:val="00506C96"/>
    <w:rsid w:val="0050707F"/>
    <w:rsid w:val="00513256"/>
    <w:rsid w:val="00513441"/>
    <w:rsid w:val="00514AC8"/>
    <w:rsid w:val="00514FE8"/>
    <w:rsid w:val="005152C5"/>
    <w:rsid w:val="005163E6"/>
    <w:rsid w:val="0052044C"/>
    <w:rsid w:val="00523BB4"/>
    <w:rsid w:val="005242E5"/>
    <w:rsid w:val="005244AC"/>
    <w:rsid w:val="005267EA"/>
    <w:rsid w:val="00526C28"/>
    <w:rsid w:val="00526EF1"/>
    <w:rsid w:val="005273B4"/>
    <w:rsid w:val="0052747C"/>
    <w:rsid w:val="00530D4E"/>
    <w:rsid w:val="00531379"/>
    <w:rsid w:val="005333EF"/>
    <w:rsid w:val="00533771"/>
    <w:rsid w:val="005351DF"/>
    <w:rsid w:val="005354EA"/>
    <w:rsid w:val="00536C3A"/>
    <w:rsid w:val="00537B3C"/>
    <w:rsid w:val="00542F47"/>
    <w:rsid w:val="005431B3"/>
    <w:rsid w:val="00546A1F"/>
    <w:rsid w:val="00556AE0"/>
    <w:rsid w:val="00560279"/>
    <w:rsid w:val="0056207C"/>
    <w:rsid w:val="005649E9"/>
    <w:rsid w:val="005731DB"/>
    <w:rsid w:val="00576EA7"/>
    <w:rsid w:val="0057741F"/>
    <w:rsid w:val="00577CDE"/>
    <w:rsid w:val="00581EC1"/>
    <w:rsid w:val="0058245E"/>
    <w:rsid w:val="00585AC7"/>
    <w:rsid w:val="00585F4B"/>
    <w:rsid w:val="0059111B"/>
    <w:rsid w:val="00592FAF"/>
    <w:rsid w:val="005938C3"/>
    <w:rsid w:val="0059681D"/>
    <w:rsid w:val="00597DF0"/>
    <w:rsid w:val="005A3F56"/>
    <w:rsid w:val="005A47FF"/>
    <w:rsid w:val="005A5B3E"/>
    <w:rsid w:val="005B1651"/>
    <w:rsid w:val="005B1931"/>
    <w:rsid w:val="005B21B1"/>
    <w:rsid w:val="005B33C9"/>
    <w:rsid w:val="005B4973"/>
    <w:rsid w:val="005B51D0"/>
    <w:rsid w:val="005C0879"/>
    <w:rsid w:val="005C1898"/>
    <w:rsid w:val="005C1B7F"/>
    <w:rsid w:val="005C35D9"/>
    <w:rsid w:val="005C523D"/>
    <w:rsid w:val="005D057C"/>
    <w:rsid w:val="005D106F"/>
    <w:rsid w:val="005D1377"/>
    <w:rsid w:val="005D2EFD"/>
    <w:rsid w:val="005D58C5"/>
    <w:rsid w:val="005D5DCB"/>
    <w:rsid w:val="005D6222"/>
    <w:rsid w:val="005D7F01"/>
    <w:rsid w:val="005E0F00"/>
    <w:rsid w:val="005E1269"/>
    <w:rsid w:val="005E2707"/>
    <w:rsid w:val="005E354F"/>
    <w:rsid w:val="005E4019"/>
    <w:rsid w:val="005E44E0"/>
    <w:rsid w:val="005E579E"/>
    <w:rsid w:val="005E5A2D"/>
    <w:rsid w:val="005E7272"/>
    <w:rsid w:val="005F1ABA"/>
    <w:rsid w:val="005F265E"/>
    <w:rsid w:val="005F42E8"/>
    <w:rsid w:val="005F4520"/>
    <w:rsid w:val="005F46D6"/>
    <w:rsid w:val="005F49D8"/>
    <w:rsid w:val="005F6258"/>
    <w:rsid w:val="005F674F"/>
    <w:rsid w:val="005F6F46"/>
    <w:rsid w:val="0060133D"/>
    <w:rsid w:val="00601C3C"/>
    <w:rsid w:val="006043D4"/>
    <w:rsid w:val="00606AF3"/>
    <w:rsid w:val="006073CC"/>
    <w:rsid w:val="006078A5"/>
    <w:rsid w:val="0061076A"/>
    <w:rsid w:val="0061136B"/>
    <w:rsid w:val="00611389"/>
    <w:rsid w:val="00613961"/>
    <w:rsid w:val="00614105"/>
    <w:rsid w:val="00617838"/>
    <w:rsid w:val="00622B40"/>
    <w:rsid w:val="00623A21"/>
    <w:rsid w:val="00623DDB"/>
    <w:rsid w:val="006255E7"/>
    <w:rsid w:val="006261E3"/>
    <w:rsid w:val="006278A5"/>
    <w:rsid w:val="006278D7"/>
    <w:rsid w:val="00630DFB"/>
    <w:rsid w:val="00631279"/>
    <w:rsid w:val="00632559"/>
    <w:rsid w:val="00632D60"/>
    <w:rsid w:val="00633D7F"/>
    <w:rsid w:val="0063702A"/>
    <w:rsid w:val="00641684"/>
    <w:rsid w:val="00641915"/>
    <w:rsid w:val="00643633"/>
    <w:rsid w:val="00643C06"/>
    <w:rsid w:val="0064678C"/>
    <w:rsid w:val="00646C13"/>
    <w:rsid w:val="006478EB"/>
    <w:rsid w:val="00651933"/>
    <w:rsid w:val="00652B13"/>
    <w:rsid w:val="00653CE5"/>
    <w:rsid w:val="006554F1"/>
    <w:rsid w:val="006555E2"/>
    <w:rsid w:val="00656D49"/>
    <w:rsid w:val="00657B11"/>
    <w:rsid w:val="006608B2"/>
    <w:rsid w:val="00661E0A"/>
    <w:rsid w:val="00664E84"/>
    <w:rsid w:val="006654D6"/>
    <w:rsid w:val="006658A1"/>
    <w:rsid w:val="00665BE4"/>
    <w:rsid w:val="00666401"/>
    <w:rsid w:val="0066665D"/>
    <w:rsid w:val="00670041"/>
    <w:rsid w:val="006725BC"/>
    <w:rsid w:val="00673557"/>
    <w:rsid w:val="0067730F"/>
    <w:rsid w:val="006776C6"/>
    <w:rsid w:val="00680F39"/>
    <w:rsid w:val="006811B1"/>
    <w:rsid w:val="00682136"/>
    <w:rsid w:val="00686BDB"/>
    <w:rsid w:val="00686CEE"/>
    <w:rsid w:val="006906EC"/>
    <w:rsid w:val="006A083A"/>
    <w:rsid w:val="006A09C8"/>
    <w:rsid w:val="006A111D"/>
    <w:rsid w:val="006B1E04"/>
    <w:rsid w:val="006B3EE7"/>
    <w:rsid w:val="006B4064"/>
    <w:rsid w:val="006B541F"/>
    <w:rsid w:val="006B6BD9"/>
    <w:rsid w:val="006B7A0D"/>
    <w:rsid w:val="006C4553"/>
    <w:rsid w:val="006C642A"/>
    <w:rsid w:val="006C74C2"/>
    <w:rsid w:val="006C74FF"/>
    <w:rsid w:val="006D30C3"/>
    <w:rsid w:val="006D553B"/>
    <w:rsid w:val="006E0DAD"/>
    <w:rsid w:val="006E59CE"/>
    <w:rsid w:val="006E6A19"/>
    <w:rsid w:val="006E6F01"/>
    <w:rsid w:val="006E79B9"/>
    <w:rsid w:val="006F053D"/>
    <w:rsid w:val="006F09C6"/>
    <w:rsid w:val="006F1800"/>
    <w:rsid w:val="006F2DB1"/>
    <w:rsid w:val="006F3282"/>
    <w:rsid w:val="006F5A82"/>
    <w:rsid w:val="006F5DB4"/>
    <w:rsid w:val="007009AE"/>
    <w:rsid w:val="00700DCF"/>
    <w:rsid w:val="007011EE"/>
    <w:rsid w:val="00702ABC"/>
    <w:rsid w:val="00704AC9"/>
    <w:rsid w:val="00705721"/>
    <w:rsid w:val="00705A5E"/>
    <w:rsid w:val="00710805"/>
    <w:rsid w:val="00713EFF"/>
    <w:rsid w:val="00715663"/>
    <w:rsid w:val="007218A1"/>
    <w:rsid w:val="00723D04"/>
    <w:rsid w:val="00724799"/>
    <w:rsid w:val="00724C2A"/>
    <w:rsid w:val="00725A06"/>
    <w:rsid w:val="007271AA"/>
    <w:rsid w:val="00727F50"/>
    <w:rsid w:val="007326C1"/>
    <w:rsid w:val="0073280C"/>
    <w:rsid w:val="007356AD"/>
    <w:rsid w:val="00735E84"/>
    <w:rsid w:val="00736BED"/>
    <w:rsid w:val="00737242"/>
    <w:rsid w:val="007376E4"/>
    <w:rsid w:val="00743290"/>
    <w:rsid w:val="007444C2"/>
    <w:rsid w:val="00744895"/>
    <w:rsid w:val="00744F03"/>
    <w:rsid w:val="007456D0"/>
    <w:rsid w:val="00745DC5"/>
    <w:rsid w:val="00747EC6"/>
    <w:rsid w:val="0075145B"/>
    <w:rsid w:val="00752E2F"/>
    <w:rsid w:val="007564F7"/>
    <w:rsid w:val="00757F85"/>
    <w:rsid w:val="00760A55"/>
    <w:rsid w:val="00760D4C"/>
    <w:rsid w:val="0076283B"/>
    <w:rsid w:val="00762C18"/>
    <w:rsid w:val="007643CB"/>
    <w:rsid w:val="007652D2"/>
    <w:rsid w:val="007670D2"/>
    <w:rsid w:val="0076710A"/>
    <w:rsid w:val="007672A0"/>
    <w:rsid w:val="00767D73"/>
    <w:rsid w:val="00770CB9"/>
    <w:rsid w:val="00771281"/>
    <w:rsid w:val="00771B28"/>
    <w:rsid w:val="00772318"/>
    <w:rsid w:val="00776251"/>
    <w:rsid w:val="0077688F"/>
    <w:rsid w:val="00777079"/>
    <w:rsid w:val="007778D4"/>
    <w:rsid w:val="007801F7"/>
    <w:rsid w:val="00781D22"/>
    <w:rsid w:val="00782863"/>
    <w:rsid w:val="00785028"/>
    <w:rsid w:val="007853A9"/>
    <w:rsid w:val="00785C2B"/>
    <w:rsid w:val="0078687A"/>
    <w:rsid w:val="00786BE4"/>
    <w:rsid w:val="00791B52"/>
    <w:rsid w:val="00793B44"/>
    <w:rsid w:val="007951C9"/>
    <w:rsid w:val="0079682F"/>
    <w:rsid w:val="007A4501"/>
    <w:rsid w:val="007A5951"/>
    <w:rsid w:val="007A5C18"/>
    <w:rsid w:val="007A5C24"/>
    <w:rsid w:val="007B02B9"/>
    <w:rsid w:val="007B2410"/>
    <w:rsid w:val="007B31FF"/>
    <w:rsid w:val="007B4E65"/>
    <w:rsid w:val="007B609F"/>
    <w:rsid w:val="007B78D3"/>
    <w:rsid w:val="007B7E33"/>
    <w:rsid w:val="007C14EF"/>
    <w:rsid w:val="007C353B"/>
    <w:rsid w:val="007C57F6"/>
    <w:rsid w:val="007C6488"/>
    <w:rsid w:val="007C743D"/>
    <w:rsid w:val="007C7B5F"/>
    <w:rsid w:val="007D0B0C"/>
    <w:rsid w:val="007D1021"/>
    <w:rsid w:val="007D2B70"/>
    <w:rsid w:val="007D317A"/>
    <w:rsid w:val="007D339D"/>
    <w:rsid w:val="007D5890"/>
    <w:rsid w:val="007D688C"/>
    <w:rsid w:val="007E207F"/>
    <w:rsid w:val="007E3E32"/>
    <w:rsid w:val="007E40C3"/>
    <w:rsid w:val="007E6095"/>
    <w:rsid w:val="007E77F0"/>
    <w:rsid w:val="007F1440"/>
    <w:rsid w:val="007F1ECA"/>
    <w:rsid w:val="007F27E1"/>
    <w:rsid w:val="007F3A1B"/>
    <w:rsid w:val="007F4049"/>
    <w:rsid w:val="007F679B"/>
    <w:rsid w:val="007F6E6A"/>
    <w:rsid w:val="007F7B24"/>
    <w:rsid w:val="007F7EE9"/>
    <w:rsid w:val="008019CA"/>
    <w:rsid w:val="0080492D"/>
    <w:rsid w:val="00805CE3"/>
    <w:rsid w:val="00805E3F"/>
    <w:rsid w:val="008074EE"/>
    <w:rsid w:val="0080772B"/>
    <w:rsid w:val="00810643"/>
    <w:rsid w:val="008111CE"/>
    <w:rsid w:val="0081226C"/>
    <w:rsid w:val="0081278E"/>
    <w:rsid w:val="00812B8F"/>
    <w:rsid w:val="00814608"/>
    <w:rsid w:val="008152E3"/>
    <w:rsid w:val="00816862"/>
    <w:rsid w:val="00820D1C"/>
    <w:rsid w:val="00820D9C"/>
    <w:rsid w:val="0082145D"/>
    <w:rsid w:val="00822BEC"/>
    <w:rsid w:val="00823AAA"/>
    <w:rsid w:val="00826F6E"/>
    <w:rsid w:val="00827CFA"/>
    <w:rsid w:val="00830E7C"/>
    <w:rsid w:val="00831C28"/>
    <w:rsid w:val="00831DC7"/>
    <w:rsid w:val="00832159"/>
    <w:rsid w:val="00832688"/>
    <w:rsid w:val="00832691"/>
    <w:rsid w:val="0083348E"/>
    <w:rsid w:val="00833800"/>
    <w:rsid w:val="008347FA"/>
    <w:rsid w:val="00834820"/>
    <w:rsid w:val="00834833"/>
    <w:rsid w:val="008348BA"/>
    <w:rsid w:val="008349E7"/>
    <w:rsid w:val="00837CD2"/>
    <w:rsid w:val="00840940"/>
    <w:rsid w:val="00840B75"/>
    <w:rsid w:val="008413D4"/>
    <w:rsid w:val="00841DFE"/>
    <w:rsid w:val="00844AE7"/>
    <w:rsid w:val="0084663C"/>
    <w:rsid w:val="008477E2"/>
    <w:rsid w:val="00847C8A"/>
    <w:rsid w:val="008504F0"/>
    <w:rsid w:val="008506F4"/>
    <w:rsid w:val="00851D89"/>
    <w:rsid w:val="008529A6"/>
    <w:rsid w:val="00855389"/>
    <w:rsid w:val="00857140"/>
    <w:rsid w:val="0085762F"/>
    <w:rsid w:val="00860955"/>
    <w:rsid w:val="00860C56"/>
    <w:rsid w:val="008616A8"/>
    <w:rsid w:val="00861989"/>
    <w:rsid w:val="008623AC"/>
    <w:rsid w:val="008632C0"/>
    <w:rsid w:val="008653D5"/>
    <w:rsid w:val="008710B6"/>
    <w:rsid w:val="0087332F"/>
    <w:rsid w:val="00873C7A"/>
    <w:rsid w:val="00873CA5"/>
    <w:rsid w:val="00882351"/>
    <w:rsid w:val="00882C95"/>
    <w:rsid w:val="00885420"/>
    <w:rsid w:val="00885EFC"/>
    <w:rsid w:val="00886025"/>
    <w:rsid w:val="0088664F"/>
    <w:rsid w:val="00887755"/>
    <w:rsid w:val="00887E58"/>
    <w:rsid w:val="0089137C"/>
    <w:rsid w:val="008935D0"/>
    <w:rsid w:val="00897535"/>
    <w:rsid w:val="00897ACA"/>
    <w:rsid w:val="008A0FC8"/>
    <w:rsid w:val="008A1600"/>
    <w:rsid w:val="008A5845"/>
    <w:rsid w:val="008A5A55"/>
    <w:rsid w:val="008A5F31"/>
    <w:rsid w:val="008A79C0"/>
    <w:rsid w:val="008B1425"/>
    <w:rsid w:val="008B2CAF"/>
    <w:rsid w:val="008B45FA"/>
    <w:rsid w:val="008B758B"/>
    <w:rsid w:val="008B78A7"/>
    <w:rsid w:val="008C14D9"/>
    <w:rsid w:val="008C1850"/>
    <w:rsid w:val="008C234D"/>
    <w:rsid w:val="008C50E0"/>
    <w:rsid w:val="008C6C0F"/>
    <w:rsid w:val="008C6E0A"/>
    <w:rsid w:val="008D0FB8"/>
    <w:rsid w:val="008D18AC"/>
    <w:rsid w:val="008D2446"/>
    <w:rsid w:val="008D369A"/>
    <w:rsid w:val="008D4A68"/>
    <w:rsid w:val="008D52F8"/>
    <w:rsid w:val="008D60ED"/>
    <w:rsid w:val="008E051C"/>
    <w:rsid w:val="008E1D75"/>
    <w:rsid w:val="008E407E"/>
    <w:rsid w:val="008E431C"/>
    <w:rsid w:val="008E4530"/>
    <w:rsid w:val="008E459D"/>
    <w:rsid w:val="008E4A0D"/>
    <w:rsid w:val="008E4E88"/>
    <w:rsid w:val="008E6332"/>
    <w:rsid w:val="008F0411"/>
    <w:rsid w:val="008F20D4"/>
    <w:rsid w:val="008F241A"/>
    <w:rsid w:val="008F4010"/>
    <w:rsid w:val="008F4547"/>
    <w:rsid w:val="008F7CC4"/>
    <w:rsid w:val="00900911"/>
    <w:rsid w:val="00900BA2"/>
    <w:rsid w:val="00900F83"/>
    <w:rsid w:val="00901D55"/>
    <w:rsid w:val="00902125"/>
    <w:rsid w:val="00902495"/>
    <w:rsid w:val="00902957"/>
    <w:rsid w:val="00902C0E"/>
    <w:rsid w:val="009038F0"/>
    <w:rsid w:val="00903FBF"/>
    <w:rsid w:val="00904B9A"/>
    <w:rsid w:val="009052AC"/>
    <w:rsid w:val="009057E4"/>
    <w:rsid w:val="00907335"/>
    <w:rsid w:val="00913599"/>
    <w:rsid w:val="00913A18"/>
    <w:rsid w:val="00914C80"/>
    <w:rsid w:val="0092143B"/>
    <w:rsid w:val="00921AD7"/>
    <w:rsid w:val="00921E19"/>
    <w:rsid w:val="00922B85"/>
    <w:rsid w:val="009239B6"/>
    <w:rsid w:val="00924AE4"/>
    <w:rsid w:val="00925F0D"/>
    <w:rsid w:val="00927E51"/>
    <w:rsid w:val="00931B34"/>
    <w:rsid w:val="00931F1B"/>
    <w:rsid w:val="00933602"/>
    <w:rsid w:val="00933B6D"/>
    <w:rsid w:val="0093452A"/>
    <w:rsid w:val="00934F58"/>
    <w:rsid w:val="00937C67"/>
    <w:rsid w:val="009413D2"/>
    <w:rsid w:val="00942118"/>
    <w:rsid w:val="00942982"/>
    <w:rsid w:val="00943081"/>
    <w:rsid w:val="009510FB"/>
    <w:rsid w:val="0095551A"/>
    <w:rsid w:val="00957196"/>
    <w:rsid w:val="0095728A"/>
    <w:rsid w:val="00957816"/>
    <w:rsid w:val="00960FEF"/>
    <w:rsid w:val="00961775"/>
    <w:rsid w:val="0096745F"/>
    <w:rsid w:val="009677C2"/>
    <w:rsid w:val="0097048B"/>
    <w:rsid w:val="00971CE0"/>
    <w:rsid w:val="00972202"/>
    <w:rsid w:val="00973869"/>
    <w:rsid w:val="009745C0"/>
    <w:rsid w:val="00974F88"/>
    <w:rsid w:val="00975A25"/>
    <w:rsid w:val="00975A76"/>
    <w:rsid w:val="009819AB"/>
    <w:rsid w:val="00982277"/>
    <w:rsid w:val="00982C51"/>
    <w:rsid w:val="00982E0D"/>
    <w:rsid w:val="00987B55"/>
    <w:rsid w:val="00990CFB"/>
    <w:rsid w:val="009912E6"/>
    <w:rsid w:val="009920A9"/>
    <w:rsid w:val="0099295A"/>
    <w:rsid w:val="00993CB3"/>
    <w:rsid w:val="009967DA"/>
    <w:rsid w:val="00997EFB"/>
    <w:rsid w:val="009A0ACA"/>
    <w:rsid w:val="009A116E"/>
    <w:rsid w:val="009A1316"/>
    <w:rsid w:val="009A1A40"/>
    <w:rsid w:val="009A2C9C"/>
    <w:rsid w:val="009A2EF3"/>
    <w:rsid w:val="009A2F7E"/>
    <w:rsid w:val="009A31DF"/>
    <w:rsid w:val="009A3A1C"/>
    <w:rsid w:val="009A65B4"/>
    <w:rsid w:val="009B0018"/>
    <w:rsid w:val="009B0C74"/>
    <w:rsid w:val="009B1A6C"/>
    <w:rsid w:val="009B2AD8"/>
    <w:rsid w:val="009B4128"/>
    <w:rsid w:val="009C0A0D"/>
    <w:rsid w:val="009C1E38"/>
    <w:rsid w:val="009C2A97"/>
    <w:rsid w:val="009C2C97"/>
    <w:rsid w:val="009C407B"/>
    <w:rsid w:val="009D1B99"/>
    <w:rsid w:val="009D1EC5"/>
    <w:rsid w:val="009D2330"/>
    <w:rsid w:val="009D31CC"/>
    <w:rsid w:val="009D3BB2"/>
    <w:rsid w:val="009D3C00"/>
    <w:rsid w:val="009D4E76"/>
    <w:rsid w:val="009D544A"/>
    <w:rsid w:val="009D672F"/>
    <w:rsid w:val="009D790B"/>
    <w:rsid w:val="009E3B17"/>
    <w:rsid w:val="009E4165"/>
    <w:rsid w:val="009E5A9B"/>
    <w:rsid w:val="009E5E25"/>
    <w:rsid w:val="009E6204"/>
    <w:rsid w:val="009E6413"/>
    <w:rsid w:val="009E6978"/>
    <w:rsid w:val="009E6A67"/>
    <w:rsid w:val="009E7AD0"/>
    <w:rsid w:val="009E7EA9"/>
    <w:rsid w:val="009F197E"/>
    <w:rsid w:val="009F27F4"/>
    <w:rsid w:val="009F4B55"/>
    <w:rsid w:val="009F59A7"/>
    <w:rsid w:val="009F5E48"/>
    <w:rsid w:val="009F73B2"/>
    <w:rsid w:val="00A00855"/>
    <w:rsid w:val="00A00D93"/>
    <w:rsid w:val="00A017A4"/>
    <w:rsid w:val="00A053AE"/>
    <w:rsid w:val="00A06DA2"/>
    <w:rsid w:val="00A0794E"/>
    <w:rsid w:val="00A200C3"/>
    <w:rsid w:val="00A21E36"/>
    <w:rsid w:val="00A26C42"/>
    <w:rsid w:val="00A271E1"/>
    <w:rsid w:val="00A27DA5"/>
    <w:rsid w:val="00A310D8"/>
    <w:rsid w:val="00A32040"/>
    <w:rsid w:val="00A326F8"/>
    <w:rsid w:val="00A33B09"/>
    <w:rsid w:val="00A33D0B"/>
    <w:rsid w:val="00A36ED1"/>
    <w:rsid w:val="00A40A7A"/>
    <w:rsid w:val="00A4244A"/>
    <w:rsid w:val="00A443BA"/>
    <w:rsid w:val="00A44D4F"/>
    <w:rsid w:val="00A4714C"/>
    <w:rsid w:val="00A47272"/>
    <w:rsid w:val="00A4751B"/>
    <w:rsid w:val="00A509F0"/>
    <w:rsid w:val="00A514F1"/>
    <w:rsid w:val="00A51735"/>
    <w:rsid w:val="00A537C0"/>
    <w:rsid w:val="00A53C85"/>
    <w:rsid w:val="00A53F29"/>
    <w:rsid w:val="00A54438"/>
    <w:rsid w:val="00A57A1F"/>
    <w:rsid w:val="00A617D6"/>
    <w:rsid w:val="00A61F52"/>
    <w:rsid w:val="00A649C8"/>
    <w:rsid w:val="00A65957"/>
    <w:rsid w:val="00A66A55"/>
    <w:rsid w:val="00A70509"/>
    <w:rsid w:val="00A735F9"/>
    <w:rsid w:val="00A758F9"/>
    <w:rsid w:val="00A82E2E"/>
    <w:rsid w:val="00A82EC3"/>
    <w:rsid w:val="00A83C5D"/>
    <w:rsid w:val="00A8402A"/>
    <w:rsid w:val="00A84D68"/>
    <w:rsid w:val="00A85BAB"/>
    <w:rsid w:val="00A92D9C"/>
    <w:rsid w:val="00A92F23"/>
    <w:rsid w:val="00A93CCF"/>
    <w:rsid w:val="00A93F92"/>
    <w:rsid w:val="00AA00FC"/>
    <w:rsid w:val="00AA0487"/>
    <w:rsid w:val="00AA0902"/>
    <w:rsid w:val="00AA0CF0"/>
    <w:rsid w:val="00AA3584"/>
    <w:rsid w:val="00AA56C8"/>
    <w:rsid w:val="00AA5E19"/>
    <w:rsid w:val="00AA7A8F"/>
    <w:rsid w:val="00AA7A90"/>
    <w:rsid w:val="00AB1E5A"/>
    <w:rsid w:val="00AB4164"/>
    <w:rsid w:val="00AB41A9"/>
    <w:rsid w:val="00AB7182"/>
    <w:rsid w:val="00AC218D"/>
    <w:rsid w:val="00AC366B"/>
    <w:rsid w:val="00AC3C2E"/>
    <w:rsid w:val="00AC3E0C"/>
    <w:rsid w:val="00AC5219"/>
    <w:rsid w:val="00AC7B5E"/>
    <w:rsid w:val="00AD1C83"/>
    <w:rsid w:val="00AD399D"/>
    <w:rsid w:val="00AD4503"/>
    <w:rsid w:val="00AD533B"/>
    <w:rsid w:val="00AD706F"/>
    <w:rsid w:val="00AE0130"/>
    <w:rsid w:val="00AE134E"/>
    <w:rsid w:val="00AE148F"/>
    <w:rsid w:val="00AE29EB"/>
    <w:rsid w:val="00AE7C5A"/>
    <w:rsid w:val="00AF0319"/>
    <w:rsid w:val="00AF0DFC"/>
    <w:rsid w:val="00AF2491"/>
    <w:rsid w:val="00AF27CB"/>
    <w:rsid w:val="00AF2816"/>
    <w:rsid w:val="00AF2878"/>
    <w:rsid w:val="00AF3D9A"/>
    <w:rsid w:val="00AF4220"/>
    <w:rsid w:val="00AF53EC"/>
    <w:rsid w:val="00AF6C52"/>
    <w:rsid w:val="00B0211D"/>
    <w:rsid w:val="00B0331A"/>
    <w:rsid w:val="00B0454C"/>
    <w:rsid w:val="00B11AF2"/>
    <w:rsid w:val="00B1303E"/>
    <w:rsid w:val="00B1513D"/>
    <w:rsid w:val="00B16BC9"/>
    <w:rsid w:val="00B17EA2"/>
    <w:rsid w:val="00B20133"/>
    <w:rsid w:val="00B22E2F"/>
    <w:rsid w:val="00B26586"/>
    <w:rsid w:val="00B26C25"/>
    <w:rsid w:val="00B31010"/>
    <w:rsid w:val="00B31A58"/>
    <w:rsid w:val="00B31D63"/>
    <w:rsid w:val="00B3347B"/>
    <w:rsid w:val="00B33B2B"/>
    <w:rsid w:val="00B342CF"/>
    <w:rsid w:val="00B34A20"/>
    <w:rsid w:val="00B41F19"/>
    <w:rsid w:val="00B4239D"/>
    <w:rsid w:val="00B45A81"/>
    <w:rsid w:val="00B471C1"/>
    <w:rsid w:val="00B50911"/>
    <w:rsid w:val="00B518EA"/>
    <w:rsid w:val="00B520ED"/>
    <w:rsid w:val="00B5247E"/>
    <w:rsid w:val="00B53AF9"/>
    <w:rsid w:val="00B56398"/>
    <w:rsid w:val="00B567D5"/>
    <w:rsid w:val="00B61B81"/>
    <w:rsid w:val="00B63EAE"/>
    <w:rsid w:val="00B67D64"/>
    <w:rsid w:val="00B70C12"/>
    <w:rsid w:val="00B71EE3"/>
    <w:rsid w:val="00B720C6"/>
    <w:rsid w:val="00B74D2B"/>
    <w:rsid w:val="00B7565A"/>
    <w:rsid w:val="00B75BE9"/>
    <w:rsid w:val="00B766C4"/>
    <w:rsid w:val="00B77FD7"/>
    <w:rsid w:val="00B8161F"/>
    <w:rsid w:val="00B829CC"/>
    <w:rsid w:val="00B82CF5"/>
    <w:rsid w:val="00B84842"/>
    <w:rsid w:val="00B858B3"/>
    <w:rsid w:val="00B879F1"/>
    <w:rsid w:val="00B90B31"/>
    <w:rsid w:val="00B91911"/>
    <w:rsid w:val="00B91A67"/>
    <w:rsid w:val="00BA009E"/>
    <w:rsid w:val="00BA0183"/>
    <w:rsid w:val="00BA167A"/>
    <w:rsid w:val="00BA20B4"/>
    <w:rsid w:val="00BA3320"/>
    <w:rsid w:val="00BA398A"/>
    <w:rsid w:val="00BA7207"/>
    <w:rsid w:val="00BA7C21"/>
    <w:rsid w:val="00BB0390"/>
    <w:rsid w:val="00BB0C80"/>
    <w:rsid w:val="00BB3794"/>
    <w:rsid w:val="00BB61AA"/>
    <w:rsid w:val="00BC2801"/>
    <w:rsid w:val="00BC3259"/>
    <w:rsid w:val="00BC455B"/>
    <w:rsid w:val="00BC5127"/>
    <w:rsid w:val="00BC7D70"/>
    <w:rsid w:val="00BD20A1"/>
    <w:rsid w:val="00BD31D6"/>
    <w:rsid w:val="00BD5747"/>
    <w:rsid w:val="00BD5C51"/>
    <w:rsid w:val="00BD6D8F"/>
    <w:rsid w:val="00BD7891"/>
    <w:rsid w:val="00BE16EE"/>
    <w:rsid w:val="00BE18DB"/>
    <w:rsid w:val="00BE1B3B"/>
    <w:rsid w:val="00BE560C"/>
    <w:rsid w:val="00BE6FB3"/>
    <w:rsid w:val="00BF0A58"/>
    <w:rsid w:val="00BF10B4"/>
    <w:rsid w:val="00BF200B"/>
    <w:rsid w:val="00BF24F7"/>
    <w:rsid w:val="00BF3948"/>
    <w:rsid w:val="00BF4D1F"/>
    <w:rsid w:val="00BF5565"/>
    <w:rsid w:val="00BF6250"/>
    <w:rsid w:val="00BF740D"/>
    <w:rsid w:val="00BF7595"/>
    <w:rsid w:val="00BF7F89"/>
    <w:rsid w:val="00C01CBC"/>
    <w:rsid w:val="00C04924"/>
    <w:rsid w:val="00C04C6F"/>
    <w:rsid w:val="00C065F7"/>
    <w:rsid w:val="00C07703"/>
    <w:rsid w:val="00C077D8"/>
    <w:rsid w:val="00C10684"/>
    <w:rsid w:val="00C10FEA"/>
    <w:rsid w:val="00C12EC8"/>
    <w:rsid w:val="00C2096C"/>
    <w:rsid w:val="00C21C52"/>
    <w:rsid w:val="00C251D1"/>
    <w:rsid w:val="00C2604F"/>
    <w:rsid w:val="00C26EC3"/>
    <w:rsid w:val="00C32067"/>
    <w:rsid w:val="00C33A07"/>
    <w:rsid w:val="00C33E48"/>
    <w:rsid w:val="00C355A7"/>
    <w:rsid w:val="00C36501"/>
    <w:rsid w:val="00C37C73"/>
    <w:rsid w:val="00C40F41"/>
    <w:rsid w:val="00C42137"/>
    <w:rsid w:val="00C4240A"/>
    <w:rsid w:val="00C4256D"/>
    <w:rsid w:val="00C4297B"/>
    <w:rsid w:val="00C42C6F"/>
    <w:rsid w:val="00C476C5"/>
    <w:rsid w:val="00C5031F"/>
    <w:rsid w:val="00C50CFA"/>
    <w:rsid w:val="00C51B6A"/>
    <w:rsid w:val="00C5581C"/>
    <w:rsid w:val="00C60D8D"/>
    <w:rsid w:val="00C66555"/>
    <w:rsid w:val="00C70D1B"/>
    <w:rsid w:val="00C7145F"/>
    <w:rsid w:val="00C722AC"/>
    <w:rsid w:val="00C729B4"/>
    <w:rsid w:val="00C732E5"/>
    <w:rsid w:val="00C73A94"/>
    <w:rsid w:val="00C74EEC"/>
    <w:rsid w:val="00C752F5"/>
    <w:rsid w:val="00C76043"/>
    <w:rsid w:val="00C768B3"/>
    <w:rsid w:val="00C778DD"/>
    <w:rsid w:val="00C8073F"/>
    <w:rsid w:val="00C8119E"/>
    <w:rsid w:val="00C823DF"/>
    <w:rsid w:val="00C827C8"/>
    <w:rsid w:val="00C82EB8"/>
    <w:rsid w:val="00C8319D"/>
    <w:rsid w:val="00C8369F"/>
    <w:rsid w:val="00C841CA"/>
    <w:rsid w:val="00C848A4"/>
    <w:rsid w:val="00C84FCE"/>
    <w:rsid w:val="00C8581A"/>
    <w:rsid w:val="00C85EC6"/>
    <w:rsid w:val="00C85FA8"/>
    <w:rsid w:val="00C90309"/>
    <w:rsid w:val="00C933D0"/>
    <w:rsid w:val="00C93D45"/>
    <w:rsid w:val="00C96AD8"/>
    <w:rsid w:val="00C96B27"/>
    <w:rsid w:val="00C96F63"/>
    <w:rsid w:val="00CA1190"/>
    <w:rsid w:val="00CA43CA"/>
    <w:rsid w:val="00CA6B7C"/>
    <w:rsid w:val="00CA7C1C"/>
    <w:rsid w:val="00CA7EC2"/>
    <w:rsid w:val="00CB29E2"/>
    <w:rsid w:val="00CB42F2"/>
    <w:rsid w:val="00CB4D9A"/>
    <w:rsid w:val="00CB50AC"/>
    <w:rsid w:val="00CB5115"/>
    <w:rsid w:val="00CB61DF"/>
    <w:rsid w:val="00CB75F2"/>
    <w:rsid w:val="00CB7891"/>
    <w:rsid w:val="00CC04C0"/>
    <w:rsid w:val="00CC1318"/>
    <w:rsid w:val="00CC148C"/>
    <w:rsid w:val="00CC154A"/>
    <w:rsid w:val="00CC5888"/>
    <w:rsid w:val="00CC7F6C"/>
    <w:rsid w:val="00CD47BB"/>
    <w:rsid w:val="00CD6248"/>
    <w:rsid w:val="00CE00F9"/>
    <w:rsid w:val="00CE05F2"/>
    <w:rsid w:val="00CE17C1"/>
    <w:rsid w:val="00CE1E81"/>
    <w:rsid w:val="00CE22ED"/>
    <w:rsid w:val="00CE4222"/>
    <w:rsid w:val="00CE4C2C"/>
    <w:rsid w:val="00CE63DF"/>
    <w:rsid w:val="00CE7535"/>
    <w:rsid w:val="00CF3BB0"/>
    <w:rsid w:val="00CF65A5"/>
    <w:rsid w:val="00D028AA"/>
    <w:rsid w:val="00D032C3"/>
    <w:rsid w:val="00D03811"/>
    <w:rsid w:val="00D04275"/>
    <w:rsid w:val="00D04F9C"/>
    <w:rsid w:val="00D07357"/>
    <w:rsid w:val="00D0763D"/>
    <w:rsid w:val="00D07EFF"/>
    <w:rsid w:val="00D10F7F"/>
    <w:rsid w:val="00D118C3"/>
    <w:rsid w:val="00D1342F"/>
    <w:rsid w:val="00D1382D"/>
    <w:rsid w:val="00D13C2A"/>
    <w:rsid w:val="00D1569D"/>
    <w:rsid w:val="00D15DE7"/>
    <w:rsid w:val="00D16B55"/>
    <w:rsid w:val="00D179C8"/>
    <w:rsid w:val="00D254E8"/>
    <w:rsid w:val="00D25933"/>
    <w:rsid w:val="00D27B79"/>
    <w:rsid w:val="00D27B80"/>
    <w:rsid w:val="00D302EA"/>
    <w:rsid w:val="00D315FB"/>
    <w:rsid w:val="00D327FF"/>
    <w:rsid w:val="00D33D7E"/>
    <w:rsid w:val="00D355A7"/>
    <w:rsid w:val="00D36E9E"/>
    <w:rsid w:val="00D370E9"/>
    <w:rsid w:val="00D40650"/>
    <w:rsid w:val="00D40984"/>
    <w:rsid w:val="00D41A6A"/>
    <w:rsid w:val="00D43CD9"/>
    <w:rsid w:val="00D4654E"/>
    <w:rsid w:val="00D4704B"/>
    <w:rsid w:val="00D47A20"/>
    <w:rsid w:val="00D50C44"/>
    <w:rsid w:val="00D54156"/>
    <w:rsid w:val="00D56434"/>
    <w:rsid w:val="00D56F30"/>
    <w:rsid w:val="00D60B54"/>
    <w:rsid w:val="00D614B8"/>
    <w:rsid w:val="00D6248D"/>
    <w:rsid w:val="00D62E1A"/>
    <w:rsid w:val="00D6423F"/>
    <w:rsid w:val="00D65824"/>
    <w:rsid w:val="00D66951"/>
    <w:rsid w:val="00D67C34"/>
    <w:rsid w:val="00D713CC"/>
    <w:rsid w:val="00D7171E"/>
    <w:rsid w:val="00D72B8D"/>
    <w:rsid w:val="00D74E4F"/>
    <w:rsid w:val="00D75504"/>
    <w:rsid w:val="00D76C92"/>
    <w:rsid w:val="00D81A5C"/>
    <w:rsid w:val="00D828A0"/>
    <w:rsid w:val="00D82D86"/>
    <w:rsid w:val="00D82EBD"/>
    <w:rsid w:val="00D83DF7"/>
    <w:rsid w:val="00D875A9"/>
    <w:rsid w:val="00D8765F"/>
    <w:rsid w:val="00D877C6"/>
    <w:rsid w:val="00D90ED6"/>
    <w:rsid w:val="00D9263D"/>
    <w:rsid w:val="00D93733"/>
    <w:rsid w:val="00D94075"/>
    <w:rsid w:val="00D95CC2"/>
    <w:rsid w:val="00D96617"/>
    <w:rsid w:val="00DA1E91"/>
    <w:rsid w:val="00DA2FF4"/>
    <w:rsid w:val="00DA423F"/>
    <w:rsid w:val="00DA5B76"/>
    <w:rsid w:val="00DA6056"/>
    <w:rsid w:val="00DA67B0"/>
    <w:rsid w:val="00DA7FCA"/>
    <w:rsid w:val="00DB2078"/>
    <w:rsid w:val="00DB3EE2"/>
    <w:rsid w:val="00DB4A1B"/>
    <w:rsid w:val="00DB6D83"/>
    <w:rsid w:val="00DB73D1"/>
    <w:rsid w:val="00DC0212"/>
    <w:rsid w:val="00DC5783"/>
    <w:rsid w:val="00DC6235"/>
    <w:rsid w:val="00DC63DF"/>
    <w:rsid w:val="00DD1501"/>
    <w:rsid w:val="00DD6593"/>
    <w:rsid w:val="00DD7554"/>
    <w:rsid w:val="00DD765E"/>
    <w:rsid w:val="00DE1EEC"/>
    <w:rsid w:val="00DE344C"/>
    <w:rsid w:val="00DE3925"/>
    <w:rsid w:val="00DE59B1"/>
    <w:rsid w:val="00DE650F"/>
    <w:rsid w:val="00DE7539"/>
    <w:rsid w:val="00DF006B"/>
    <w:rsid w:val="00DF3C3C"/>
    <w:rsid w:val="00DF7373"/>
    <w:rsid w:val="00DF73D8"/>
    <w:rsid w:val="00E01450"/>
    <w:rsid w:val="00E018BD"/>
    <w:rsid w:val="00E01EDB"/>
    <w:rsid w:val="00E02CC5"/>
    <w:rsid w:val="00E032E1"/>
    <w:rsid w:val="00E0387C"/>
    <w:rsid w:val="00E0533C"/>
    <w:rsid w:val="00E06FCF"/>
    <w:rsid w:val="00E077D7"/>
    <w:rsid w:val="00E1078F"/>
    <w:rsid w:val="00E10E13"/>
    <w:rsid w:val="00E13929"/>
    <w:rsid w:val="00E16D9A"/>
    <w:rsid w:val="00E174A9"/>
    <w:rsid w:val="00E17ACE"/>
    <w:rsid w:val="00E17CCC"/>
    <w:rsid w:val="00E210E2"/>
    <w:rsid w:val="00E2257B"/>
    <w:rsid w:val="00E22724"/>
    <w:rsid w:val="00E23584"/>
    <w:rsid w:val="00E241C8"/>
    <w:rsid w:val="00E24C3E"/>
    <w:rsid w:val="00E257C4"/>
    <w:rsid w:val="00E25EA4"/>
    <w:rsid w:val="00E25ECF"/>
    <w:rsid w:val="00E2656C"/>
    <w:rsid w:val="00E26600"/>
    <w:rsid w:val="00E27225"/>
    <w:rsid w:val="00E31812"/>
    <w:rsid w:val="00E31831"/>
    <w:rsid w:val="00E32FCC"/>
    <w:rsid w:val="00E342CA"/>
    <w:rsid w:val="00E418E2"/>
    <w:rsid w:val="00E429BA"/>
    <w:rsid w:val="00E444C2"/>
    <w:rsid w:val="00E47843"/>
    <w:rsid w:val="00E510FF"/>
    <w:rsid w:val="00E5427D"/>
    <w:rsid w:val="00E547FA"/>
    <w:rsid w:val="00E548E8"/>
    <w:rsid w:val="00E554FC"/>
    <w:rsid w:val="00E5556B"/>
    <w:rsid w:val="00E55A2A"/>
    <w:rsid w:val="00E5794C"/>
    <w:rsid w:val="00E57CFC"/>
    <w:rsid w:val="00E61223"/>
    <w:rsid w:val="00E64710"/>
    <w:rsid w:val="00E65D68"/>
    <w:rsid w:val="00E664BD"/>
    <w:rsid w:val="00E6737C"/>
    <w:rsid w:val="00E704CB"/>
    <w:rsid w:val="00E70F6A"/>
    <w:rsid w:val="00E710E0"/>
    <w:rsid w:val="00E714B5"/>
    <w:rsid w:val="00E71CA4"/>
    <w:rsid w:val="00E74CDD"/>
    <w:rsid w:val="00E75596"/>
    <w:rsid w:val="00E818ED"/>
    <w:rsid w:val="00E8232F"/>
    <w:rsid w:val="00E86C56"/>
    <w:rsid w:val="00E90E88"/>
    <w:rsid w:val="00E94168"/>
    <w:rsid w:val="00E95B57"/>
    <w:rsid w:val="00EA0A6D"/>
    <w:rsid w:val="00EA155D"/>
    <w:rsid w:val="00EA15B1"/>
    <w:rsid w:val="00EA1E37"/>
    <w:rsid w:val="00EA1F07"/>
    <w:rsid w:val="00EA2931"/>
    <w:rsid w:val="00EA2EEC"/>
    <w:rsid w:val="00EA3C4B"/>
    <w:rsid w:val="00EA777A"/>
    <w:rsid w:val="00EB0C65"/>
    <w:rsid w:val="00EB0F63"/>
    <w:rsid w:val="00EB1AE5"/>
    <w:rsid w:val="00EB243C"/>
    <w:rsid w:val="00EB2715"/>
    <w:rsid w:val="00EB5155"/>
    <w:rsid w:val="00EB67F3"/>
    <w:rsid w:val="00EB7752"/>
    <w:rsid w:val="00EB78D7"/>
    <w:rsid w:val="00EB7DE3"/>
    <w:rsid w:val="00EC16CA"/>
    <w:rsid w:val="00EC1A2D"/>
    <w:rsid w:val="00EC61E6"/>
    <w:rsid w:val="00EC7BF1"/>
    <w:rsid w:val="00ED06FD"/>
    <w:rsid w:val="00ED1C51"/>
    <w:rsid w:val="00ED4AE7"/>
    <w:rsid w:val="00ED528D"/>
    <w:rsid w:val="00ED65CD"/>
    <w:rsid w:val="00ED7012"/>
    <w:rsid w:val="00EE1795"/>
    <w:rsid w:val="00EE18DD"/>
    <w:rsid w:val="00EE3855"/>
    <w:rsid w:val="00EE48A1"/>
    <w:rsid w:val="00EE508A"/>
    <w:rsid w:val="00EE767C"/>
    <w:rsid w:val="00EF0076"/>
    <w:rsid w:val="00EF015B"/>
    <w:rsid w:val="00EF2E44"/>
    <w:rsid w:val="00EF3F6D"/>
    <w:rsid w:val="00EF44F1"/>
    <w:rsid w:val="00F015ED"/>
    <w:rsid w:val="00F023F5"/>
    <w:rsid w:val="00F065FB"/>
    <w:rsid w:val="00F116D7"/>
    <w:rsid w:val="00F1206A"/>
    <w:rsid w:val="00F13FE0"/>
    <w:rsid w:val="00F14626"/>
    <w:rsid w:val="00F1527E"/>
    <w:rsid w:val="00F15A6A"/>
    <w:rsid w:val="00F16030"/>
    <w:rsid w:val="00F16E94"/>
    <w:rsid w:val="00F17A5E"/>
    <w:rsid w:val="00F20448"/>
    <w:rsid w:val="00F20BFE"/>
    <w:rsid w:val="00F22485"/>
    <w:rsid w:val="00F22BA8"/>
    <w:rsid w:val="00F22D1C"/>
    <w:rsid w:val="00F24C7B"/>
    <w:rsid w:val="00F24ECD"/>
    <w:rsid w:val="00F26E70"/>
    <w:rsid w:val="00F26FFA"/>
    <w:rsid w:val="00F273DF"/>
    <w:rsid w:val="00F27C44"/>
    <w:rsid w:val="00F30932"/>
    <w:rsid w:val="00F30CBA"/>
    <w:rsid w:val="00F33640"/>
    <w:rsid w:val="00F33CD7"/>
    <w:rsid w:val="00F37171"/>
    <w:rsid w:val="00F3745D"/>
    <w:rsid w:val="00F37463"/>
    <w:rsid w:val="00F44D19"/>
    <w:rsid w:val="00F44E28"/>
    <w:rsid w:val="00F457E3"/>
    <w:rsid w:val="00F506D4"/>
    <w:rsid w:val="00F50C36"/>
    <w:rsid w:val="00F50D10"/>
    <w:rsid w:val="00F52B65"/>
    <w:rsid w:val="00F53E5A"/>
    <w:rsid w:val="00F551F2"/>
    <w:rsid w:val="00F56567"/>
    <w:rsid w:val="00F579C9"/>
    <w:rsid w:val="00F60BA0"/>
    <w:rsid w:val="00F62064"/>
    <w:rsid w:val="00F62149"/>
    <w:rsid w:val="00F62A6A"/>
    <w:rsid w:val="00F6412C"/>
    <w:rsid w:val="00F65346"/>
    <w:rsid w:val="00F65F79"/>
    <w:rsid w:val="00F669F8"/>
    <w:rsid w:val="00F718C0"/>
    <w:rsid w:val="00F71CFC"/>
    <w:rsid w:val="00F730CE"/>
    <w:rsid w:val="00F75165"/>
    <w:rsid w:val="00F773E2"/>
    <w:rsid w:val="00F816A7"/>
    <w:rsid w:val="00F8206C"/>
    <w:rsid w:val="00F82A37"/>
    <w:rsid w:val="00F82F83"/>
    <w:rsid w:val="00F869A0"/>
    <w:rsid w:val="00F87DB5"/>
    <w:rsid w:val="00F91D97"/>
    <w:rsid w:val="00F947BE"/>
    <w:rsid w:val="00FA0D21"/>
    <w:rsid w:val="00FA1B9F"/>
    <w:rsid w:val="00FA2320"/>
    <w:rsid w:val="00FA43A4"/>
    <w:rsid w:val="00FA720C"/>
    <w:rsid w:val="00FA7D8A"/>
    <w:rsid w:val="00FB0CBC"/>
    <w:rsid w:val="00FB62F7"/>
    <w:rsid w:val="00FB7E86"/>
    <w:rsid w:val="00FC4E73"/>
    <w:rsid w:val="00FC4ED5"/>
    <w:rsid w:val="00FC6D37"/>
    <w:rsid w:val="00FC7940"/>
    <w:rsid w:val="00FD065B"/>
    <w:rsid w:val="00FD0700"/>
    <w:rsid w:val="00FD1438"/>
    <w:rsid w:val="00FD2619"/>
    <w:rsid w:val="00FD304E"/>
    <w:rsid w:val="00FD4164"/>
    <w:rsid w:val="00FD5861"/>
    <w:rsid w:val="00FD5E67"/>
    <w:rsid w:val="00FD7926"/>
    <w:rsid w:val="00FE27EF"/>
    <w:rsid w:val="00FE4FF3"/>
    <w:rsid w:val="00FE61A1"/>
    <w:rsid w:val="00FF0BDB"/>
    <w:rsid w:val="00FF0E59"/>
    <w:rsid w:val="00FF3391"/>
    <w:rsid w:val="00FF366C"/>
    <w:rsid w:val="00FF48E3"/>
    <w:rsid w:val="00FF5491"/>
    <w:rsid w:val="00FF66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6A09B"/>
  <w15:docId w15:val="{DC689D24-6044-4576-9110-7E23F0F1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45E"/>
  </w:style>
  <w:style w:type="paragraph" w:styleId="1">
    <w:name w:val="heading 1"/>
    <w:basedOn w:val="a"/>
    <w:next w:val="a"/>
    <w:link w:val="10"/>
    <w:uiPriority w:val="9"/>
    <w:qFormat/>
    <w:rsid w:val="003E6632"/>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3E6632"/>
    <w:pPr>
      <w:spacing w:before="200" w:after="0" w:line="271" w:lineRule="auto"/>
      <w:outlineLvl w:val="1"/>
    </w:pPr>
    <w:rPr>
      <w:smallCaps/>
      <w:sz w:val="28"/>
      <w:szCs w:val="28"/>
    </w:rPr>
  </w:style>
  <w:style w:type="paragraph" w:styleId="3">
    <w:name w:val="heading 3"/>
    <w:basedOn w:val="a"/>
    <w:next w:val="a"/>
    <w:link w:val="30"/>
    <w:uiPriority w:val="9"/>
    <w:unhideWhenUsed/>
    <w:qFormat/>
    <w:rsid w:val="003E6632"/>
    <w:pPr>
      <w:spacing w:before="200" w:after="0" w:line="271" w:lineRule="auto"/>
      <w:outlineLvl w:val="2"/>
    </w:pPr>
    <w:rPr>
      <w:i/>
      <w:iCs/>
      <w:smallCaps/>
      <w:spacing w:val="5"/>
      <w:sz w:val="26"/>
      <w:szCs w:val="26"/>
    </w:rPr>
  </w:style>
  <w:style w:type="paragraph" w:styleId="4">
    <w:name w:val="heading 4"/>
    <w:basedOn w:val="a"/>
    <w:next w:val="a"/>
    <w:link w:val="40"/>
    <w:uiPriority w:val="9"/>
    <w:unhideWhenUsed/>
    <w:qFormat/>
    <w:rsid w:val="003E6632"/>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A26C42"/>
    <w:pPr>
      <w:spacing w:after="0" w:line="271" w:lineRule="auto"/>
      <w:outlineLvl w:val="4"/>
    </w:pPr>
    <w:rPr>
      <w:b/>
      <w:i/>
      <w:iCs/>
      <w:sz w:val="24"/>
      <w:szCs w:val="24"/>
    </w:rPr>
  </w:style>
  <w:style w:type="paragraph" w:styleId="6">
    <w:name w:val="heading 6"/>
    <w:basedOn w:val="a"/>
    <w:next w:val="a"/>
    <w:link w:val="60"/>
    <w:uiPriority w:val="9"/>
    <w:semiHidden/>
    <w:unhideWhenUsed/>
    <w:qFormat/>
    <w:rsid w:val="003E6632"/>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3E6632"/>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3E6632"/>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3E6632"/>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40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4049"/>
    <w:rPr>
      <w:sz w:val="18"/>
      <w:szCs w:val="18"/>
    </w:rPr>
  </w:style>
  <w:style w:type="paragraph" w:styleId="a5">
    <w:name w:val="footer"/>
    <w:basedOn w:val="a"/>
    <w:link w:val="a6"/>
    <w:uiPriority w:val="99"/>
    <w:unhideWhenUsed/>
    <w:rsid w:val="007F4049"/>
    <w:pPr>
      <w:tabs>
        <w:tab w:val="center" w:pos="4153"/>
        <w:tab w:val="right" w:pos="8306"/>
      </w:tabs>
      <w:snapToGrid w:val="0"/>
    </w:pPr>
    <w:rPr>
      <w:sz w:val="18"/>
      <w:szCs w:val="18"/>
    </w:rPr>
  </w:style>
  <w:style w:type="character" w:customStyle="1" w:styleId="a6">
    <w:name w:val="页脚 字符"/>
    <w:basedOn w:val="a0"/>
    <w:link w:val="a5"/>
    <w:uiPriority w:val="99"/>
    <w:rsid w:val="007F4049"/>
    <w:rPr>
      <w:sz w:val="18"/>
      <w:szCs w:val="18"/>
    </w:rPr>
  </w:style>
  <w:style w:type="character" w:customStyle="1" w:styleId="10">
    <w:name w:val="标题 1 字符"/>
    <w:basedOn w:val="a0"/>
    <w:link w:val="1"/>
    <w:uiPriority w:val="9"/>
    <w:rsid w:val="003E6632"/>
    <w:rPr>
      <w:smallCaps/>
      <w:spacing w:val="5"/>
      <w:sz w:val="36"/>
      <w:szCs w:val="36"/>
    </w:rPr>
  </w:style>
  <w:style w:type="character" w:customStyle="1" w:styleId="20">
    <w:name w:val="标题 2 字符"/>
    <w:basedOn w:val="a0"/>
    <w:link w:val="2"/>
    <w:uiPriority w:val="9"/>
    <w:rsid w:val="003E6632"/>
    <w:rPr>
      <w:smallCaps/>
      <w:sz w:val="28"/>
      <w:szCs w:val="28"/>
    </w:rPr>
  </w:style>
  <w:style w:type="paragraph" w:styleId="a7">
    <w:name w:val="No Spacing"/>
    <w:basedOn w:val="a"/>
    <w:link w:val="a8"/>
    <w:uiPriority w:val="1"/>
    <w:qFormat/>
    <w:rsid w:val="003E6632"/>
    <w:pPr>
      <w:spacing w:after="0" w:line="240" w:lineRule="auto"/>
    </w:pPr>
  </w:style>
  <w:style w:type="character" w:customStyle="1" w:styleId="30">
    <w:name w:val="标题 3 字符"/>
    <w:basedOn w:val="a0"/>
    <w:link w:val="3"/>
    <w:uiPriority w:val="9"/>
    <w:rsid w:val="003E6632"/>
    <w:rPr>
      <w:i/>
      <w:iCs/>
      <w:smallCaps/>
      <w:spacing w:val="5"/>
      <w:sz w:val="26"/>
      <w:szCs w:val="26"/>
    </w:rPr>
  </w:style>
  <w:style w:type="character" w:customStyle="1" w:styleId="40">
    <w:name w:val="标题 4 字符"/>
    <w:basedOn w:val="a0"/>
    <w:link w:val="4"/>
    <w:uiPriority w:val="9"/>
    <w:rsid w:val="003E6632"/>
    <w:rPr>
      <w:b/>
      <w:bCs/>
      <w:spacing w:val="5"/>
      <w:sz w:val="24"/>
      <w:szCs w:val="24"/>
    </w:rPr>
  </w:style>
  <w:style w:type="character" w:customStyle="1" w:styleId="50">
    <w:name w:val="标题 5 字符"/>
    <w:basedOn w:val="a0"/>
    <w:link w:val="5"/>
    <w:uiPriority w:val="9"/>
    <w:rsid w:val="00A26C42"/>
    <w:rPr>
      <w:b/>
      <w:i/>
      <w:iCs/>
      <w:sz w:val="24"/>
      <w:szCs w:val="24"/>
    </w:rPr>
  </w:style>
  <w:style w:type="character" w:customStyle="1" w:styleId="60">
    <w:name w:val="标题 6 字符"/>
    <w:basedOn w:val="a0"/>
    <w:link w:val="6"/>
    <w:uiPriority w:val="9"/>
    <w:semiHidden/>
    <w:rsid w:val="003E6632"/>
    <w:rPr>
      <w:b/>
      <w:bCs/>
      <w:color w:val="595959" w:themeColor="text1" w:themeTint="A6"/>
      <w:spacing w:val="5"/>
      <w:shd w:val="clear" w:color="auto" w:fill="FFFFFF" w:themeFill="background1"/>
    </w:rPr>
  </w:style>
  <w:style w:type="character" w:customStyle="1" w:styleId="70">
    <w:name w:val="标题 7 字符"/>
    <w:basedOn w:val="a0"/>
    <w:link w:val="7"/>
    <w:uiPriority w:val="9"/>
    <w:semiHidden/>
    <w:rsid w:val="003E6632"/>
    <w:rPr>
      <w:b/>
      <w:bCs/>
      <w:i/>
      <w:iCs/>
      <w:color w:val="5A5A5A" w:themeColor="text1" w:themeTint="A5"/>
      <w:sz w:val="20"/>
      <w:szCs w:val="20"/>
    </w:rPr>
  </w:style>
  <w:style w:type="character" w:customStyle="1" w:styleId="80">
    <w:name w:val="标题 8 字符"/>
    <w:basedOn w:val="a0"/>
    <w:link w:val="8"/>
    <w:uiPriority w:val="9"/>
    <w:semiHidden/>
    <w:rsid w:val="003E6632"/>
    <w:rPr>
      <w:b/>
      <w:bCs/>
      <w:color w:val="7F7F7F" w:themeColor="text1" w:themeTint="80"/>
      <w:sz w:val="20"/>
      <w:szCs w:val="20"/>
    </w:rPr>
  </w:style>
  <w:style w:type="character" w:customStyle="1" w:styleId="90">
    <w:name w:val="标题 9 字符"/>
    <w:basedOn w:val="a0"/>
    <w:link w:val="9"/>
    <w:uiPriority w:val="9"/>
    <w:semiHidden/>
    <w:rsid w:val="003E6632"/>
    <w:rPr>
      <w:b/>
      <w:bCs/>
      <w:i/>
      <w:iCs/>
      <w:color w:val="7F7F7F" w:themeColor="text1" w:themeTint="80"/>
      <w:sz w:val="18"/>
      <w:szCs w:val="18"/>
    </w:rPr>
  </w:style>
  <w:style w:type="paragraph" w:styleId="a9">
    <w:name w:val="caption"/>
    <w:basedOn w:val="a"/>
    <w:next w:val="a"/>
    <w:uiPriority w:val="35"/>
    <w:semiHidden/>
    <w:unhideWhenUsed/>
    <w:rsid w:val="00311982"/>
    <w:rPr>
      <w:b/>
      <w:bCs/>
      <w:sz w:val="18"/>
      <w:szCs w:val="18"/>
    </w:rPr>
  </w:style>
  <w:style w:type="paragraph" w:styleId="aa">
    <w:name w:val="Title"/>
    <w:basedOn w:val="a"/>
    <w:next w:val="a"/>
    <w:link w:val="ab"/>
    <w:uiPriority w:val="10"/>
    <w:qFormat/>
    <w:rsid w:val="003E6632"/>
    <w:pPr>
      <w:spacing w:after="300" w:line="240" w:lineRule="auto"/>
      <w:contextualSpacing/>
    </w:pPr>
    <w:rPr>
      <w:smallCaps/>
      <w:sz w:val="52"/>
      <w:szCs w:val="52"/>
    </w:rPr>
  </w:style>
  <w:style w:type="character" w:customStyle="1" w:styleId="ab">
    <w:name w:val="标题 字符"/>
    <w:basedOn w:val="a0"/>
    <w:link w:val="aa"/>
    <w:uiPriority w:val="10"/>
    <w:rsid w:val="003E6632"/>
    <w:rPr>
      <w:smallCaps/>
      <w:sz w:val="52"/>
      <w:szCs w:val="52"/>
    </w:rPr>
  </w:style>
  <w:style w:type="paragraph" w:styleId="ac">
    <w:name w:val="Subtitle"/>
    <w:basedOn w:val="a"/>
    <w:next w:val="a"/>
    <w:link w:val="ad"/>
    <w:uiPriority w:val="11"/>
    <w:qFormat/>
    <w:rsid w:val="003E6632"/>
    <w:rPr>
      <w:i/>
      <w:iCs/>
      <w:smallCaps/>
      <w:spacing w:val="10"/>
      <w:sz w:val="28"/>
      <w:szCs w:val="28"/>
    </w:rPr>
  </w:style>
  <w:style w:type="character" w:customStyle="1" w:styleId="ad">
    <w:name w:val="副标题 字符"/>
    <w:basedOn w:val="a0"/>
    <w:link w:val="ac"/>
    <w:uiPriority w:val="11"/>
    <w:rsid w:val="003E6632"/>
    <w:rPr>
      <w:i/>
      <w:iCs/>
      <w:smallCaps/>
      <w:spacing w:val="10"/>
      <w:sz w:val="28"/>
      <w:szCs w:val="28"/>
    </w:rPr>
  </w:style>
  <w:style w:type="character" w:styleId="ae">
    <w:name w:val="Strong"/>
    <w:uiPriority w:val="22"/>
    <w:qFormat/>
    <w:rsid w:val="003E6632"/>
    <w:rPr>
      <w:b/>
      <w:bCs/>
    </w:rPr>
  </w:style>
  <w:style w:type="character" w:styleId="af">
    <w:name w:val="Emphasis"/>
    <w:uiPriority w:val="20"/>
    <w:qFormat/>
    <w:rsid w:val="003E6632"/>
    <w:rPr>
      <w:b/>
      <w:bCs/>
      <w:i/>
      <w:iCs/>
      <w:spacing w:val="10"/>
    </w:rPr>
  </w:style>
  <w:style w:type="paragraph" w:styleId="af0">
    <w:name w:val="List Paragraph"/>
    <w:basedOn w:val="a"/>
    <w:uiPriority w:val="34"/>
    <w:qFormat/>
    <w:rsid w:val="003E6632"/>
    <w:pPr>
      <w:ind w:left="720"/>
      <w:contextualSpacing/>
    </w:pPr>
  </w:style>
  <w:style w:type="paragraph" w:styleId="af1">
    <w:name w:val="Quote"/>
    <w:basedOn w:val="a"/>
    <w:next w:val="a"/>
    <w:link w:val="af2"/>
    <w:uiPriority w:val="29"/>
    <w:qFormat/>
    <w:rsid w:val="003E6632"/>
    <w:rPr>
      <w:i/>
      <w:iCs/>
    </w:rPr>
  </w:style>
  <w:style w:type="character" w:customStyle="1" w:styleId="af2">
    <w:name w:val="引用 字符"/>
    <w:basedOn w:val="a0"/>
    <w:link w:val="af1"/>
    <w:uiPriority w:val="29"/>
    <w:rsid w:val="003E6632"/>
    <w:rPr>
      <w:i/>
      <w:iCs/>
    </w:rPr>
  </w:style>
  <w:style w:type="paragraph" w:styleId="af3">
    <w:name w:val="Intense Quote"/>
    <w:basedOn w:val="a"/>
    <w:next w:val="a"/>
    <w:link w:val="af4"/>
    <w:uiPriority w:val="30"/>
    <w:qFormat/>
    <w:rsid w:val="003E6632"/>
    <w:pPr>
      <w:pBdr>
        <w:top w:val="single" w:sz="4" w:space="10" w:color="auto"/>
        <w:bottom w:val="single" w:sz="4" w:space="10" w:color="auto"/>
      </w:pBdr>
      <w:spacing w:before="240" w:after="240" w:line="300" w:lineRule="auto"/>
      <w:ind w:left="1152" w:right="1152"/>
      <w:jc w:val="both"/>
    </w:pPr>
    <w:rPr>
      <w:i/>
      <w:iCs/>
    </w:rPr>
  </w:style>
  <w:style w:type="character" w:customStyle="1" w:styleId="af4">
    <w:name w:val="明显引用 字符"/>
    <w:basedOn w:val="a0"/>
    <w:link w:val="af3"/>
    <w:uiPriority w:val="30"/>
    <w:rsid w:val="003E6632"/>
    <w:rPr>
      <w:i/>
      <w:iCs/>
    </w:rPr>
  </w:style>
  <w:style w:type="character" w:styleId="af5">
    <w:name w:val="Subtle Emphasis"/>
    <w:uiPriority w:val="19"/>
    <w:qFormat/>
    <w:rsid w:val="003E6632"/>
    <w:rPr>
      <w:i/>
      <w:iCs/>
    </w:rPr>
  </w:style>
  <w:style w:type="character" w:styleId="af6">
    <w:name w:val="Intense Emphasis"/>
    <w:uiPriority w:val="21"/>
    <w:qFormat/>
    <w:rsid w:val="003E6632"/>
    <w:rPr>
      <w:b/>
      <w:bCs/>
      <w:i/>
      <w:iCs/>
    </w:rPr>
  </w:style>
  <w:style w:type="character" w:styleId="af7">
    <w:name w:val="Subtle Reference"/>
    <w:basedOn w:val="a0"/>
    <w:uiPriority w:val="31"/>
    <w:qFormat/>
    <w:rsid w:val="003E6632"/>
    <w:rPr>
      <w:smallCaps/>
    </w:rPr>
  </w:style>
  <w:style w:type="character" w:styleId="af8">
    <w:name w:val="Intense Reference"/>
    <w:uiPriority w:val="32"/>
    <w:qFormat/>
    <w:rsid w:val="003E6632"/>
    <w:rPr>
      <w:b/>
      <w:bCs/>
      <w:smallCaps/>
    </w:rPr>
  </w:style>
  <w:style w:type="character" w:styleId="af9">
    <w:name w:val="Book Title"/>
    <w:basedOn w:val="a0"/>
    <w:uiPriority w:val="33"/>
    <w:qFormat/>
    <w:rsid w:val="003E6632"/>
    <w:rPr>
      <w:i/>
      <w:iCs/>
      <w:smallCaps/>
      <w:spacing w:val="5"/>
    </w:rPr>
  </w:style>
  <w:style w:type="paragraph" w:styleId="TOC">
    <w:name w:val="TOC Heading"/>
    <w:basedOn w:val="1"/>
    <w:next w:val="a"/>
    <w:uiPriority w:val="39"/>
    <w:semiHidden/>
    <w:unhideWhenUsed/>
    <w:qFormat/>
    <w:rsid w:val="003E6632"/>
    <w:pPr>
      <w:outlineLvl w:val="9"/>
    </w:pPr>
  </w:style>
  <w:style w:type="paragraph" w:styleId="afa">
    <w:name w:val="Date"/>
    <w:basedOn w:val="a"/>
    <w:next w:val="a"/>
    <w:link w:val="afb"/>
    <w:uiPriority w:val="99"/>
    <w:semiHidden/>
    <w:unhideWhenUsed/>
    <w:rsid w:val="00793B44"/>
    <w:pPr>
      <w:ind w:leftChars="2500" w:left="100"/>
    </w:pPr>
  </w:style>
  <w:style w:type="character" w:customStyle="1" w:styleId="afb">
    <w:name w:val="日期 字符"/>
    <w:basedOn w:val="a0"/>
    <w:link w:val="afa"/>
    <w:uiPriority w:val="99"/>
    <w:semiHidden/>
    <w:rsid w:val="00793B44"/>
  </w:style>
  <w:style w:type="character" w:customStyle="1" w:styleId="a8">
    <w:name w:val="无间隔 字符"/>
    <w:basedOn w:val="a0"/>
    <w:link w:val="a7"/>
    <w:uiPriority w:val="1"/>
    <w:rsid w:val="00311982"/>
  </w:style>
  <w:style w:type="paragraph" w:styleId="TOC8">
    <w:name w:val="toc 8"/>
    <w:basedOn w:val="a"/>
    <w:next w:val="a"/>
    <w:autoRedefine/>
    <w:uiPriority w:val="39"/>
    <w:semiHidden/>
    <w:unhideWhenUsed/>
    <w:rsid w:val="001D071E"/>
    <w:pPr>
      <w:ind w:leftChars="1400" w:left="2940"/>
    </w:pPr>
  </w:style>
  <w:style w:type="paragraph" w:styleId="afc">
    <w:name w:val="Document Map"/>
    <w:basedOn w:val="a"/>
    <w:link w:val="afd"/>
    <w:uiPriority w:val="99"/>
    <w:semiHidden/>
    <w:unhideWhenUsed/>
    <w:rsid w:val="009E4165"/>
    <w:rPr>
      <w:rFonts w:ascii="宋体" w:eastAsia="宋体"/>
      <w:sz w:val="18"/>
      <w:szCs w:val="18"/>
    </w:rPr>
  </w:style>
  <w:style w:type="character" w:customStyle="1" w:styleId="afd">
    <w:name w:val="文档结构图 字符"/>
    <w:basedOn w:val="a0"/>
    <w:link w:val="afc"/>
    <w:uiPriority w:val="99"/>
    <w:semiHidden/>
    <w:rsid w:val="009E4165"/>
    <w:rPr>
      <w:rFonts w:ascii="宋体" w:eastAsia="宋体"/>
      <w:sz w:val="18"/>
      <w:szCs w:val="18"/>
    </w:rPr>
  </w:style>
  <w:style w:type="table" w:styleId="afe">
    <w:name w:val="Table Grid"/>
    <w:basedOn w:val="a1"/>
    <w:uiPriority w:val="59"/>
    <w:rsid w:val="00AF03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f">
    <w:name w:val="Balloon Text"/>
    <w:basedOn w:val="a"/>
    <w:link w:val="aff0"/>
    <w:uiPriority w:val="99"/>
    <w:semiHidden/>
    <w:unhideWhenUsed/>
    <w:rsid w:val="00D67C34"/>
    <w:pPr>
      <w:spacing w:after="0" w:line="240" w:lineRule="auto"/>
    </w:pPr>
    <w:rPr>
      <w:sz w:val="18"/>
      <w:szCs w:val="18"/>
    </w:rPr>
  </w:style>
  <w:style w:type="character" w:customStyle="1" w:styleId="aff0">
    <w:name w:val="批注框文本 字符"/>
    <w:basedOn w:val="a0"/>
    <w:link w:val="aff"/>
    <w:uiPriority w:val="99"/>
    <w:semiHidden/>
    <w:rsid w:val="00D67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A0B38-312D-4449-BA57-DF1CA930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14929</TotalTime>
  <Pages>28</Pages>
  <Words>2553</Words>
  <Characters>14554</Characters>
  <Application>Microsoft Office Word</Application>
  <DocSecurity>0</DocSecurity>
  <Lines>121</Lines>
  <Paragraphs>34</Paragraphs>
  <ScaleCrop>false</ScaleCrop>
  <Company>Lenovo</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peak</dc:creator>
  <cp:keywords/>
  <dc:description/>
  <cp:lastModifiedBy>yang fan</cp:lastModifiedBy>
  <cp:revision>2896</cp:revision>
  <dcterms:created xsi:type="dcterms:W3CDTF">2014-07-22T08:21:00Z</dcterms:created>
  <dcterms:modified xsi:type="dcterms:W3CDTF">2020-03-19T10:40:00Z</dcterms:modified>
</cp:coreProperties>
</file>